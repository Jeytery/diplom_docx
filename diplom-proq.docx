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007BC"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НАЦІОНАЛЬНИЙ ТЕХНІЧНИЙ УНІВЕРСИТЕТ УКРАЇНИ</w:t>
      </w:r>
    </w:p>
    <w:p w14:paraId="16A59F4D"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«КИЇВСЬКИЙ ПОЛІТЕХНІЧНИЙ ІНСТИТУТ</w:t>
      </w:r>
      <w:r w:rsidRPr="0053131A">
        <w:rPr>
          <w:b/>
          <w:bCs/>
          <w:color w:val="000000"/>
          <w:sz w:val="28"/>
          <w:szCs w:val="28"/>
          <w:lang w:val="en-UA" w:eastAsia="en-GB"/>
        </w:rPr>
        <w:br/>
        <w:t>імені ІГОРЯ СІКОРСЬКОГО»</w:t>
      </w:r>
    </w:p>
    <w:p w14:paraId="6ADD04F1" w14:textId="77777777" w:rsidR="0053131A" w:rsidRPr="0053131A" w:rsidRDefault="0053131A" w:rsidP="0053131A">
      <w:pPr>
        <w:spacing w:before="120" w:line="240" w:lineRule="auto"/>
        <w:ind w:firstLine="0"/>
        <w:jc w:val="center"/>
        <w:rPr>
          <w:lang w:val="en-UA" w:eastAsia="en-GB"/>
        </w:rPr>
      </w:pPr>
      <w:r w:rsidRPr="0053131A">
        <w:rPr>
          <w:b/>
          <w:bCs/>
          <w:color w:val="000000"/>
          <w:sz w:val="28"/>
          <w:szCs w:val="28"/>
          <w:lang w:val="en-UA" w:eastAsia="en-GB"/>
        </w:rPr>
        <w:t>Факультет інформатики та обчислювальної техніки</w:t>
      </w:r>
    </w:p>
    <w:p w14:paraId="3C1385B1" w14:textId="77777777" w:rsidR="0053131A" w:rsidRPr="0053131A" w:rsidRDefault="0053131A" w:rsidP="0053131A">
      <w:pPr>
        <w:spacing w:before="120" w:line="240" w:lineRule="auto"/>
        <w:ind w:firstLine="0"/>
        <w:jc w:val="center"/>
        <w:rPr>
          <w:lang w:val="en-UA" w:eastAsia="en-GB"/>
        </w:rPr>
      </w:pPr>
      <w:r w:rsidRPr="0053131A">
        <w:rPr>
          <w:b/>
          <w:bCs/>
          <w:color w:val="000000"/>
          <w:sz w:val="28"/>
          <w:szCs w:val="28"/>
          <w:lang w:val="en-UA" w:eastAsia="en-GB"/>
        </w:rPr>
        <w:t>Кафедра інформаційних систем та технологій</w:t>
      </w:r>
    </w:p>
    <w:p w14:paraId="53FC9FC1" w14:textId="77777777" w:rsidR="0053131A" w:rsidRPr="0053131A" w:rsidRDefault="0053131A" w:rsidP="0053131A">
      <w:pPr>
        <w:spacing w:line="240" w:lineRule="auto"/>
        <w:ind w:firstLine="0"/>
        <w:jc w:val="left"/>
        <w:rPr>
          <w:lang w:val="en-UA" w:eastAsia="en-GB"/>
        </w:rPr>
      </w:pPr>
    </w:p>
    <w:p w14:paraId="1D89A1C2" w14:textId="77777777" w:rsidR="0053131A" w:rsidRPr="0053131A" w:rsidRDefault="0053131A" w:rsidP="0053131A">
      <w:pPr>
        <w:spacing w:before="120" w:line="240" w:lineRule="auto"/>
        <w:ind w:left="5670" w:firstLine="0"/>
        <w:jc w:val="left"/>
        <w:rPr>
          <w:lang w:val="en-UA" w:eastAsia="en-GB"/>
        </w:rPr>
      </w:pPr>
      <w:r w:rsidRPr="0053131A">
        <w:rPr>
          <w:color w:val="000000"/>
          <w:lang w:val="en-UA" w:eastAsia="en-GB"/>
        </w:rPr>
        <w:t>До захисту допущено:</w:t>
      </w:r>
    </w:p>
    <w:p w14:paraId="440F3F81" w14:textId="77777777" w:rsidR="0053131A" w:rsidRPr="0053131A" w:rsidRDefault="0053131A" w:rsidP="0053131A">
      <w:pPr>
        <w:spacing w:before="120" w:line="240" w:lineRule="auto"/>
        <w:ind w:left="5670" w:firstLine="0"/>
        <w:jc w:val="left"/>
        <w:rPr>
          <w:lang w:val="en-UA" w:eastAsia="en-GB"/>
        </w:rPr>
      </w:pPr>
      <w:r w:rsidRPr="0053131A">
        <w:rPr>
          <w:color w:val="000000"/>
          <w:lang w:val="en-UA" w:eastAsia="en-GB"/>
        </w:rPr>
        <w:t>Завідувач кафедри</w:t>
      </w:r>
    </w:p>
    <w:p w14:paraId="18042244" w14:textId="77777777" w:rsidR="0053131A" w:rsidRPr="0053131A" w:rsidRDefault="0053131A" w:rsidP="0053131A">
      <w:pPr>
        <w:spacing w:before="120" w:line="240" w:lineRule="auto"/>
        <w:ind w:left="5671" w:firstLine="0"/>
        <w:jc w:val="left"/>
        <w:rPr>
          <w:lang w:val="en-UA" w:eastAsia="en-GB"/>
        </w:rPr>
      </w:pPr>
      <w:r w:rsidRPr="0053131A">
        <w:rPr>
          <w:color w:val="000000"/>
          <w:lang w:val="en-UA" w:eastAsia="en-GB"/>
        </w:rPr>
        <w:t>__________ Олександр РОЛІК</w:t>
      </w:r>
    </w:p>
    <w:p w14:paraId="71A33B7B" w14:textId="77777777" w:rsidR="0053131A" w:rsidRPr="0053131A" w:rsidRDefault="0053131A" w:rsidP="0053131A">
      <w:pPr>
        <w:spacing w:before="120" w:line="240" w:lineRule="auto"/>
        <w:ind w:left="5672" w:firstLine="0"/>
        <w:jc w:val="left"/>
        <w:rPr>
          <w:lang w:val="en-UA" w:eastAsia="en-GB"/>
        </w:rPr>
      </w:pPr>
      <w:r w:rsidRPr="0053131A">
        <w:rPr>
          <w:color w:val="000000"/>
          <w:lang w:val="en-UA" w:eastAsia="en-GB"/>
        </w:rPr>
        <w:t>«___»_____________20__ р.</w:t>
      </w:r>
    </w:p>
    <w:p w14:paraId="1E2DC10A" w14:textId="77777777" w:rsidR="0053131A" w:rsidRPr="0053131A" w:rsidRDefault="0053131A" w:rsidP="0053131A">
      <w:pPr>
        <w:spacing w:after="240" w:line="240" w:lineRule="auto"/>
        <w:ind w:firstLine="0"/>
        <w:jc w:val="left"/>
        <w:rPr>
          <w:lang w:val="en-UA" w:eastAsia="en-GB"/>
        </w:rPr>
      </w:pPr>
    </w:p>
    <w:p w14:paraId="5C537113" w14:textId="77777777" w:rsidR="0053131A" w:rsidRPr="0053131A" w:rsidRDefault="0053131A" w:rsidP="0053131A">
      <w:pPr>
        <w:spacing w:line="240" w:lineRule="auto"/>
        <w:ind w:firstLine="0"/>
        <w:jc w:val="center"/>
        <w:rPr>
          <w:lang w:val="en-UA" w:eastAsia="en-GB"/>
        </w:rPr>
      </w:pPr>
      <w:r w:rsidRPr="0053131A">
        <w:rPr>
          <w:b/>
          <w:bCs/>
          <w:color w:val="000000"/>
          <w:sz w:val="40"/>
          <w:szCs w:val="40"/>
          <w:lang w:val="en-UA" w:eastAsia="en-GB"/>
        </w:rPr>
        <w:t>Дипломний проєкт</w:t>
      </w:r>
    </w:p>
    <w:p w14:paraId="0825DAF2"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на здобуття ступеня бакалавра</w:t>
      </w:r>
    </w:p>
    <w:p w14:paraId="2F4D1EC0"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за освітньо-професійною програмою «</w:t>
      </w:r>
      <w:r w:rsidRPr="002D52D1">
        <w:rPr>
          <w:b/>
          <w:bCs/>
          <w:color w:val="0D0D0D" w:themeColor="text1" w:themeTint="F2"/>
          <w:sz w:val="28"/>
          <w:szCs w:val="28"/>
          <w:lang w:val="en-UA" w:eastAsia="en-GB"/>
        </w:rPr>
        <w:t>Інформаційні управляючі системи та технології»</w:t>
      </w:r>
    </w:p>
    <w:p w14:paraId="3CA1855D" w14:textId="77777777" w:rsidR="0053131A" w:rsidRPr="0053131A" w:rsidRDefault="0053131A" w:rsidP="0053131A">
      <w:pPr>
        <w:spacing w:line="240" w:lineRule="auto"/>
        <w:ind w:firstLine="0"/>
        <w:jc w:val="center"/>
        <w:rPr>
          <w:lang w:val="en-UA" w:eastAsia="en-GB"/>
        </w:rPr>
      </w:pPr>
      <w:r w:rsidRPr="0053131A">
        <w:rPr>
          <w:b/>
          <w:bCs/>
          <w:color w:val="000000"/>
          <w:sz w:val="28"/>
          <w:szCs w:val="28"/>
          <w:lang w:val="en-UA" w:eastAsia="en-GB"/>
        </w:rPr>
        <w:t>спеціальності 126</w:t>
      </w:r>
      <w:r w:rsidRPr="0053131A">
        <w:rPr>
          <w:b/>
          <w:bCs/>
          <w:color w:val="FF0000"/>
          <w:sz w:val="28"/>
          <w:szCs w:val="28"/>
          <w:lang w:val="en-UA" w:eastAsia="en-GB"/>
        </w:rPr>
        <w:t xml:space="preserve"> </w:t>
      </w:r>
      <w:r w:rsidRPr="0053131A">
        <w:rPr>
          <w:b/>
          <w:bCs/>
          <w:color w:val="000000"/>
          <w:sz w:val="28"/>
          <w:szCs w:val="28"/>
          <w:lang w:val="en-UA" w:eastAsia="en-GB"/>
        </w:rPr>
        <w:t>«Інформаційні системи та технології»</w:t>
      </w:r>
    </w:p>
    <w:p w14:paraId="1B8623EB" w14:textId="2A2E3B3A" w:rsidR="0053131A" w:rsidRPr="002D52D1" w:rsidRDefault="0053131A" w:rsidP="0053131A">
      <w:pPr>
        <w:spacing w:line="240" w:lineRule="auto"/>
        <w:ind w:firstLine="0"/>
        <w:jc w:val="center"/>
        <w:rPr>
          <w:color w:val="0D0D0D" w:themeColor="text1" w:themeTint="F2"/>
          <w:lang w:val="en-UA" w:eastAsia="en-GB"/>
        </w:rPr>
      </w:pPr>
      <w:r w:rsidRPr="0053131A">
        <w:rPr>
          <w:b/>
          <w:bCs/>
          <w:color w:val="000000"/>
          <w:sz w:val="28"/>
          <w:szCs w:val="28"/>
          <w:lang w:val="en-UA" w:eastAsia="en-GB"/>
        </w:rPr>
        <w:t xml:space="preserve">на тему: </w:t>
      </w:r>
      <w:r w:rsidRPr="002D52D1">
        <w:rPr>
          <w:b/>
          <w:bCs/>
          <w:color w:val="0D0D0D" w:themeColor="text1" w:themeTint="F2"/>
          <w:sz w:val="28"/>
          <w:szCs w:val="28"/>
          <w:lang w:val="en-UA" w:eastAsia="en-GB"/>
        </w:rPr>
        <w:t>«</w:t>
      </w:r>
      <w:r w:rsidR="003F254F" w:rsidRPr="002D52D1">
        <w:rPr>
          <w:b/>
          <w:bCs/>
          <w:color w:val="0D0D0D" w:themeColor="text1" w:themeTint="F2"/>
          <w:sz w:val="28"/>
          <w:szCs w:val="28"/>
          <w:lang w:val="en-UA" w:eastAsia="en-GB"/>
        </w:rPr>
        <w:t>Інтерактивно-компонентний планувальник організації часу людини</w:t>
      </w:r>
      <w:r w:rsidRPr="002D52D1">
        <w:rPr>
          <w:b/>
          <w:bCs/>
          <w:color w:val="0D0D0D" w:themeColor="text1" w:themeTint="F2"/>
          <w:sz w:val="28"/>
          <w:szCs w:val="28"/>
          <w:lang w:val="en-UA" w:eastAsia="en-GB"/>
        </w:rPr>
        <w:t>»</w:t>
      </w:r>
    </w:p>
    <w:p w14:paraId="041CADC4" w14:textId="77777777" w:rsidR="0053131A" w:rsidRPr="002D52D1" w:rsidRDefault="0053131A" w:rsidP="0053131A">
      <w:pPr>
        <w:spacing w:line="240" w:lineRule="auto"/>
        <w:ind w:firstLine="0"/>
        <w:jc w:val="left"/>
        <w:rPr>
          <w:color w:val="0D0D0D" w:themeColor="text1" w:themeTint="F2"/>
          <w:lang w:val="en-UA" w:eastAsia="en-GB"/>
        </w:rPr>
      </w:pPr>
    </w:p>
    <w:p w14:paraId="5B42DEF1" w14:textId="77777777" w:rsidR="0053131A" w:rsidRPr="002D52D1" w:rsidRDefault="0053131A"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Виконав (-ла): </w:t>
      </w:r>
    </w:p>
    <w:p w14:paraId="2F6F99DF" w14:textId="09B388A9" w:rsidR="0053131A" w:rsidRPr="002D52D1" w:rsidRDefault="0053131A"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студент (-ка) IV курсу, групи І</w:t>
      </w:r>
      <w:r w:rsidR="003F254F" w:rsidRPr="002D52D1">
        <w:rPr>
          <w:color w:val="0D0D0D" w:themeColor="text1" w:themeTint="F2"/>
          <w:sz w:val="28"/>
          <w:szCs w:val="28"/>
          <w:lang w:val="ru-RU" w:eastAsia="en-GB"/>
        </w:rPr>
        <w:t>К</w:t>
      </w:r>
      <w:r w:rsidRPr="002D52D1">
        <w:rPr>
          <w:color w:val="0D0D0D" w:themeColor="text1" w:themeTint="F2"/>
          <w:sz w:val="28"/>
          <w:szCs w:val="28"/>
          <w:lang w:val="en-UA" w:eastAsia="en-GB"/>
        </w:rPr>
        <w:t>-</w:t>
      </w:r>
      <w:r w:rsidR="003F254F" w:rsidRPr="002D52D1">
        <w:rPr>
          <w:color w:val="0D0D0D" w:themeColor="text1" w:themeTint="F2"/>
          <w:sz w:val="28"/>
          <w:szCs w:val="28"/>
          <w:lang w:val="ru-RU" w:eastAsia="en-GB"/>
        </w:rPr>
        <w:t>91</w:t>
      </w:r>
      <w:r w:rsidRPr="002D52D1">
        <w:rPr>
          <w:color w:val="0D0D0D" w:themeColor="text1" w:themeTint="F2"/>
          <w:sz w:val="28"/>
          <w:szCs w:val="28"/>
          <w:lang w:val="en-UA" w:eastAsia="en-GB"/>
        </w:rPr>
        <w:t> </w:t>
      </w:r>
    </w:p>
    <w:p w14:paraId="676EBD14" w14:textId="6B0003F0" w:rsidR="0053131A" w:rsidRPr="002D52D1" w:rsidRDefault="003F254F" w:rsidP="0053131A">
      <w:pPr>
        <w:spacing w:line="240" w:lineRule="auto"/>
        <w:ind w:firstLine="0"/>
        <w:jc w:val="left"/>
        <w:rPr>
          <w:color w:val="0D0D0D" w:themeColor="text1" w:themeTint="F2"/>
          <w:lang w:val="en-UA" w:eastAsia="en-GB"/>
        </w:rPr>
      </w:pPr>
      <w:proofErr w:type="spellStart"/>
      <w:r w:rsidRPr="002D52D1">
        <w:rPr>
          <w:color w:val="0D0D0D" w:themeColor="text1" w:themeTint="F2"/>
          <w:sz w:val="28"/>
          <w:szCs w:val="28"/>
          <w:lang w:eastAsia="en-GB"/>
        </w:rPr>
        <w:t>Остапченко</w:t>
      </w:r>
      <w:proofErr w:type="spellEnd"/>
      <w:r w:rsidRPr="002D52D1">
        <w:rPr>
          <w:color w:val="0D0D0D" w:themeColor="text1" w:themeTint="F2"/>
          <w:sz w:val="28"/>
          <w:szCs w:val="28"/>
          <w:lang w:eastAsia="en-GB"/>
        </w:rPr>
        <w:t xml:space="preserve"> Дмитро Олексійович</w:t>
      </w:r>
      <w:r w:rsidR="0053131A" w:rsidRPr="002D52D1">
        <w:rPr>
          <w:color w:val="0D0D0D" w:themeColor="text1" w:themeTint="F2"/>
          <w:sz w:val="28"/>
          <w:szCs w:val="28"/>
          <w:lang w:val="en-UA" w:eastAsia="en-GB"/>
        </w:rPr>
        <w:tab/>
        <w:t>__________</w:t>
      </w:r>
    </w:p>
    <w:p w14:paraId="1E588388" w14:textId="77777777" w:rsidR="0053131A" w:rsidRPr="002D52D1" w:rsidRDefault="0053131A" w:rsidP="0053131A">
      <w:pPr>
        <w:spacing w:before="240" w:line="240" w:lineRule="auto"/>
        <w:ind w:firstLine="0"/>
        <w:jc w:val="left"/>
        <w:rPr>
          <w:color w:val="0D0D0D" w:themeColor="text1" w:themeTint="F2"/>
          <w:lang w:val="ru-RU" w:eastAsia="en-GB"/>
        </w:rPr>
      </w:pPr>
      <w:r w:rsidRPr="002D52D1">
        <w:rPr>
          <w:color w:val="0D0D0D" w:themeColor="text1" w:themeTint="F2"/>
          <w:sz w:val="28"/>
          <w:szCs w:val="28"/>
          <w:lang w:val="en-UA" w:eastAsia="en-GB"/>
        </w:rPr>
        <w:t>Керівник: </w:t>
      </w:r>
    </w:p>
    <w:p w14:paraId="49BF7EFF" w14:textId="06B17DE9" w:rsidR="0053131A" w:rsidRPr="002D52D1" w:rsidRDefault="002D52D1"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Доцент кафедри ІСТ</w:t>
      </w:r>
      <w:r w:rsidRPr="002D52D1">
        <w:rPr>
          <w:color w:val="0D0D0D" w:themeColor="text1" w:themeTint="F2"/>
          <w:sz w:val="28"/>
          <w:szCs w:val="28"/>
          <w:lang w:val="ru-RU" w:eastAsia="en-GB"/>
        </w:rPr>
        <w:t>,</w:t>
      </w:r>
      <w:r w:rsidRPr="002D52D1">
        <w:rPr>
          <w:color w:val="0D0D0D" w:themeColor="text1" w:themeTint="F2"/>
        </w:rPr>
        <w:t xml:space="preserve"> </w:t>
      </w:r>
      <w:r w:rsidRPr="002D52D1">
        <w:rPr>
          <w:color w:val="0D0D0D" w:themeColor="text1" w:themeTint="F2"/>
          <w:sz w:val="28"/>
          <w:szCs w:val="28"/>
          <w:lang w:val="en-UA" w:eastAsia="en-GB"/>
        </w:rPr>
        <w:t>Солдатова Марія Олександрівна</w:t>
      </w:r>
      <w:r w:rsidR="0053131A" w:rsidRPr="002D52D1">
        <w:rPr>
          <w:color w:val="0D0D0D" w:themeColor="text1" w:themeTint="F2"/>
          <w:sz w:val="28"/>
          <w:szCs w:val="28"/>
          <w:lang w:val="en-UA" w:eastAsia="en-GB"/>
        </w:rPr>
        <w:tab/>
        <w:t>__________</w:t>
      </w:r>
    </w:p>
    <w:p w14:paraId="4ABEEFD1" w14:textId="77777777" w:rsidR="0053131A" w:rsidRPr="002D52D1" w:rsidRDefault="0053131A" w:rsidP="0053131A">
      <w:pPr>
        <w:spacing w:before="240" w:line="240" w:lineRule="auto"/>
        <w:ind w:firstLine="0"/>
        <w:jc w:val="left"/>
        <w:rPr>
          <w:color w:val="0D0D0D" w:themeColor="text1" w:themeTint="F2"/>
          <w:lang w:val="en-UA" w:eastAsia="en-GB"/>
        </w:rPr>
      </w:pPr>
      <w:r w:rsidRPr="002D52D1">
        <w:rPr>
          <w:color w:val="0D0D0D" w:themeColor="text1" w:themeTint="F2"/>
          <w:sz w:val="28"/>
          <w:szCs w:val="28"/>
          <w:lang w:val="en-UA" w:eastAsia="en-GB"/>
        </w:rPr>
        <w:t>Рецензент:</w:t>
      </w:r>
    </w:p>
    <w:p w14:paraId="00C36D91" w14:textId="359D072E" w:rsidR="0053131A" w:rsidRPr="002D52D1" w:rsidRDefault="002D52D1" w:rsidP="0053131A">
      <w:pPr>
        <w:spacing w:line="240" w:lineRule="auto"/>
        <w:ind w:firstLine="0"/>
        <w:jc w:val="left"/>
        <w:rPr>
          <w:color w:val="0D0D0D" w:themeColor="text1" w:themeTint="F2"/>
          <w:lang w:val="en-UA" w:eastAsia="en-GB"/>
        </w:rPr>
      </w:pPr>
      <w:r w:rsidRPr="002D52D1">
        <w:rPr>
          <w:color w:val="0D0D0D" w:themeColor="text1" w:themeTint="F2"/>
          <w:sz w:val="28"/>
          <w:szCs w:val="28"/>
          <w:lang w:val="en-UA" w:eastAsia="en-GB"/>
        </w:rPr>
        <w:t>Жаріков Едуард В'ячеславович, д.т.н., доц. каф. ІПІ</w:t>
      </w:r>
      <w:r w:rsidR="0053131A" w:rsidRPr="002D52D1">
        <w:rPr>
          <w:color w:val="0D0D0D" w:themeColor="text1" w:themeTint="F2"/>
          <w:sz w:val="28"/>
          <w:szCs w:val="28"/>
          <w:lang w:val="en-UA" w:eastAsia="en-GB"/>
        </w:rPr>
        <w:tab/>
        <w:t>__________</w:t>
      </w:r>
    </w:p>
    <w:p w14:paraId="644F10E4" w14:textId="77777777" w:rsidR="0053131A" w:rsidRPr="002D52D1" w:rsidRDefault="0053131A" w:rsidP="0053131A">
      <w:pPr>
        <w:spacing w:after="240" w:line="240" w:lineRule="auto"/>
        <w:ind w:firstLine="0"/>
        <w:jc w:val="left"/>
        <w:rPr>
          <w:color w:val="0D0D0D" w:themeColor="text1" w:themeTint="F2"/>
          <w:lang w:val="en-UA" w:eastAsia="en-GB"/>
        </w:rPr>
      </w:pPr>
    </w:p>
    <w:p w14:paraId="4847E407" w14:textId="77777777" w:rsidR="0053131A" w:rsidRPr="0053131A" w:rsidRDefault="0053131A" w:rsidP="0053131A">
      <w:pPr>
        <w:spacing w:line="240" w:lineRule="auto"/>
        <w:ind w:left="4536" w:firstLine="0"/>
        <w:jc w:val="left"/>
        <w:rPr>
          <w:lang w:val="en-UA" w:eastAsia="en-GB"/>
        </w:rPr>
      </w:pPr>
      <w:r w:rsidRPr="0053131A">
        <w:rPr>
          <w:color w:val="000000"/>
          <w:sz w:val="28"/>
          <w:szCs w:val="28"/>
          <w:lang w:val="en-UA" w:eastAsia="en-GB"/>
        </w:rPr>
        <w:t>Засвідчую, що у цьому дипломному проєкті немає запозичень з праць інших авторів без відповідних посилань.</w:t>
      </w:r>
    </w:p>
    <w:p w14:paraId="0903C6C0" w14:textId="77777777" w:rsidR="0053131A" w:rsidRDefault="0053131A" w:rsidP="0053131A">
      <w:pPr>
        <w:spacing w:line="240" w:lineRule="auto"/>
        <w:ind w:left="4536" w:firstLine="0"/>
        <w:rPr>
          <w:color w:val="000000"/>
          <w:sz w:val="28"/>
          <w:szCs w:val="28"/>
          <w:lang w:val="en-UA" w:eastAsia="en-GB"/>
        </w:rPr>
      </w:pPr>
      <w:r w:rsidRPr="0053131A">
        <w:rPr>
          <w:color w:val="000000"/>
          <w:sz w:val="28"/>
          <w:szCs w:val="28"/>
          <w:lang w:val="en-UA" w:eastAsia="en-GB"/>
        </w:rPr>
        <w:t>Студент (-ка) _____________</w:t>
      </w:r>
    </w:p>
    <w:p w14:paraId="1A1A0613" w14:textId="77777777" w:rsidR="002D52D1" w:rsidRPr="001514B5" w:rsidRDefault="002D52D1" w:rsidP="0053131A">
      <w:pPr>
        <w:spacing w:line="240" w:lineRule="auto"/>
        <w:ind w:left="4536" w:firstLine="0"/>
        <w:rPr>
          <w:lang w:val="ru-RU" w:eastAsia="en-GB"/>
        </w:rPr>
      </w:pPr>
    </w:p>
    <w:p w14:paraId="36DC7DC8" w14:textId="49BAEBE2" w:rsidR="0053131A" w:rsidRPr="0053131A" w:rsidRDefault="0053131A" w:rsidP="0071321E">
      <w:pPr>
        <w:spacing w:line="240" w:lineRule="auto"/>
        <w:ind w:firstLine="0"/>
        <w:jc w:val="center"/>
        <w:rPr>
          <w:lang w:val="en-UA" w:eastAsia="en-GB"/>
        </w:rPr>
      </w:pPr>
      <w:r w:rsidRPr="0053131A">
        <w:rPr>
          <w:color w:val="000000"/>
          <w:sz w:val="28"/>
          <w:szCs w:val="28"/>
          <w:lang w:val="en-UA" w:eastAsia="en-GB"/>
        </w:rPr>
        <w:t>Київ – 2023 року</w:t>
      </w:r>
    </w:p>
    <w:p w14:paraId="7FC285B8" w14:textId="77777777" w:rsidR="0053131A" w:rsidRPr="0053131A" w:rsidRDefault="0053131A" w:rsidP="0053131A">
      <w:pPr>
        <w:spacing w:after="240" w:line="240" w:lineRule="auto"/>
        <w:ind w:firstLine="0"/>
        <w:jc w:val="left"/>
        <w:rPr>
          <w:lang w:val="en-UA" w:eastAsia="en-GB"/>
        </w:rPr>
      </w:pP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lastRenderedPageBreak/>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p>
    <w:p w14:paraId="6490E851" w14:textId="77777777" w:rsidR="0053131A" w:rsidRPr="0053131A" w:rsidRDefault="0053131A" w:rsidP="0053131A">
      <w:pPr>
        <w:spacing w:line="240" w:lineRule="auto"/>
        <w:ind w:firstLine="0"/>
        <w:jc w:val="center"/>
        <w:rPr>
          <w:lang w:val="en-UA" w:eastAsia="en-GB"/>
        </w:rPr>
      </w:pPr>
      <w:r w:rsidRPr="0053131A">
        <w:rPr>
          <w:b/>
          <w:bCs/>
          <w:color w:val="000000"/>
          <w:sz w:val="40"/>
          <w:szCs w:val="40"/>
          <w:lang w:val="en-UA" w:eastAsia="en-GB"/>
        </w:rPr>
        <w:t>Пояснювальна записка</w:t>
      </w:r>
    </w:p>
    <w:p w14:paraId="262D4AA9" w14:textId="77777777" w:rsidR="0053131A" w:rsidRPr="002D52D1" w:rsidRDefault="0053131A" w:rsidP="0053131A">
      <w:pPr>
        <w:spacing w:line="240" w:lineRule="auto"/>
        <w:ind w:firstLine="0"/>
        <w:jc w:val="center"/>
        <w:rPr>
          <w:color w:val="0D0D0D" w:themeColor="text1" w:themeTint="F2"/>
          <w:lang w:val="en-UA" w:eastAsia="en-GB"/>
        </w:rPr>
      </w:pPr>
      <w:r w:rsidRPr="002D52D1">
        <w:rPr>
          <w:b/>
          <w:bCs/>
          <w:color w:val="0D0D0D" w:themeColor="text1" w:themeTint="F2"/>
          <w:sz w:val="36"/>
          <w:szCs w:val="36"/>
          <w:lang w:val="en-UA" w:eastAsia="en-GB"/>
        </w:rPr>
        <w:t>до дипломного проєкту</w:t>
      </w:r>
    </w:p>
    <w:p w14:paraId="32960A11" w14:textId="4E3CF95C" w:rsidR="0053131A" w:rsidRPr="002D52D1" w:rsidRDefault="0053131A" w:rsidP="0053131A">
      <w:pPr>
        <w:spacing w:line="240" w:lineRule="auto"/>
        <w:ind w:firstLine="0"/>
        <w:jc w:val="center"/>
        <w:rPr>
          <w:color w:val="0D0D0D" w:themeColor="text1" w:themeTint="F2"/>
          <w:lang w:val="en-UA" w:eastAsia="en-GB"/>
        </w:rPr>
      </w:pPr>
      <w:r w:rsidRPr="002D52D1">
        <w:rPr>
          <w:b/>
          <w:bCs/>
          <w:color w:val="0D0D0D" w:themeColor="text1" w:themeTint="F2"/>
          <w:sz w:val="40"/>
          <w:szCs w:val="40"/>
          <w:lang w:val="en-UA" w:eastAsia="en-GB"/>
        </w:rPr>
        <w:t>на тему: «</w:t>
      </w:r>
      <w:r w:rsidR="0071321E" w:rsidRPr="002D52D1">
        <w:rPr>
          <w:color w:val="0D0D0D" w:themeColor="text1" w:themeTint="F2"/>
        </w:rPr>
        <w:t xml:space="preserve"> </w:t>
      </w:r>
      <w:r w:rsidR="0071321E" w:rsidRPr="002D52D1">
        <w:rPr>
          <w:b/>
          <w:bCs/>
          <w:color w:val="0D0D0D" w:themeColor="text1" w:themeTint="F2"/>
          <w:sz w:val="40"/>
          <w:szCs w:val="40"/>
          <w:lang w:val="en-UA" w:eastAsia="en-GB"/>
        </w:rPr>
        <w:t>Інтерактивно-компонентний планувальник організації часу людини</w:t>
      </w:r>
      <w:r w:rsidRPr="002D52D1">
        <w:rPr>
          <w:b/>
          <w:bCs/>
          <w:color w:val="0D0D0D" w:themeColor="text1" w:themeTint="F2"/>
          <w:sz w:val="40"/>
          <w:szCs w:val="40"/>
          <w:lang w:val="en-UA" w:eastAsia="en-GB"/>
        </w:rPr>
        <w:t>»</w:t>
      </w:r>
    </w:p>
    <w:p w14:paraId="410CEB64" w14:textId="77777777" w:rsidR="0053131A" w:rsidRDefault="0053131A" w:rsidP="0053131A">
      <w:pPr>
        <w:spacing w:after="240" w:line="240" w:lineRule="auto"/>
        <w:ind w:firstLine="0"/>
        <w:jc w:val="left"/>
        <w:rPr>
          <w:lang w:val="en-UA" w:eastAsia="en-GB"/>
        </w:rPr>
      </w:pP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r w:rsidRPr="0053131A">
        <w:rPr>
          <w:lang w:val="en-UA" w:eastAsia="en-GB"/>
        </w:rPr>
        <w:br/>
      </w:r>
    </w:p>
    <w:p w14:paraId="5A17091B" w14:textId="77777777" w:rsidR="0053131A" w:rsidRDefault="0053131A" w:rsidP="0053131A">
      <w:pPr>
        <w:spacing w:after="240" w:line="240" w:lineRule="auto"/>
        <w:ind w:firstLine="0"/>
        <w:jc w:val="left"/>
        <w:rPr>
          <w:lang w:val="en-UA" w:eastAsia="en-GB"/>
        </w:rPr>
      </w:pPr>
    </w:p>
    <w:p w14:paraId="161B731E" w14:textId="77777777" w:rsidR="0071321E" w:rsidRDefault="0071321E" w:rsidP="0071321E">
      <w:pPr>
        <w:spacing w:line="240" w:lineRule="auto"/>
        <w:ind w:firstLine="0"/>
        <w:rPr>
          <w:lang w:val="en-UA" w:eastAsia="en-GB"/>
        </w:rPr>
      </w:pPr>
    </w:p>
    <w:p w14:paraId="52B62B59" w14:textId="320344FA" w:rsidR="0053131A" w:rsidRPr="0071321E" w:rsidRDefault="0053131A" w:rsidP="0071321E">
      <w:pPr>
        <w:spacing w:line="240" w:lineRule="auto"/>
        <w:ind w:firstLine="0"/>
        <w:jc w:val="center"/>
        <w:rPr>
          <w:color w:val="000000"/>
          <w:sz w:val="26"/>
          <w:szCs w:val="26"/>
          <w:lang w:val="en-UA" w:eastAsia="en-GB"/>
        </w:rPr>
      </w:pPr>
      <w:r w:rsidRPr="0053131A">
        <w:rPr>
          <w:color w:val="000000"/>
          <w:sz w:val="26"/>
          <w:szCs w:val="26"/>
          <w:lang w:val="en-UA" w:eastAsia="en-GB"/>
        </w:rPr>
        <w:t>Київ – 2023 року</w:t>
      </w:r>
    </w:p>
    <w:p w14:paraId="2AB1D904" w14:textId="77777777" w:rsidR="0053131A" w:rsidRPr="006A7BE8" w:rsidRDefault="0053131A" w:rsidP="0053131A">
      <w:pPr>
        <w:pStyle w:val="a"/>
      </w:pPr>
      <w:r w:rsidRPr="006A7BE8">
        <w:rPr>
          <w:noProof/>
        </w:rPr>
        <w:lastRenderedPageBreak/>
        <mc:AlternateContent>
          <mc:Choice Requires="wpg">
            <w:drawing>
              <wp:anchor distT="0" distB="0" distL="114300" distR="114300" simplePos="0" relativeHeight="251659264" behindDoc="0" locked="0" layoutInCell="1" allowOverlap="1" wp14:anchorId="03DF33D7" wp14:editId="12F0F5E6">
                <wp:simplePos x="0" y="0"/>
                <wp:positionH relativeFrom="page">
                  <wp:posOffset>720090</wp:posOffset>
                </wp:positionH>
                <wp:positionV relativeFrom="page">
                  <wp:posOffset>180340</wp:posOffset>
                </wp:positionV>
                <wp:extent cx="6598285" cy="10238105"/>
                <wp:effectExtent l="12700" t="12700" r="5715" b="0"/>
                <wp:wrapNone/>
                <wp:docPr id="533884192"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8285" cy="10238105"/>
                          <a:chOff x="1134" y="397"/>
                          <a:chExt cx="10376" cy="15984"/>
                        </a:xfrm>
                      </wpg:grpSpPr>
                      <wps:wsp>
                        <wps:cNvPr id="636122582" name="Rectangle 320"/>
                        <wps:cNvSpPr>
                          <a:spLocks/>
                        </wps:cNvSpPr>
                        <wps:spPr bwMode="auto">
                          <a:xfrm>
                            <a:off x="1134" y="397"/>
                            <a:ext cx="10376" cy="1598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1966423" name="Line 321"/>
                        <wps:cNvCnPr>
                          <a:cxnSpLocks/>
                        </wps:cNvCnPr>
                        <wps:spPr bwMode="auto">
                          <a:xfrm>
                            <a:off x="1649" y="14130"/>
                            <a:ext cx="1" cy="82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9770739" name="Line 322"/>
                        <wps:cNvCnPr>
                          <a:cxnSpLocks/>
                        </wps:cNvCnPr>
                        <wps:spPr bwMode="auto">
                          <a:xfrm>
                            <a:off x="1139" y="14122"/>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5887709" name="Line 323"/>
                        <wps:cNvCnPr>
                          <a:cxnSpLocks/>
                        </wps:cNvCnPr>
                        <wps:spPr bwMode="auto">
                          <a:xfrm>
                            <a:off x="2268"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145360" name="Line 324"/>
                        <wps:cNvCnPr>
                          <a:cxnSpLocks/>
                        </wps:cNvCnPr>
                        <wps:spPr bwMode="auto">
                          <a:xfrm>
                            <a:off x="368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4393661" name="Line 325"/>
                        <wps:cNvCnPr>
                          <a:cxnSpLocks/>
                        </wps:cNvCnPr>
                        <wps:spPr bwMode="auto">
                          <a:xfrm>
                            <a:off x="453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3838245" name="Line 326"/>
                        <wps:cNvCnPr>
                          <a:cxnSpLocks/>
                        </wps:cNvCnPr>
                        <wps:spPr bwMode="auto">
                          <a:xfrm>
                            <a:off x="5103" y="14130"/>
                            <a:ext cx="1" cy="22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172467" name="Line 327"/>
                        <wps:cNvCnPr>
                          <a:cxnSpLocks/>
                        </wps:cNvCnPr>
                        <wps:spPr bwMode="auto">
                          <a:xfrm>
                            <a:off x="935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518507" name="Line 328"/>
                        <wps:cNvCnPr>
                          <a:cxnSpLocks/>
                        </wps:cNvCnPr>
                        <wps:spPr bwMode="auto">
                          <a:xfrm>
                            <a:off x="1139" y="15816"/>
                            <a:ext cx="3954"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05920558" name="Line 329"/>
                        <wps:cNvCnPr>
                          <a:cxnSpLocks/>
                        </wps:cNvCnPr>
                        <wps:spPr bwMode="auto">
                          <a:xfrm>
                            <a:off x="1139" y="1609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5154192" name="Rectangle 330"/>
                        <wps:cNvSpPr>
                          <a:spLocks/>
                        </wps:cNvSpPr>
                        <wps:spPr bwMode="auto">
                          <a:xfrm>
                            <a:off x="1162" y="14712"/>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689BA5" w14:textId="77777777" w:rsidR="0053131A" w:rsidRDefault="0053131A" w:rsidP="0053131A">
                              <w:pPr>
                                <w:rPr>
                                  <w:i/>
                                  <w:sz w:val="20"/>
                                  <w:szCs w:val="20"/>
                                </w:rPr>
                              </w:pPr>
                              <w:proofErr w:type="spellStart"/>
                              <w:r>
                                <w:rPr>
                                  <w:i/>
                                  <w:sz w:val="20"/>
                                  <w:szCs w:val="20"/>
                                </w:rPr>
                                <w:t>Зм</w:t>
                              </w:r>
                              <w:proofErr w:type="spellEnd"/>
                              <w:r>
                                <w:rPr>
                                  <w:i/>
                                  <w:sz w:val="20"/>
                                  <w:szCs w:val="20"/>
                                </w:rPr>
                                <w:t>.</w:t>
                              </w:r>
                            </w:p>
                          </w:txbxContent>
                        </wps:txbx>
                        <wps:bodyPr rot="0" vert="horz" wrap="square" lIns="12700" tIns="12700" rIns="12700" bIns="12700" anchor="t" anchorCtr="0" upright="1">
                          <a:noAutofit/>
                        </wps:bodyPr>
                      </wps:wsp>
                      <wps:wsp>
                        <wps:cNvPr id="537502036" name="Rectangle 331"/>
                        <wps:cNvSpPr>
                          <a:spLocks/>
                        </wps:cNvSpPr>
                        <wps:spPr bwMode="auto">
                          <a:xfrm>
                            <a:off x="1679" y="14712"/>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27F716" w14:textId="77777777" w:rsidR="0053131A" w:rsidRDefault="0053131A" w:rsidP="0053131A">
                              <w:pPr>
                                <w:jc w:val="center"/>
                                <w:rPr>
                                  <w:i/>
                                  <w:sz w:val="20"/>
                                  <w:szCs w:val="20"/>
                                </w:rPr>
                              </w:pPr>
                              <w:proofErr w:type="spellStart"/>
                              <w:r>
                                <w:rPr>
                                  <w:i/>
                                  <w:sz w:val="20"/>
                                  <w:szCs w:val="20"/>
                                </w:rPr>
                                <w:t>Арк</w:t>
                              </w:r>
                              <w:proofErr w:type="spellEnd"/>
                              <w:r>
                                <w:rPr>
                                  <w:i/>
                                  <w:sz w:val="20"/>
                                  <w:szCs w:val="20"/>
                                </w:rPr>
                                <w:t>.</w:t>
                              </w:r>
                            </w:p>
                          </w:txbxContent>
                        </wps:txbx>
                        <wps:bodyPr rot="0" vert="horz" wrap="square" lIns="12700" tIns="12700" rIns="12700" bIns="12700" anchor="t" anchorCtr="0" upright="1">
                          <a:noAutofit/>
                        </wps:bodyPr>
                      </wps:wsp>
                      <wps:wsp>
                        <wps:cNvPr id="1125039076" name="Rectangle 332"/>
                        <wps:cNvSpPr>
                          <a:spLocks/>
                        </wps:cNvSpPr>
                        <wps:spPr bwMode="auto">
                          <a:xfrm>
                            <a:off x="2310" y="14712"/>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3EE148" w14:textId="77777777" w:rsidR="0053131A" w:rsidRPr="009E33F1" w:rsidRDefault="0053131A" w:rsidP="0053131A">
                              <w:pPr>
                                <w:ind w:firstLine="0"/>
                                <w:rPr>
                                  <w:i/>
                                  <w:sz w:val="20"/>
                                  <w:szCs w:val="22"/>
                                </w:rPr>
                              </w:pPr>
                              <w:r w:rsidRPr="009E33F1">
                                <w:rPr>
                                  <w:i/>
                                  <w:sz w:val="20"/>
                                  <w:szCs w:val="22"/>
                                </w:rPr>
                                <w:t>Прізвище</w:t>
                              </w:r>
                            </w:p>
                          </w:txbxContent>
                        </wps:txbx>
                        <wps:bodyPr rot="0" vert="horz" wrap="square" lIns="12700" tIns="12700" rIns="12700" bIns="12700" anchor="t" anchorCtr="0" upright="1">
                          <a:noAutofit/>
                        </wps:bodyPr>
                      </wps:wsp>
                      <wps:wsp>
                        <wps:cNvPr id="1255812843" name="Rectangle 333"/>
                        <wps:cNvSpPr>
                          <a:spLocks/>
                        </wps:cNvSpPr>
                        <wps:spPr bwMode="auto">
                          <a:xfrm>
                            <a:off x="3719" y="14712"/>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555C46" w14:textId="77777777" w:rsidR="0053131A" w:rsidRPr="009E33F1" w:rsidRDefault="0053131A" w:rsidP="0053131A">
                              <w:pPr>
                                <w:ind w:firstLine="0"/>
                                <w:rPr>
                                  <w:rFonts w:ascii="Journal" w:hAnsi="Journal"/>
                                  <w:i/>
                                  <w:sz w:val="20"/>
                                  <w:szCs w:val="22"/>
                                </w:rPr>
                              </w:pPr>
                              <w:r w:rsidRPr="009E33F1">
                                <w:rPr>
                                  <w:i/>
                                  <w:sz w:val="20"/>
                                  <w:szCs w:val="22"/>
                                </w:rPr>
                                <w:t>Підпис</w:t>
                              </w:r>
                            </w:p>
                          </w:txbxContent>
                        </wps:txbx>
                        <wps:bodyPr rot="0" vert="horz" wrap="square" lIns="12700" tIns="12700" rIns="12700" bIns="12700" anchor="t" anchorCtr="0" upright="1">
                          <a:noAutofit/>
                        </wps:bodyPr>
                      </wps:wsp>
                      <wps:wsp>
                        <wps:cNvPr id="865273986" name="Rectangle 334"/>
                        <wps:cNvSpPr>
                          <a:spLocks/>
                        </wps:cNvSpPr>
                        <wps:spPr bwMode="auto">
                          <a:xfrm>
                            <a:off x="4560" y="14712"/>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C1D075" w14:textId="77777777" w:rsidR="0053131A" w:rsidRPr="002B73B7" w:rsidRDefault="0053131A" w:rsidP="0053131A">
                              <w:pPr>
                                <w:ind w:firstLine="0"/>
                                <w:rPr>
                                  <w:i/>
                                  <w:sz w:val="20"/>
                                  <w:szCs w:val="20"/>
                                </w:rPr>
                              </w:pPr>
                              <w:r w:rsidRPr="002B73B7">
                                <w:rPr>
                                  <w:i/>
                                  <w:sz w:val="20"/>
                                  <w:szCs w:val="20"/>
                                </w:rPr>
                                <w:t>Дата</w:t>
                              </w:r>
                            </w:p>
                          </w:txbxContent>
                        </wps:txbx>
                        <wps:bodyPr rot="0" vert="horz" wrap="square" lIns="12700" tIns="12700" rIns="12700" bIns="12700" anchor="t" anchorCtr="0" upright="1">
                          <a:noAutofit/>
                        </wps:bodyPr>
                      </wps:wsp>
                      <wps:wsp>
                        <wps:cNvPr id="1833067737" name="Rectangle 335"/>
                        <wps:cNvSpPr>
                          <a:spLocks/>
                        </wps:cNvSpPr>
                        <wps:spPr bwMode="auto">
                          <a:xfrm>
                            <a:off x="9398" y="1498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66E8F9" w14:textId="77777777" w:rsidR="0053131A" w:rsidRPr="00E43BCA" w:rsidRDefault="0053131A" w:rsidP="0053131A">
                              <w:pPr>
                                <w:ind w:firstLine="0"/>
                                <w:jc w:val="center"/>
                                <w:rPr>
                                  <w:rFonts w:ascii="Calibri" w:hAnsi="Calibri"/>
                                  <w:i/>
                                  <w:iCs/>
                                  <w:sz w:val="18"/>
                                </w:rPr>
                              </w:pPr>
                              <w:r w:rsidRPr="00E43BCA">
                                <w:rPr>
                                  <w:rFonts w:ascii="Calibri" w:hAnsi="Calibri"/>
                                  <w:i/>
                                  <w:iCs/>
                                  <w:sz w:val="18"/>
                                </w:rPr>
                                <w:t>Лист</w:t>
                              </w:r>
                            </w:p>
                          </w:txbxContent>
                        </wps:txbx>
                        <wps:bodyPr rot="0" vert="horz" wrap="square" lIns="12700" tIns="12700" rIns="12700" bIns="12700" anchor="t" anchorCtr="0" upright="1">
                          <a:noAutofit/>
                        </wps:bodyPr>
                      </wps:wsp>
                      <wps:wsp>
                        <wps:cNvPr id="125042848" name="Rectangle 336"/>
                        <wps:cNvSpPr>
                          <a:spLocks/>
                        </wps:cNvSpPr>
                        <wps:spPr bwMode="auto">
                          <a:xfrm>
                            <a:off x="9398" y="15281"/>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049BCF" w14:textId="77777777" w:rsidR="0053131A" w:rsidRPr="002B73B7" w:rsidRDefault="0053131A" w:rsidP="0053131A">
                              <w:pPr>
                                <w:ind w:firstLine="0"/>
                                <w:jc w:val="center"/>
                                <w:rPr>
                                  <w:sz w:val="18"/>
                                  <w:szCs w:val="18"/>
                                  <w:lang w:val="en-US"/>
                                </w:rPr>
                              </w:pPr>
                              <w:r>
                                <w:rPr>
                                  <w:sz w:val="18"/>
                                  <w:szCs w:val="18"/>
                                  <w:lang w:val="en-US"/>
                                </w:rPr>
                                <w:t>2</w:t>
                              </w:r>
                            </w:p>
                          </w:txbxContent>
                        </wps:txbx>
                        <wps:bodyPr rot="0" vert="horz" wrap="square" lIns="12700" tIns="12700" rIns="12700" bIns="12700" anchor="t" anchorCtr="0" upright="1">
                          <a:noAutofit/>
                        </wps:bodyPr>
                      </wps:wsp>
                      <wps:wsp>
                        <wps:cNvPr id="902640443" name="Rectangle 337"/>
                        <wps:cNvSpPr>
                          <a:spLocks/>
                        </wps:cNvSpPr>
                        <wps:spPr bwMode="auto">
                          <a:xfrm>
                            <a:off x="5160" y="14368"/>
                            <a:ext cx="6308"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A17B6" w14:textId="77777777" w:rsidR="0053131A" w:rsidRPr="00B4087C" w:rsidRDefault="0053131A" w:rsidP="0053131A">
                              <w:pPr>
                                <w:rPr>
                                  <w:sz w:val="40"/>
                                  <w:szCs w:val="32"/>
                                </w:rPr>
                              </w:pPr>
                              <w:r w:rsidRPr="00B4087C">
                                <w:rPr>
                                  <w:rFonts w:ascii="Arial" w:hAnsi="Arial" w:cs="Arial"/>
                                  <w:i/>
                                  <w:sz w:val="32"/>
                                </w:rPr>
                                <w:t xml:space="preserve">ДП </w:t>
                              </w:r>
                              <w:r>
                                <w:rPr>
                                  <w:rFonts w:ascii="Arial" w:hAnsi="Arial" w:cs="Arial"/>
                                  <w:i/>
                                  <w:sz w:val="32"/>
                                  <w:highlight w:val="yellow"/>
                                </w:rPr>
                                <w:t>7</w:t>
                              </w:r>
                              <w:r w:rsidRPr="00B4087C">
                                <w:rPr>
                                  <w:rFonts w:ascii="Arial" w:hAnsi="Arial" w:cs="Arial"/>
                                  <w:i/>
                                  <w:sz w:val="32"/>
                                  <w:highlight w:val="yellow"/>
                                  <w:lang w:val="en-US"/>
                                </w:rPr>
                                <w:t>101</w:t>
                              </w:r>
                              <w:r w:rsidRPr="00B4087C">
                                <w:rPr>
                                  <w:rFonts w:ascii="Arial" w:hAnsi="Arial" w:cs="Arial"/>
                                  <w:i/>
                                  <w:sz w:val="32"/>
                                  <w:highlight w:val="yellow"/>
                                </w:rPr>
                                <w:t>.</w:t>
                              </w:r>
                              <w:r w:rsidRPr="00B4087C">
                                <w:rPr>
                                  <w:rFonts w:ascii="Arial" w:hAnsi="Arial" w:cs="Arial"/>
                                  <w:i/>
                                  <w:sz w:val="32"/>
                                  <w:lang w:val="en-US"/>
                                </w:rPr>
                                <w:t>00</w:t>
                              </w:r>
                              <w:r w:rsidRPr="00B4087C">
                                <w:rPr>
                                  <w:rFonts w:ascii="Arial" w:hAnsi="Arial" w:cs="Arial"/>
                                  <w:i/>
                                  <w:sz w:val="32"/>
                                </w:rPr>
                                <w:t>.</w:t>
                              </w:r>
                              <w:r w:rsidRPr="00B4087C">
                                <w:rPr>
                                  <w:rFonts w:ascii="Arial" w:hAnsi="Arial" w:cs="Arial"/>
                                  <w:i/>
                                  <w:sz w:val="32"/>
                                  <w:lang w:val="en-US"/>
                                </w:rPr>
                                <w:t xml:space="preserve">000 </w:t>
                              </w:r>
                              <w:r w:rsidRPr="00B4087C">
                                <w:rPr>
                                  <w:rFonts w:ascii="Arial" w:hAnsi="Arial" w:cs="Arial"/>
                                  <w:i/>
                                  <w:sz w:val="32"/>
                                </w:rPr>
                                <w:t>ПЗ</w:t>
                              </w:r>
                            </w:p>
                          </w:txbxContent>
                        </wps:txbx>
                        <wps:bodyPr rot="0" vert="horz" wrap="square" lIns="12700" tIns="12700" rIns="12700" bIns="12700" anchor="t" anchorCtr="0" upright="1">
                          <a:noAutofit/>
                        </wps:bodyPr>
                      </wps:wsp>
                      <wps:wsp>
                        <wps:cNvPr id="1056769708" name="Line 338"/>
                        <wps:cNvCnPr>
                          <a:cxnSpLocks/>
                        </wps:cNvCnPr>
                        <wps:spPr bwMode="auto">
                          <a:xfrm>
                            <a:off x="1140" y="14969"/>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2681473" name="Line 339"/>
                        <wps:cNvCnPr>
                          <a:cxnSpLocks/>
                        </wps:cNvCnPr>
                        <wps:spPr bwMode="auto">
                          <a:xfrm>
                            <a:off x="1147" y="14687"/>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215163" name="Line 340"/>
                        <wps:cNvCnPr>
                          <a:cxnSpLocks/>
                        </wps:cNvCnPr>
                        <wps:spPr bwMode="auto">
                          <a:xfrm>
                            <a:off x="1139" y="14404"/>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3033357" name="Line 341"/>
                        <wps:cNvCnPr>
                          <a:cxnSpLocks/>
                        </wps:cNvCnPr>
                        <wps:spPr bwMode="auto">
                          <a:xfrm>
                            <a:off x="1139" y="15532"/>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4060877" name="Line 342"/>
                        <wps:cNvCnPr>
                          <a:cxnSpLocks/>
                        </wps:cNvCnPr>
                        <wps:spPr bwMode="auto">
                          <a:xfrm>
                            <a:off x="1139" y="1524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948771197" name="Group 343"/>
                        <wpg:cNvGrpSpPr>
                          <a:grpSpLocks/>
                        </wpg:cNvGrpSpPr>
                        <wpg:grpSpPr bwMode="auto">
                          <a:xfrm>
                            <a:off x="1154" y="14996"/>
                            <a:ext cx="2491" cy="248"/>
                            <a:chOff x="0" y="0"/>
                            <a:chExt cx="19999" cy="20000"/>
                          </a:xfrm>
                        </wpg:grpSpPr>
                        <wps:wsp>
                          <wps:cNvPr id="2123637706" name="Rectangle 344"/>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C6DD8" w14:textId="77777777" w:rsidR="0053131A" w:rsidRPr="002B73B7" w:rsidRDefault="0053131A" w:rsidP="0053131A">
                                <w:pPr>
                                  <w:ind w:firstLine="0"/>
                                  <w:rPr>
                                    <w:i/>
                                    <w:sz w:val="20"/>
                                    <w:szCs w:val="20"/>
                                  </w:rPr>
                                </w:pPr>
                                <w:proofErr w:type="spellStart"/>
                                <w:r w:rsidRPr="002B73B7">
                                  <w:rPr>
                                    <w:i/>
                                    <w:sz w:val="20"/>
                                    <w:szCs w:val="20"/>
                                  </w:rPr>
                                  <w:t>Розроб</w:t>
                                </w:r>
                                <w:proofErr w:type="spellEnd"/>
                                <w:r w:rsidRPr="002B73B7">
                                  <w:rPr>
                                    <w:i/>
                                    <w:sz w:val="20"/>
                                    <w:szCs w:val="20"/>
                                  </w:rPr>
                                  <w:t>.</w:t>
                                </w:r>
                              </w:p>
                            </w:txbxContent>
                          </wps:txbx>
                          <wps:bodyPr rot="0" vert="horz" wrap="square" lIns="12700" tIns="12700" rIns="12700" bIns="12700" anchor="t" anchorCtr="0" upright="1">
                            <a:noAutofit/>
                          </wps:bodyPr>
                        </wps:wsp>
                        <wps:wsp>
                          <wps:cNvPr id="883699397" name="Rectangle 345"/>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ED150" w14:textId="77777777" w:rsidR="0053131A" w:rsidRDefault="0053131A" w:rsidP="0053131A">
                                <w:pPr>
                                  <w:ind w:firstLine="0"/>
                                  <w:rPr>
                                    <w:i/>
                                    <w:sz w:val="18"/>
                                    <w:szCs w:val="18"/>
                                  </w:rPr>
                                </w:pPr>
                                <w:r w:rsidRPr="00417F89">
                                  <w:rPr>
                                    <w:i/>
                                    <w:sz w:val="18"/>
                                    <w:szCs w:val="18"/>
                                    <w:highlight w:val="yellow"/>
                                  </w:rPr>
                                  <w:t>Іванов І.І.</w:t>
                                </w:r>
                              </w:p>
                              <w:p w14:paraId="2CD0955F" w14:textId="77777777" w:rsidR="0053131A" w:rsidRDefault="0053131A" w:rsidP="0053131A">
                                <w:pPr>
                                  <w:rPr>
                                    <w:lang w:val="ru-RU"/>
                                  </w:rPr>
                                </w:pPr>
                              </w:p>
                            </w:txbxContent>
                          </wps:txbx>
                          <wps:bodyPr rot="0" vert="horz" wrap="square" lIns="12700" tIns="12700" rIns="12700" bIns="12700" anchor="t" anchorCtr="0" upright="1">
                            <a:noAutofit/>
                          </wps:bodyPr>
                        </wps:wsp>
                      </wpg:grpSp>
                      <wpg:grpSp>
                        <wpg:cNvPr id="2007801510" name="Group 346"/>
                        <wpg:cNvGrpSpPr>
                          <a:grpSpLocks/>
                        </wpg:cNvGrpSpPr>
                        <wpg:grpSpPr bwMode="auto">
                          <a:xfrm>
                            <a:off x="1154" y="15273"/>
                            <a:ext cx="2491" cy="247"/>
                            <a:chOff x="0" y="0"/>
                            <a:chExt cx="19999" cy="20000"/>
                          </a:xfrm>
                        </wpg:grpSpPr>
                        <wps:wsp>
                          <wps:cNvPr id="586721485" name="Rectangle 347"/>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FF36E6" w14:textId="77777777" w:rsidR="0053131A" w:rsidRPr="002B73B7" w:rsidRDefault="0053131A" w:rsidP="0053131A">
                                <w:pPr>
                                  <w:ind w:firstLine="0"/>
                                  <w:rPr>
                                    <w:i/>
                                    <w:sz w:val="20"/>
                                    <w:szCs w:val="20"/>
                                  </w:rPr>
                                </w:pPr>
                                <w:r w:rsidRPr="002B73B7">
                                  <w:rPr>
                                    <w:i/>
                                    <w:sz w:val="20"/>
                                    <w:szCs w:val="20"/>
                                  </w:rPr>
                                  <w:t>Перевірив.</w:t>
                                </w:r>
                              </w:p>
                              <w:p w14:paraId="51EA0A24" w14:textId="77777777" w:rsidR="0053131A" w:rsidRPr="002B73B7" w:rsidRDefault="0053131A" w:rsidP="0053131A">
                                <w:pPr>
                                  <w:rPr>
                                    <w:i/>
                                  </w:rPr>
                                </w:pPr>
                                <w:r w:rsidRPr="002B73B7">
                                  <w:rPr>
                                    <w:i/>
                                  </w:rPr>
                                  <w:t>.</w:t>
                                </w:r>
                              </w:p>
                            </w:txbxContent>
                          </wps:txbx>
                          <wps:bodyPr rot="0" vert="horz" wrap="square" lIns="12700" tIns="12700" rIns="12700" bIns="12700" anchor="t" anchorCtr="0" upright="1">
                            <a:noAutofit/>
                          </wps:bodyPr>
                        </wps:wsp>
                        <wps:wsp>
                          <wps:cNvPr id="624013086" name="Rectangle 348"/>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93F932" w14:textId="77777777" w:rsidR="0053131A" w:rsidRDefault="0053131A" w:rsidP="0053131A">
                                <w:pPr>
                                  <w:ind w:firstLine="0"/>
                                  <w:rPr>
                                    <w:i/>
                                    <w:sz w:val="18"/>
                                    <w:szCs w:val="18"/>
                                  </w:rPr>
                                </w:pPr>
                                <w:r w:rsidRPr="009577FC">
                                  <w:rPr>
                                    <w:rFonts w:ascii="Arial" w:hAnsi="Arial" w:cs="Arial"/>
                                    <w:sz w:val="14"/>
                                    <w:szCs w:val="14"/>
                                    <w:highlight w:val="yellow"/>
                                  </w:rPr>
                                  <w:t xml:space="preserve">ПІБ </w:t>
                                </w:r>
                                <w:proofErr w:type="spellStart"/>
                                <w:r w:rsidRPr="009577FC">
                                  <w:rPr>
                                    <w:rFonts w:ascii="Arial" w:hAnsi="Arial" w:cs="Arial"/>
                                    <w:sz w:val="14"/>
                                    <w:szCs w:val="14"/>
                                    <w:highlight w:val="yellow"/>
                                  </w:rPr>
                                  <w:t>керівникаДП</w:t>
                                </w:r>
                                <w:proofErr w:type="spellEnd"/>
                              </w:p>
                              <w:p w14:paraId="39CBBF24" w14:textId="77777777" w:rsidR="0053131A" w:rsidRDefault="0053131A" w:rsidP="0053131A"/>
                            </w:txbxContent>
                          </wps:txbx>
                          <wps:bodyPr rot="0" vert="horz" wrap="square" lIns="12700" tIns="12700" rIns="12700" bIns="12700" anchor="t" anchorCtr="0" upright="1">
                            <a:noAutofit/>
                          </wps:bodyPr>
                        </wps:wsp>
                      </wpg:grpSp>
                      <wpg:grpSp>
                        <wpg:cNvPr id="1528601820" name="Group 349"/>
                        <wpg:cNvGrpSpPr>
                          <a:grpSpLocks/>
                        </wpg:cNvGrpSpPr>
                        <wpg:grpSpPr bwMode="auto">
                          <a:xfrm>
                            <a:off x="1154" y="15557"/>
                            <a:ext cx="2491" cy="247"/>
                            <a:chOff x="0" y="0"/>
                            <a:chExt cx="19999" cy="20000"/>
                          </a:xfrm>
                        </wpg:grpSpPr>
                        <wps:wsp>
                          <wps:cNvPr id="699484533" name="Rectangle 350"/>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70A8F6" w14:textId="77777777" w:rsidR="0053131A" w:rsidRDefault="0053131A" w:rsidP="0053131A">
                                <w:pPr>
                                  <w:rPr>
                                    <w:rFonts w:ascii="Journal" w:hAnsi="Journal"/>
                                  </w:rPr>
                                </w:pPr>
                              </w:p>
                            </w:txbxContent>
                          </wps:txbx>
                          <wps:bodyPr rot="0" vert="horz" wrap="square" lIns="12700" tIns="12700" rIns="12700" bIns="12700" anchor="t" anchorCtr="0" upright="1">
                            <a:noAutofit/>
                          </wps:bodyPr>
                        </wps:wsp>
                        <wps:wsp>
                          <wps:cNvPr id="2017017174" name="Rectangle 351"/>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0EB9E2" w14:textId="77777777" w:rsidR="0053131A" w:rsidRDefault="0053131A" w:rsidP="0053131A">
                                <w:pPr>
                                  <w:rPr>
                                    <w:rFonts w:ascii="Journal" w:hAnsi="Journal"/>
                                  </w:rPr>
                                </w:pPr>
                              </w:p>
                            </w:txbxContent>
                          </wps:txbx>
                          <wps:bodyPr rot="0" vert="horz" wrap="square" lIns="12700" tIns="12700" rIns="12700" bIns="12700" anchor="t" anchorCtr="0" upright="1">
                            <a:noAutofit/>
                          </wps:bodyPr>
                        </wps:wsp>
                      </wpg:grpSp>
                      <wpg:grpSp>
                        <wpg:cNvPr id="201642907" name="Group 352"/>
                        <wpg:cNvGrpSpPr>
                          <a:grpSpLocks/>
                        </wpg:cNvGrpSpPr>
                        <wpg:grpSpPr bwMode="auto">
                          <a:xfrm>
                            <a:off x="1154" y="15833"/>
                            <a:ext cx="2491" cy="248"/>
                            <a:chOff x="0" y="0"/>
                            <a:chExt cx="19999" cy="20000"/>
                          </a:xfrm>
                        </wpg:grpSpPr>
                        <wps:wsp>
                          <wps:cNvPr id="2023532095" name="Rectangle 353"/>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FE0F1B" w14:textId="77777777" w:rsidR="0053131A" w:rsidRDefault="0053131A" w:rsidP="0053131A">
                                <w:pPr>
                                  <w:ind w:firstLine="0"/>
                                  <w:rPr>
                                    <w:i/>
                                    <w:sz w:val="20"/>
                                    <w:szCs w:val="20"/>
                                  </w:rPr>
                                </w:pPr>
                                <w:r>
                                  <w:rPr>
                                    <w:i/>
                                    <w:sz w:val="20"/>
                                    <w:szCs w:val="20"/>
                                  </w:rPr>
                                  <w:t xml:space="preserve">Н. </w:t>
                                </w:r>
                                <w:proofErr w:type="spellStart"/>
                                <w:r>
                                  <w:rPr>
                                    <w:i/>
                                    <w:sz w:val="20"/>
                                    <w:szCs w:val="20"/>
                                  </w:rPr>
                                  <w:t>кон</w:t>
                                </w:r>
                                <w:proofErr w:type="spellEnd"/>
                                <w:r>
                                  <w:rPr>
                                    <w:i/>
                                    <w:sz w:val="20"/>
                                    <w:szCs w:val="20"/>
                                  </w:rPr>
                                  <w:t>.</w:t>
                                </w:r>
                              </w:p>
                            </w:txbxContent>
                          </wps:txbx>
                          <wps:bodyPr rot="0" vert="horz" wrap="square" lIns="12700" tIns="12700" rIns="12700" bIns="12700" anchor="t" anchorCtr="0" upright="1">
                            <a:noAutofit/>
                          </wps:bodyPr>
                        </wps:wsp>
                        <wps:wsp>
                          <wps:cNvPr id="505243649" name="Rectangle 354"/>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967053" w14:textId="77777777" w:rsidR="0053131A" w:rsidRDefault="0053131A" w:rsidP="0053131A">
                                <w:pPr>
                                  <w:ind w:firstLine="0"/>
                                  <w:rPr>
                                    <w:sz w:val="16"/>
                                    <w:szCs w:val="16"/>
                                  </w:rPr>
                                </w:pPr>
                                <w:r w:rsidRPr="009577FC">
                                  <w:rPr>
                                    <w:rFonts w:ascii="Arial" w:hAnsi="Arial" w:cs="Arial"/>
                                    <w:sz w:val="16"/>
                                    <w:szCs w:val="16"/>
                                    <w:highlight w:val="yellow"/>
                                  </w:rPr>
                                  <w:t>ПІБ н/контр</w:t>
                                </w:r>
                                <w:r w:rsidRPr="00F14397">
                                  <w:rPr>
                                    <w:i/>
                                    <w:sz w:val="16"/>
                                    <w:szCs w:val="16"/>
                                    <w:highlight w:val="yellow"/>
                                  </w:rPr>
                                  <w:t>.</w:t>
                                </w:r>
                              </w:p>
                            </w:txbxContent>
                          </wps:txbx>
                          <wps:bodyPr rot="0" vert="horz" wrap="square" lIns="12700" tIns="12700" rIns="12700" bIns="12700" anchor="t" anchorCtr="0" upright="1">
                            <a:noAutofit/>
                          </wps:bodyPr>
                        </wps:wsp>
                      </wpg:grpSp>
                      <wpg:grpSp>
                        <wpg:cNvPr id="639817264" name="Group 355"/>
                        <wpg:cNvGrpSpPr>
                          <a:grpSpLocks/>
                        </wpg:cNvGrpSpPr>
                        <wpg:grpSpPr bwMode="auto">
                          <a:xfrm>
                            <a:off x="1154" y="16109"/>
                            <a:ext cx="2491" cy="247"/>
                            <a:chOff x="0" y="0"/>
                            <a:chExt cx="19999" cy="20000"/>
                          </a:xfrm>
                        </wpg:grpSpPr>
                        <wps:wsp>
                          <wps:cNvPr id="158775355" name="Rectangle 356"/>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60011C" w14:textId="77777777" w:rsidR="0053131A" w:rsidRDefault="0053131A" w:rsidP="0053131A">
                                <w:pPr>
                                  <w:ind w:firstLine="0"/>
                                  <w:rPr>
                                    <w:rFonts w:ascii="Journal" w:hAnsi="Journal"/>
                                    <w:i/>
                                    <w:sz w:val="20"/>
                                    <w:szCs w:val="20"/>
                                  </w:rPr>
                                </w:pPr>
                                <w:proofErr w:type="spellStart"/>
                                <w:r>
                                  <w:rPr>
                                    <w:i/>
                                    <w:sz w:val="20"/>
                                    <w:szCs w:val="20"/>
                                  </w:rPr>
                                  <w:t>Затв</w:t>
                                </w:r>
                                <w:proofErr w:type="spellEnd"/>
                                <w:r>
                                  <w:rPr>
                                    <w:i/>
                                    <w:sz w:val="20"/>
                                    <w:szCs w:val="20"/>
                                  </w:rPr>
                                  <w:t>.</w:t>
                                </w:r>
                              </w:p>
                            </w:txbxContent>
                          </wps:txbx>
                          <wps:bodyPr rot="0" vert="horz" wrap="square" lIns="12700" tIns="12700" rIns="12700" bIns="12700" anchor="t" anchorCtr="0" upright="1">
                            <a:noAutofit/>
                          </wps:bodyPr>
                        </wps:wsp>
                        <wps:wsp>
                          <wps:cNvPr id="375592019" name="Rectangle 357"/>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176AA9" w14:textId="77777777" w:rsidR="0053131A" w:rsidRDefault="0053131A" w:rsidP="0053131A">
                                <w:pPr>
                                  <w:ind w:firstLine="0"/>
                                  <w:rPr>
                                    <w:rFonts w:ascii="Journal" w:hAnsi="Journal"/>
                                  </w:rPr>
                                </w:pPr>
                                <w:r w:rsidRPr="009577FC">
                                  <w:rPr>
                                    <w:rFonts w:ascii="Arial" w:hAnsi="Arial" w:cs="Arial"/>
                                    <w:sz w:val="14"/>
                                    <w:szCs w:val="14"/>
                                    <w:highlight w:val="yellow"/>
                                  </w:rPr>
                                  <w:t xml:space="preserve">ПІБ </w:t>
                                </w:r>
                                <w:proofErr w:type="spellStart"/>
                                <w:r w:rsidRPr="009577FC">
                                  <w:rPr>
                                    <w:rFonts w:ascii="Arial" w:hAnsi="Arial" w:cs="Arial"/>
                                    <w:sz w:val="14"/>
                                    <w:szCs w:val="14"/>
                                    <w:highlight w:val="yellow"/>
                                  </w:rPr>
                                  <w:t>керівникаДП</w:t>
                                </w:r>
                                <w:proofErr w:type="spellEnd"/>
                              </w:p>
                            </w:txbxContent>
                          </wps:txbx>
                          <wps:bodyPr rot="0" vert="horz" wrap="square" lIns="12700" tIns="12700" rIns="12700" bIns="12700" anchor="t" anchorCtr="0" upright="1">
                            <a:noAutofit/>
                          </wps:bodyPr>
                        </wps:wsp>
                      </wpg:grpSp>
                      <wps:wsp>
                        <wps:cNvPr id="1548332194" name="Line 358"/>
                        <wps:cNvCnPr>
                          <a:cxnSpLocks/>
                        </wps:cNvCnPr>
                        <wps:spPr bwMode="auto">
                          <a:xfrm>
                            <a:off x="8505" y="14974"/>
                            <a:ext cx="1" cy="13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3638261" name="Rectangle 359"/>
                        <wps:cNvSpPr>
                          <a:spLocks/>
                        </wps:cNvSpPr>
                        <wps:spPr bwMode="auto">
                          <a:xfrm>
                            <a:off x="5174" y="15034"/>
                            <a:ext cx="3264" cy="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63A6EA" w14:textId="77777777" w:rsidR="0053131A" w:rsidRDefault="0053131A" w:rsidP="0053131A">
                              <w:pPr>
                                <w:jc w:val="center"/>
                                <w:rPr>
                                  <w:lang w:val="ru-RU"/>
                                </w:rPr>
                              </w:pPr>
                            </w:p>
                            <w:p w14:paraId="0C0750D4" w14:textId="77777777" w:rsidR="0053131A" w:rsidRDefault="0053131A" w:rsidP="0053131A">
                              <w:pPr>
                                <w:ind w:firstLine="0"/>
                                <w:jc w:val="center"/>
                                <w:rPr>
                                  <w:lang w:val="ru-RU"/>
                                </w:rPr>
                              </w:pPr>
                              <w:r>
                                <w:rPr>
                                  <w:highlight w:val="yellow"/>
                                  <w:lang w:val="ru-RU"/>
                                </w:rPr>
                                <w:t xml:space="preserve">Тема </w:t>
                              </w:r>
                              <w:r>
                                <w:rPr>
                                  <w:lang w:val="ru-RU"/>
                                </w:rPr>
                                <w:t xml:space="preserve"> </w:t>
                              </w:r>
                            </w:p>
                            <w:p w14:paraId="0FB4851F" w14:textId="77777777" w:rsidR="0053131A" w:rsidRDefault="0053131A" w:rsidP="0053131A">
                              <w:pPr>
                                <w:jc w:val="center"/>
                                <w:rPr>
                                  <w:i/>
                                </w:rPr>
                              </w:pPr>
                            </w:p>
                          </w:txbxContent>
                        </wps:txbx>
                        <wps:bodyPr rot="0" vert="horz" wrap="square" lIns="12700" tIns="12700" rIns="12700" bIns="12700" anchor="t" anchorCtr="0" upright="1">
                          <a:noAutofit/>
                        </wps:bodyPr>
                      </wps:wsp>
                      <wps:wsp>
                        <wps:cNvPr id="936947923" name="Line 360"/>
                        <wps:cNvCnPr>
                          <a:cxnSpLocks/>
                        </wps:cNvCnPr>
                        <wps:spPr bwMode="auto">
                          <a:xfrm>
                            <a:off x="8512" y="1525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5774548" name="Line 361"/>
                        <wps:cNvCnPr>
                          <a:cxnSpLocks/>
                        </wps:cNvCnPr>
                        <wps:spPr bwMode="auto">
                          <a:xfrm>
                            <a:off x="8511" y="15533"/>
                            <a:ext cx="2993"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0744857" name="Line 362"/>
                        <wps:cNvCnPr>
                          <a:cxnSpLocks/>
                        </wps:cNvCnPr>
                        <wps:spPr bwMode="auto">
                          <a:xfrm>
                            <a:off x="1020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6895450" name="Rectangle 363"/>
                        <wps:cNvSpPr>
                          <a:spLocks/>
                        </wps:cNvSpPr>
                        <wps:spPr bwMode="auto">
                          <a:xfrm>
                            <a:off x="8550" y="1498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63C144" w14:textId="77777777" w:rsidR="0053131A" w:rsidRDefault="0053131A" w:rsidP="0053131A">
                              <w:pPr>
                                <w:ind w:firstLine="0"/>
                                <w:jc w:val="center"/>
                                <w:rPr>
                                  <w:rFonts w:ascii="Journal" w:hAnsi="Journal"/>
                                  <w:i/>
                                  <w:iCs/>
                                </w:rPr>
                              </w:pPr>
                              <w:r>
                                <w:rPr>
                                  <w:i/>
                                  <w:iCs/>
                                  <w:sz w:val="18"/>
                                </w:rPr>
                                <w:t>Літ</w:t>
                              </w:r>
                              <w:r>
                                <w:rPr>
                                  <w:rFonts w:ascii="Journal" w:hAnsi="Journal"/>
                                  <w:i/>
                                  <w:iCs/>
                                  <w:sz w:val="18"/>
                                </w:rPr>
                                <w:t>.</w:t>
                              </w:r>
                            </w:p>
                          </w:txbxContent>
                        </wps:txbx>
                        <wps:bodyPr rot="0" vert="horz" wrap="square" lIns="12700" tIns="12700" rIns="12700" bIns="12700" anchor="t" anchorCtr="0" upright="1">
                          <a:noAutofit/>
                        </wps:bodyPr>
                      </wps:wsp>
                      <wps:wsp>
                        <wps:cNvPr id="1311406586" name="Rectangle 364"/>
                        <wps:cNvSpPr>
                          <a:spLocks/>
                        </wps:cNvSpPr>
                        <wps:spPr bwMode="auto">
                          <a:xfrm>
                            <a:off x="10253" y="14989"/>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20B9" w14:textId="77777777" w:rsidR="0053131A" w:rsidRPr="009E33F1" w:rsidRDefault="0053131A" w:rsidP="0053131A">
                              <w:pPr>
                                <w:ind w:firstLine="0"/>
                                <w:jc w:val="center"/>
                                <w:rPr>
                                  <w:rFonts w:ascii="Calibri" w:hAnsi="Calibri"/>
                                  <w:i/>
                                  <w:iCs/>
                                  <w:sz w:val="18"/>
                                </w:rPr>
                              </w:pPr>
                              <w:r w:rsidRPr="009E33F1">
                                <w:rPr>
                                  <w:rFonts w:ascii="Calibri" w:hAnsi="Calibri"/>
                                  <w:i/>
                                  <w:iCs/>
                                  <w:sz w:val="18"/>
                                </w:rPr>
                                <w:t>Лист</w:t>
                              </w:r>
                              <w:r>
                                <w:rPr>
                                  <w:rFonts w:ascii="Calibri" w:hAnsi="Calibri"/>
                                  <w:i/>
                                  <w:iCs/>
                                  <w:sz w:val="18"/>
                                </w:rPr>
                                <w:t>ів</w:t>
                              </w:r>
                            </w:p>
                            <w:p w14:paraId="02C63CF1" w14:textId="77777777" w:rsidR="0053131A" w:rsidRDefault="0053131A" w:rsidP="0053131A">
                              <w:pPr>
                                <w:ind w:firstLine="0"/>
                                <w:jc w:val="center"/>
                                <w:rPr>
                                  <w:i/>
                                  <w:iCs/>
                                  <w:sz w:val="18"/>
                                </w:rPr>
                              </w:pPr>
                            </w:p>
                          </w:txbxContent>
                        </wps:txbx>
                        <wps:bodyPr rot="0" vert="horz" wrap="square" lIns="12700" tIns="12700" rIns="12700" bIns="12700" anchor="t" anchorCtr="0" upright="1">
                          <a:noAutofit/>
                        </wps:bodyPr>
                      </wps:wsp>
                      <wps:wsp>
                        <wps:cNvPr id="687598462" name="Rectangle 365"/>
                        <wps:cNvSpPr>
                          <a:spLocks/>
                        </wps:cNvSpPr>
                        <wps:spPr bwMode="auto">
                          <a:xfrm>
                            <a:off x="10260" y="15273"/>
                            <a:ext cx="1207"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1C93F7" w14:textId="77777777" w:rsidR="0053131A" w:rsidRDefault="0053131A" w:rsidP="0053131A">
                              <w:pPr>
                                <w:jc w:val="center"/>
                                <w:rPr>
                                  <w:sz w:val="18"/>
                                  <w:szCs w:val="18"/>
                                </w:rPr>
                              </w:pPr>
                            </w:p>
                            <w:p w14:paraId="056516DF" w14:textId="77777777" w:rsidR="0053131A" w:rsidRDefault="0053131A" w:rsidP="0053131A">
                              <w:r>
                                <w:t xml:space="preserve"> </w:t>
                              </w:r>
                              <w:r>
                                <w:t>–</w:t>
                              </w:r>
                            </w:p>
                          </w:txbxContent>
                        </wps:txbx>
                        <wps:bodyPr rot="0" vert="horz" wrap="square" lIns="12700" tIns="12700" rIns="12700" bIns="12700" anchor="t" anchorCtr="0" upright="1">
                          <a:noAutofit/>
                        </wps:bodyPr>
                      </wps:wsp>
                      <wps:wsp>
                        <wps:cNvPr id="225339721" name="Line 366"/>
                        <wps:cNvCnPr>
                          <a:cxnSpLocks/>
                        </wps:cNvCnPr>
                        <wps:spPr bwMode="auto">
                          <a:xfrm>
                            <a:off x="8789" y="15257"/>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6896821" name="Line 367"/>
                        <wps:cNvCnPr>
                          <a:cxnSpLocks/>
                        </wps:cNvCnPr>
                        <wps:spPr bwMode="auto">
                          <a:xfrm>
                            <a:off x="9072" y="15258"/>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6935214" name="Rectangle 368"/>
                        <wps:cNvSpPr>
                          <a:spLocks/>
                        </wps:cNvSpPr>
                        <wps:spPr bwMode="auto">
                          <a:xfrm>
                            <a:off x="8550" y="15630"/>
                            <a:ext cx="2910"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2B0C99" w14:textId="77777777" w:rsidR="0053131A" w:rsidRPr="003B30BC" w:rsidRDefault="0053131A" w:rsidP="0053131A">
                              <w:pPr>
                                <w:autoSpaceDE w:val="0"/>
                                <w:autoSpaceDN w:val="0"/>
                                <w:adjustRightInd w:val="0"/>
                                <w:spacing w:line="240" w:lineRule="auto"/>
                                <w:ind w:left="142" w:right="-107" w:firstLine="0"/>
                                <w:jc w:val="left"/>
                                <w:rPr>
                                  <w:rFonts w:ascii="Arial" w:hAnsi="Arial" w:cs="Arial"/>
                                  <w:i/>
                                  <w:iCs/>
                                  <w:color w:val="000000"/>
                                  <w:sz w:val="20"/>
                                  <w:szCs w:val="20"/>
                                </w:rPr>
                              </w:pPr>
                              <w:r w:rsidRPr="00FD79D0">
                                <w:rPr>
                                  <w:rFonts w:ascii="Arial" w:hAnsi="Arial" w:cs="Arial"/>
                                  <w:i/>
                                  <w:iCs/>
                                  <w:color w:val="000000"/>
                                  <w:sz w:val="20"/>
                                  <w:szCs w:val="20"/>
                                </w:rPr>
                                <w:t>КПІ ім. Ігоря Сікорського</w:t>
                              </w:r>
                            </w:p>
                            <w:p w14:paraId="188EF885" w14:textId="77777777" w:rsidR="0053131A" w:rsidRDefault="0053131A" w:rsidP="0053131A">
                              <w:pPr>
                                <w:autoSpaceDE w:val="0"/>
                                <w:autoSpaceDN w:val="0"/>
                                <w:adjustRightInd w:val="0"/>
                                <w:spacing w:line="239" w:lineRule="atLeast"/>
                                <w:ind w:left="142" w:firstLine="0"/>
                                <w:jc w:val="left"/>
                                <w:rPr>
                                  <w:rFonts w:ascii="Arial" w:hAnsi="Arial" w:cs="Arial"/>
                                  <w:i/>
                                  <w:iCs/>
                                  <w:color w:val="000000"/>
                                  <w:sz w:val="20"/>
                                  <w:szCs w:val="20"/>
                                </w:rPr>
                              </w:pPr>
                              <w:r>
                                <w:rPr>
                                  <w:rFonts w:ascii="Arial" w:hAnsi="Arial" w:cs="Arial"/>
                                  <w:i/>
                                  <w:iCs/>
                                  <w:color w:val="000000"/>
                                  <w:sz w:val="20"/>
                                  <w:szCs w:val="20"/>
                                </w:rPr>
                                <w:t>Каф.</w:t>
                              </w:r>
                              <w:r w:rsidRPr="003B30BC">
                                <w:rPr>
                                  <w:rFonts w:ascii="Arial" w:hAnsi="Arial" w:cs="Arial"/>
                                  <w:i/>
                                  <w:iCs/>
                                  <w:color w:val="000000"/>
                                  <w:sz w:val="20"/>
                                  <w:szCs w:val="20"/>
                                </w:rPr>
                                <w:t xml:space="preserve"> АСОІУ </w:t>
                              </w:r>
                            </w:p>
                            <w:p w14:paraId="3FE0B5F9" w14:textId="77777777" w:rsidR="0053131A" w:rsidRDefault="0053131A" w:rsidP="0053131A">
                              <w:pPr>
                                <w:autoSpaceDE w:val="0"/>
                                <w:autoSpaceDN w:val="0"/>
                                <w:adjustRightInd w:val="0"/>
                                <w:spacing w:line="239" w:lineRule="atLeast"/>
                                <w:ind w:left="142" w:firstLine="0"/>
                                <w:jc w:val="left"/>
                                <w:rPr>
                                  <w:lang w:val="x-none"/>
                                </w:rPr>
                              </w:pPr>
                              <w:r>
                                <w:rPr>
                                  <w:rFonts w:ascii="Arial" w:hAnsi="Arial" w:cs="Arial"/>
                                  <w:i/>
                                  <w:iCs/>
                                  <w:color w:val="000000"/>
                                  <w:sz w:val="20"/>
                                  <w:szCs w:val="20"/>
                                </w:rPr>
                                <w:t>Г</w:t>
                              </w:r>
                              <w:r w:rsidRPr="003B30BC">
                                <w:rPr>
                                  <w:rFonts w:ascii="Arial" w:hAnsi="Arial" w:cs="Arial"/>
                                  <w:i/>
                                  <w:iCs/>
                                  <w:color w:val="000000"/>
                                  <w:sz w:val="20"/>
                                  <w:szCs w:val="20"/>
                                </w:rPr>
                                <w:t xml:space="preserve">р. </w:t>
                              </w:r>
                              <w:r>
                                <w:rPr>
                                  <w:rFonts w:ascii="Arial" w:hAnsi="Arial" w:cs="Arial"/>
                                  <w:i/>
                                  <w:iCs/>
                                  <w:color w:val="000000"/>
                                  <w:sz w:val="20"/>
                                  <w:szCs w:val="20"/>
                                  <w:highlight w:val="yellow"/>
                                </w:rPr>
                                <w:t>ІС-7</w:t>
                              </w:r>
                              <w:r w:rsidRPr="003B30BC">
                                <w:rPr>
                                  <w:rFonts w:ascii="Arial" w:hAnsi="Arial" w:cs="Arial"/>
                                  <w:i/>
                                  <w:iCs/>
                                  <w:color w:val="000000"/>
                                  <w:sz w:val="20"/>
                                  <w:szCs w:val="20"/>
                                  <w:highlight w:val="yellow"/>
                                </w:rPr>
                                <w:t>1</w:t>
                              </w:r>
                            </w:p>
                          </w:txbxContent>
                        </wps:txbx>
                        <wps:bodyPr rot="0" vert="horz" wrap="square" lIns="12700" tIns="3600" rIns="127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DF33D7" id="Group 319" o:spid="_x0000_s1026" style="position:absolute;left:0;text-align:left;margin-left:56.7pt;margin-top:14.2pt;width:519.55pt;height:806.15pt;z-index:251659264;mso-position-horizontal-relative:page;mso-position-vertical-relative:page" coordorigin="1134,397" coordsize="10376,159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">
                <v:rect id="Rectangle 320" o:spid="_x0000_s1027" style="position:absolute;left:1134;top:397;width:10376;height:15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" filled="f" strokeweight="2pt">
                  <v:path arrowok="t"/>
                </v:rect>
                <v:line id="Line 321" o:spid="_x0000_s1028" style="position:absolute;visibility:visible;mso-wrap-style:square" from="1649,14130" to="1650,14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" strokeweight="2pt">
                  <o:lock v:ext="edit" shapetype="f"/>
                </v:line>
                <v:line id="Line 322" o:spid="_x0000_s1029" style="position:absolute;visibility:visible;mso-wrap-style:square" from="1139,14122" to="11498,141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" strokeweight="2pt">
                  <o:lock v:ext="edit" shapetype="f"/>
                </v:line>
                <v:line id="Line 323" o:spid="_x0000_s1030" style="position:absolute;visibility:visible;mso-wrap-style:square" from="2268,14137" to="2269,16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" strokeweight="2pt">
                  <o:lock v:ext="edit" shapetype="f"/>
                </v:line>
                <v:line id="Line 324" o:spid="_x0000_s1031" style="position:absolute;visibility:visible;mso-wrap-style:square" from="3686,14137" to="3687,16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" strokeweight="2pt">
                  <o:lock v:ext="edit" shapetype="f"/>
                </v:line>
                <v:line id="Line 325" o:spid="_x0000_s1032" style="position:absolute;visibility:visible;mso-wrap-style:square" from="4536,14137" to="4537,16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" strokeweight="2pt">
                  <o:lock v:ext="edit" shapetype="f"/>
                </v:line>
                <v:line id="Line 326" o:spid="_x0000_s1033" style="position:absolute;visibility:visible;mso-wrap-style:square" from="5103,14130" to="5104,16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" strokeweight="2pt">
                  <o:lock v:ext="edit" shapetype="f"/>
                </v:line>
                <v:line id="Line 327" o:spid="_x0000_s1034" style="position:absolute;visibility:visible;mso-wrap-style:square" from="9356,14974" to="9358,15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" strokeweight="2pt">
                  <o:lock v:ext="edit" shapetype="f"/>
                </v:line>
                <v:line id="Line 328" o:spid="_x0000_s1035" style="position:absolute;visibility:visible;mso-wrap-style:square" from="1139,15816" to="5093,158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" strokeweight="1pt">
                  <o:lock v:ext="edit" shapetype="f"/>
                </v:line>
                <v:line id="Line 329" o:spid="_x0000_s1036" style="position:absolute;visibility:visible;mso-wrap-style:square" from="1139,16098" to="5093,160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" strokeweight="1pt">
                  <o:lock v:ext="edit" shapetype="f"/>
                </v:line>
                <v:rect id="Rectangle 330" o:spid="_x0000_s1037" style="position:absolute;left:1162;top:14712;width:458;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" filled="f" stroked="f" strokeweight=".25pt">
                  <v:path arrowok="t"/>
                  <v:textbox inset="1pt,1pt,1pt,1pt">
                    <w:txbxContent>
                      <w:p w14:paraId="67689BA5" w14:textId="77777777" w:rsidR="0053131A" w:rsidRDefault="0053131A" w:rsidP="0053131A">
                        <w:pPr>
                          <w:rPr>
                            <w:i/>
                            <w:sz w:val="20"/>
                            <w:szCs w:val="20"/>
                          </w:rPr>
                        </w:pPr>
                        <w:proofErr w:type="spellStart"/>
                        <w:r>
                          <w:rPr>
                            <w:i/>
                            <w:sz w:val="20"/>
                            <w:szCs w:val="20"/>
                          </w:rPr>
                          <w:t>Зм</w:t>
                        </w:r>
                        <w:proofErr w:type="spellEnd"/>
                        <w:r>
                          <w:rPr>
                            <w:i/>
                            <w:sz w:val="20"/>
                            <w:szCs w:val="20"/>
                          </w:rPr>
                          <w:t>.</w:t>
                        </w:r>
                      </w:p>
                    </w:txbxContent>
                  </v:textbox>
                </v:rect>
                <v:rect id="Rectangle 331" o:spid="_x0000_s1038" style="position:absolute;left:1679;top:14712;width:571;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" filled="f" stroked="f" strokeweight=".25pt">
                  <v:path arrowok="t"/>
                  <v:textbox inset="1pt,1pt,1pt,1pt">
                    <w:txbxContent>
                      <w:p w14:paraId="3327F716" w14:textId="77777777" w:rsidR="0053131A" w:rsidRDefault="0053131A" w:rsidP="0053131A">
                        <w:pPr>
                          <w:jc w:val="center"/>
                          <w:rPr>
                            <w:i/>
                            <w:sz w:val="20"/>
                            <w:szCs w:val="20"/>
                          </w:rPr>
                        </w:pPr>
                        <w:proofErr w:type="spellStart"/>
                        <w:r>
                          <w:rPr>
                            <w:i/>
                            <w:sz w:val="20"/>
                            <w:szCs w:val="20"/>
                          </w:rPr>
                          <w:t>Арк</w:t>
                        </w:r>
                        <w:proofErr w:type="spellEnd"/>
                        <w:r>
                          <w:rPr>
                            <w:i/>
                            <w:sz w:val="20"/>
                            <w:szCs w:val="20"/>
                          </w:rPr>
                          <w:t>.</w:t>
                        </w:r>
                      </w:p>
                    </w:txbxContent>
                  </v:textbox>
                </v:rect>
                <v:rect id="Rectangle 332" o:spid="_x0000_s1039" style="position:absolute;left:2310;top:14712;width:133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" filled="f" stroked="f" strokeweight=".25pt">
                  <v:path arrowok="t"/>
                  <v:textbox inset="1pt,1pt,1pt,1pt">
                    <w:txbxContent>
                      <w:p w14:paraId="1F3EE148" w14:textId="77777777" w:rsidR="0053131A" w:rsidRPr="009E33F1" w:rsidRDefault="0053131A" w:rsidP="0053131A">
                        <w:pPr>
                          <w:ind w:firstLine="0"/>
                          <w:rPr>
                            <w:i/>
                            <w:sz w:val="20"/>
                            <w:szCs w:val="22"/>
                          </w:rPr>
                        </w:pPr>
                        <w:r w:rsidRPr="009E33F1">
                          <w:rPr>
                            <w:i/>
                            <w:sz w:val="20"/>
                            <w:szCs w:val="22"/>
                          </w:rPr>
                          <w:t>Прізвище</w:t>
                        </w:r>
                      </w:p>
                    </w:txbxContent>
                  </v:textbox>
                </v:rect>
                <v:rect id="Rectangle 333" o:spid="_x0000_s1040" style="position:absolute;left:3719;top:14712;width:796;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" filled="f" stroked="f" strokeweight=".25pt">
                  <v:path arrowok="t"/>
                  <v:textbox inset="1pt,1pt,1pt,1pt">
                    <w:txbxContent>
                      <w:p w14:paraId="4A555C46" w14:textId="77777777" w:rsidR="0053131A" w:rsidRPr="009E33F1" w:rsidRDefault="0053131A" w:rsidP="0053131A">
                        <w:pPr>
                          <w:ind w:firstLine="0"/>
                          <w:rPr>
                            <w:rFonts w:ascii="Journal" w:hAnsi="Journal"/>
                            <w:i/>
                            <w:sz w:val="20"/>
                            <w:szCs w:val="22"/>
                          </w:rPr>
                        </w:pPr>
                        <w:r w:rsidRPr="009E33F1">
                          <w:rPr>
                            <w:i/>
                            <w:sz w:val="20"/>
                            <w:szCs w:val="22"/>
                          </w:rPr>
                          <w:t>Підпис</w:t>
                        </w:r>
                      </w:p>
                    </w:txbxContent>
                  </v:textbox>
                </v:rect>
                <v:rect id="Rectangle 334" o:spid="_x0000_s1041" style="position:absolute;left:4560;top:14712;width:519;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" filled="f" stroked="f" strokeweight=".25pt">
                  <v:path arrowok="t"/>
                  <v:textbox inset="1pt,1pt,1pt,1pt">
                    <w:txbxContent>
                      <w:p w14:paraId="47C1D075" w14:textId="77777777" w:rsidR="0053131A" w:rsidRPr="002B73B7" w:rsidRDefault="0053131A" w:rsidP="0053131A">
                        <w:pPr>
                          <w:ind w:firstLine="0"/>
                          <w:rPr>
                            <w:i/>
                            <w:sz w:val="20"/>
                            <w:szCs w:val="20"/>
                          </w:rPr>
                        </w:pPr>
                        <w:r w:rsidRPr="002B73B7">
                          <w:rPr>
                            <w:i/>
                            <w:sz w:val="20"/>
                            <w:szCs w:val="20"/>
                          </w:rPr>
                          <w:t>Дата</w:t>
                        </w:r>
                      </w:p>
                    </w:txbxContent>
                  </v:textbox>
                </v:rect>
                <v:rect id="Rectangle 335" o:spid="_x0000_s1042" style="position:absolute;left:9398;top:14989;width:76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" filled="f" stroked="f" strokeweight=".25pt">
                  <v:path arrowok="t"/>
                  <v:textbox inset="1pt,1pt,1pt,1pt">
                    <w:txbxContent>
                      <w:p w14:paraId="7166E8F9" w14:textId="77777777" w:rsidR="0053131A" w:rsidRPr="00E43BCA" w:rsidRDefault="0053131A" w:rsidP="0053131A">
                        <w:pPr>
                          <w:ind w:firstLine="0"/>
                          <w:jc w:val="center"/>
                          <w:rPr>
                            <w:rFonts w:ascii="Calibri" w:hAnsi="Calibri"/>
                            <w:i/>
                            <w:iCs/>
                            <w:sz w:val="18"/>
                          </w:rPr>
                        </w:pPr>
                        <w:r w:rsidRPr="00E43BCA">
                          <w:rPr>
                            <w:rFonts w:ascii="Calibri" w:hAnsi="Calibri"/>
                            <w:i/>
                            <w:iCs/>
                            <w:sz w:val="18"/>
                          </w:rPr>
                          <w:t>Лист</w:t>
                        </w:r>
                      </w:p>
                    </w:txbxContent>
                  </v:textbox>
                </v:rect>
                <v:rect id="Rectangle 336" o:spid="_x0000_s1043" style="position:absolute;left:9398;top:15281;width:76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" filled="f" stroked="f" strokeweight=".25pt">
                  <v:path arrowok="t"/>
                  <v:textbox inset="1pt,1pt,1pt,1pt">
                    <w:txbxContent>
                      <w:p w14:paraId="14049BCF" w14:textId="77777777" w:rsidR="0053131A" w:rsidRPr="002B73B7" w:rsidRDefault="0053131A" w:rsidP="0053131A">
                        <w:pPr>
                          <w:ind w:firstLine="0"/>
                          <w:jc w:val="center"/>
                          <w:rPr>
                            <w:sz w:val="18"/>
                            <w:szCs w:val="18"/>
                            <w:lang w:val="en-US"/>
                          </w:rPr>
                        </w:pPr>
                        <w:r>
                          <w:rPr>
                            <w:sz w:val="18"/>
                            <w:szCs w:val="18"/>
                            <w:lang w:val="en-US"/>
                          </w:rPr>
                          <w:t>2</w:t>
                        </w:r>
                      </w:p>
                    </w:txbxContent>
                  </v:textbox>
                </v:rect>
                <v:rect id="Rectangle 337" o:spid="_x0000_s1044" style="position:absolute;left:5160;top:14368;width:6308;height: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" filled="f" stroked="f" strokeweight=".25pt">
                  <v:path arrowok="t"/>
                  <v:textbox inset="1pt,1pt,1pt,1pt">
                    <w:txbxContent>
                      <w:p w14:paraId="0FDA17B6" w14:textId="77777777" w:rsidR="0053131A" w:rsidRPr="00B4087C" w:rsidRDefault="0053131A" w:rsidP="0053131A">
                        <w:pPr>
                          <w:rPr>
                            <w:sz w:val="40"/>
                            <w:szCs w:val="32"/>
                          </w:rPr>
                        </w:pPr>
                        <w:r w:rsidRPr="00B4087C">
                          <w:rPr>
                            <w:rFonts w:ascii="Arial" w:hAnsi="Arial" w:cs="Arial"/>
                            <w:i/>
                            <w:sz w:val="32"/>
                          </w:rPr>
                          <w:t xml:space="preserve">ДП </w:t>
                        </w:r>
                        <w:r>
                          <w:rPr>
                            <w:rFonts w:ascii="Arial" w:hAnsi="Arial" w:cs="Arial"/>
                            <w:i/>
                            <w:sz w:val="32"/>
                            <w:highlight w:val="yellow"/>
                          </w:rPr>
                          <w:t>7</w:t>
                        </w:r>
                        <w:r w:rsidRPr="00B4087C">
                          <w:rPr>
                            <w:rFonts w:ascii="Arial" w:hAnsi="Arial" w:cs="Arial"/>
                            <w:i/>
                            <w:sz w:val="32"/>
                            <w:highlight w:val="yellow"/>
                            <w:lang w:val="en-US"/>
                          </w:rPr>
                          <w:t>101</w:t>
                        </w:r>
                        <w:r w:rsidRPr="00B4087C">
                          <w:rPr>
                            <w:rFonts w:ascii="Arial" w:hAnsi="Arial" w:cs="Arial"/>
                            <w:i/>
                            <w:sz w:val="32"/>
                            <w:highlight w:val="yellow"/>
                          </w:rPr>
                          <w:t>.</w:t>
                        </w:r>
                        <w:r w:rsidRPr="00B4087C">
                          <w:rPr>
                            <w:rFonts w:ascii="Arial" w:hAnsi="Arial" w:cs="Arial"/>
                            <w:i/>
                            <w:sz w:val="32"/>
                            <w:lang w:val="en-US"/>
                          </w:rPr>
                          <w:t>00</w:t>
                        </w:r>
                        <w:r w:rsidRPr="00B4087C">
                          <w:rPr>
                            <w:rFonts w:ascii="Arial" w:hAnsi="Arial" w:cs="Arial"/>
                            <w:i/>
                            <w:sz w:val="32"/>
                          </w:rPr>
                          <w:t>.</w:t>
                        </w:r>
                        <w:r w:rsidRPr="00B4087C">
                          <w:rPr>
                            <w:rFonts w:ascii="Arial" w:hAnsi="Arial" w:cs="Arial"/>
                            <w:i/>
                            <w:sz w:val="32"/>
                            <w:lang w:val="en-US"/>
                          </w:rPr>
                          <w:t xml:space="preserve">000 </w:t>
                        </w:r>
                        <w:r w:rsidRPr="00B4087C">
                          <w:rPr>
                            <w:rFonts w:ascii="Arial" w:hAnsi="Arial" w:cs="Arial"/>
                            <w:i/>
                            <w:sz w:val="32"/>
                          </w:rPr>
                          <w:t>ПЗ</w:t>
                        </w:r>
                      </w:p>
                    </w:txbxContent>
                  </v:textbox>
                </v:rect>
                <v:line id="Line 338" o:spid="_x0000_s1045" style="position:absolute;visibility:visible;mso-wrap-style:square" from="1140,14969" to="11499,14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" strokeweight="2pt">
                  <o:lock v:ext="edit" shapetype="f"/>
                </v:line>
                <v:line id="Line 339" o:spid="_x0000_s1046" style="position:absolute;visibility:visible;mso-wrap-style:square" from="1147,14687" to="5101,146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" strokeweight="2pt">
                  <o:lock v:ext="edit" shapetype="f"/>
                </v:line>
                <v:line id="Line 340" o:spid="_x0000_s1047" style="position:absolute;visibility:visible;mso-wrap-style:square" from="1139,14404" to="5093,144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" strokeweight="1pt">
                  <o:lock v:ext="edit" shapetype="f"/>
                </v:line>
                <v:line id="Line 341" o:spid="_x0000_s1048" style="position:absolute;visibility:visible;mso-wrap-style:square" from="1139,15532" to="5093,15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" strokeweight="1pt">
                  <o:lock v:ext="edit" shapetype="f"/>
                </v:line>
                <v:line id="Line 342" o:spid="_x0000_s1049" style="position:absolute;visibility:visible;mso-wrap-style:square" from="1139,15249" to="5093,15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" strokeweight="1pt">
                  <o:lock v:ext="edit" shapetype="f"/>
                </v:line>
                <v:group id="Group 343" o:spid="_x0000_s1050" style="position:absolute;left:1154;top:14996;width:2491;height:248"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">
                  <v:rect id="Rectangle 344"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" filled="f" stroked="f" strokeweight=".25pt">
                    <v:path arrowok="t"/>
                    <v:textbox inset="1pt,1pt,1pt,1pt">
                      <w:txbxContent>
                        <w:p w14:paraId="3CCC6DD8" w14:textId="77777777" w:rsidR="0053131A" w:rsidRPr="002B73B7" w:rsidRDefault="0053131A" w:rsidP="0053131A">
                          <w:pPr>
                            <w:ind w:firstLine="0"/>
                            <w:rPr>
                              <w:i/>
                              <w:sz w:val="20"/>
                              <w:szCs w:val="20"/>
                            </w:rPr>
                          </w:pPr>
                          <w:proofErr w:type="spellStart"/>
                          <w:r w:rsidRPr="002B73B7">
                            <w:rPr>
                              <w:i/>
                              <w:sz w:val="20"/>
                              <w:szCs w:val="20"/>
                            </w:rPr>
                            <w:t>Розроб</w:t>
                          </w:r>
                          <w:proofErr w:type="spellEnd"/>
                          <w:r w:rsidRPr="002B73B7">
                            <w:rPr>
                              <w:i/>
                              <w:sz w:val="20"/>
                              <w:szCs w:val="20"/>
                            </w:rPr>
                            <w:t>.</w:t>
                          </w:r>
                        </w:p>
                      </w:txbxContent>
                    </v:textbox>
                  </v:rect>
                  <v:rect id="Rectangle 345" o:spid="_x0000_s1052"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" filled="f" stroked="f" strokeweight=".25pt">
                    <v:path arrowok="t"/>
                    <v:textbox inset="1pt,1pt,1pt,1pt">
                      <w:txbxContent>
                        <w:p w14:paraId="099ED150" w14:textId="77777777" w:rsidR="0053131A" w:rsidRDefault="0053131A" w:rsidP="0053131A">
                          <w:pPr>
                            <w:ind w:firstLine="0"/>
                            <w:rPr>
                              <w:i/>
                              <w:sz w:val="18"/>
                              <w:szCs w:val="18"/>
                            </w:rPr>
                          </w:pPr>
                          <w:r w:rsidRPr="00417F89">
                            <w:rPr>
                              <w:i/>
                              <w:sz w:val="18"/>
                              <w:szCs w:val="18"/>
                              <w:highlight w:val="yellow"/>
                            </w:rPr>
                            <w:t>Іванов І.І.</w:t>
                          </w:r>
                        </w:p>
                        <w:p w14:paraId="2CD0955F" w14:textId="77777777" w:rsidR="0053131A" w:rsidRDefault="0053131A" w:rsidP="0053131A">
                          <w:pPr>
                            <w:rPr>
                              <w:lang w:val="ru-RU"/>
                            </w:rPr>
                          </w:pPr>
                        </w:p>
                      </w:txbxContent>
                    </v:textbox>
                  </v:rect>
                </v:group>
                <v:group id="Group 346" o:spid="_x0000_s1053" style="position:absolute;left:1154;top:15273;width:2491;height:247"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">
                  <v:rect id="Rectangle 347"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" filled="f" stroked="f" strokeweight=".25pt">
                    <v:path arrowok="t"/>
                    <v:textbox inset="1pt,1pt,1pt,1pt">
                      <w:txbxContent>
                        <w:p w14:paraId="58FF36E6" w14:textId="77777777" w:rsidR="0053131A" w:rsidRPr="002B73B7" w:rsidRDefault="0053131A" w:rsidP="0053131A">
                          <w:pPr>
                            <w:ind w:firstLine="0"/>
                            <w:rPr>
                              <w:i/>
                              <w:sz w:val="20"/>
                              <w:szCs w:val="20"/>
                            </w:rPr>
                          </w:pPr>
                          <w:r w:rsidRPr="002B73B7">
                            <w:rPr>
                              <w:i/>
                              <w:sz w:val="20"/>
                              <w:szCs w:val="20"/>
                            </w:rPr>
                            <w:t>Перевірив.</w:t>
                          </w:r>
                        </w:p>
                        <w:p w14:paraId="51EA0A24" w14:textId="77777777" w:rsidR="0053131A" w:rsidRPr="002B73B7" w:rsidRDefault="0053131A" w:rsidP="0053131A">
                          <w:pPr>
                            <w:rPr>
                              <w:i/>
                            </w:rPr>
                          </w:pPr>
                          <w:r w:rsidRPr="002B73B7">
                            <w:rPr>
                              <w:i/>
                            </w:rPr>
                            <w:t>.</w:t>
                          </w:r>
                        </w:p>
                      </w:txbxContent>
                    </v:textbox>
                  </v:rect>
                  <v:rect id="Rectangle 348"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" filled="f" stroked="f" strokeweight=".25pt">
                    <v:path arrowok="t"/>
                    <v:textbox inset="1pt,1pt,1pt,1pt">
                      <w:txbxContent>
                        <w:p w14:paraId="1A93F932" w14:textId="77777777" w:rsidR="0053131A" w:rsidRDefault="0053131A" w:rsidP="0053131A">
                          <w:pPr>
                            <w:ind w:firstLine="0"/>
                            <w:rPr>
                              <w:i/>
                              <w:sz w:val="18"/>
                              <w:szCs w:val="18"/>
                            </w:rPr>
                          </w:pPr>
                          <w:r w:rsidRPr="009577FC">
                            <w:rPr>
                              <w:rFonts w:ascii="Arial" w:hAnsi="Arial" w:cs="Arial"/>
                              <w:sz w:val="14"/>
                              <w:szCs w:val="14"/>
                              <w:highlight w:val="yellow"/>
                            </w:rPr>
                            <w:t xml:space="preserve">ПІБ </w:t>
                          </w:r>
                          <w:proofErr w:type="spellStart"/>
                          <w:r w:rsidRPr="009577FC">
                            <w:rPr>
                              <w:rFonts w:ascii="Arial" w:hAnsi="Arial" w:cs="Arial"/>
                              <w:sz w:val="14"/>
                              <w:szCs w:val="14"/>
                              <w:highlight w:val="yellow"/>
                            </w:rPr>
                            <w:t>керівникаДП</w:t>
                          </w:r>
                          <w:proofErr w:type="spellEnd"/>
                        </w:p>
                        <w:p w14:paraId="39CBBF24" w14:textId="77777777" w:rsidR="0053131A" w:rsidRDefault="0053131A" w:rsidP="0053131A"/>
                      </w:txbxContent>
                    </v:textbox>
                  </v:rect>
                </v:group>
                <v:group id="Group 349" o:spid="_x0000_s1056" style="position:absolute;left:1154;top:15557;width:2491;height:247"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">
                  <v:rect id="Rectangle 350"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" filled="f" stroked="f" strokeweight=".25pt">
                    <v:path arrowok="t"/>
                    <v:textbox inset="1pt,1pt,1pt,1pt">
                      <w:txbxContent>
                        <w:p w14:paraId="5870A8F6" w14:textId="77777777" w:rsidR="0053131A" w:rsidRDefault="0053131A" w:rsidP="0053131A">
                          <w:pPr>
                            <w:rPr>
                              <w:rFonts w:ascii="Journal" w:hAnsi="Journal"/>
                            </w:rPr>
                          </w:pPr>
                        </w:p>
                      </w:txbxContent>
                    </v:textbox>
                  </v:rect>
                  <v:rect id="Rectangle 351"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" filled="f" stroked="f" strokeweight=".25pt">
                    <v:path arrowok="t"/>
                    <v:textbox inset="1pt,1pt,1pt,1pt">
                      <w:txbxContent>
                        <w:p w14:paraId="750EB9E2" w14:textId="77777777" w:rsidR="0053131A" w:rsidRDefault="0053131A" w:rsidP="0053131A">
                          <w:pPr>
                            <w:rPr>
                              <w:rFonts w:ascii="Journal" w:hAnsi="Journal"/>
                            </w:rPr>
                          </w:pPr>
                        </w:p>
                      </w:txbxContent>
                    </v:textbox>
                  </v:rect>
                </v:group>
                <v:group id="Group 352" o:spid="_x0000_s1059" style="position:absolute;left:1154;top:15833;width:2491;height:248"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">
                  <v:rect id="Rectangle 353"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" filled="f" stroked="f" strokeweight=".25pt">
                    <v:path arrowok="t"/>
                    <v:textbox inset="1pt,1pt,1pt,1pt">
                      <w:txbxContent>
                        <w:p w14:paraId="50FE0F1B" w14:textId="77777777" w:rsidR="0053131A" w:rsidRDefault="0053131A" w:rsidP="0053131A">
                          <w:pPr>
                            <w:ind w:firstLine="0"/>
                            <w:rPr>
                              <w:i/>
                              <w:sz w:val="20"/>
                              <w:szCs w:val="20"/>
                            </w:rPr>
                          </w:pPr>
                          <w:r>
                            <w:rPr>
                              <w:i/>
                              <w:sz w:val="20"/>
                              <w:szCs w:val="20"/>
                            </w:rPr>
                            <w:t xml:space="preserve">Н. </w:t>
                          </w:r>
                          <w:proofErr w:type="spellStart"/>
                          <w:r>
                            <w:rPr>
                              <w:i/>
                              <w:sz w:val="20"/>
                              <w:szCs w:val="20"/>
                            </w:rPr>
                            <w:t>кон</w:t>
                          </w:r>
                          <w:proofErr w:type="spellEnd"/>
                          <w:r>
                            <w:rPr>
                              <w:i/>
                              <w:sz w:val="20"/>
                              <w:szCs w:val="20"/>
                            </w:rPr>
                            <w:t>.</w:t>
                          </w:r>
                        </w:p>
                      </w:txbxContent>
                    </v:textbox>
                  </v:rect>
                  <v:rect id="Rectangle 354"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" filled="f" stroked="f" strokeweight=".25pt">
                    <v:path arrowok="t"/>
                    <v:textbox inset="1pt,1pt,1pt,1pt">
                      <w:txbxContent>
                        <w:p w14:paraId="3D967053" w14:textId="77777777" w:rsidR="0053131A" w:rsidRDefault="0053131A" w:rsidP="0053131A">
                          <w:pPr>
                            <w:ind w:firstLine="0"/>
                            <w:rPr>
                              <w:sz w:val="16"/>
                              <w:szCs w:val="16"/>
                            </w:rPr>
                          </w:pPr>
                          <w:r w:rsidRPr="009577FC">
                            <w:rPr>
                              <w:rFonts w:ascii="Arial" w:hAnsi="Arial" w:cs="Arial"/>
                              <w:sz w:val="16"/>
                              <w:szCs w:val="16"/>
                              <w:highlight w:val="yellow"/>
                            </w:rPr>
                            <w:t>ПІБ н/контр</w:t>
                          </w:r>
                          <w:r w:rsidRPr="00F14397">
                            <w:rPr>
                              <w:i/>
                              <w:sz w:val="16"/>
                              <w:szCs w:val="16"/>
                              <w:highlight w:val="yellow"/>
                            </w:rPr>
                            <w:t>.</w:t>
                          </w:r>
                        </w:p>
                      </w:txbxContent>
                    </v:textbox>
                  </v:rect>
                </v:group>
                <v:group id="Group 355" o:spid="_x0000_s1062" style="position:absolute;left:1154;top:16109;width:2491;height:247"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">
                  <v:rect id="Rectangle 356"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" filled="f" stroked="f" strokeweight=".25pt">
                    <v:path arrowok="t"/>
                    <v:textbox inset="1pt,1pt,1pt,1pt">
                      <w:txbxContent>
                        <w:p w14:paraId="4F60011C" w14:textId="77777777" w:rsidR="0053131A" w:rsidRDefault="0053131A" w:rsidP="0053131A">
                          <w:pPr>
                            <w:ind w:firstLine="0"/>
                            <w:rPr>
                              <w:rFonts w:ascii="Journal" w:hAnsi="Journal"/>
                              <w:i/>
                              <w:sz w:val="20"/>
                              <w:szCs w:val="20"/>
                            </w:rPr>
                          </w:pPr>
                          <w:proofErr w:type="spellStart"/>
                          <w:r>
                            <w:rPr>
                              <w:i/>
                              <w:sz w:val="20"/>
                              <w:szCs w:val="20"/>
                            </w:rPr>
                            <w:t>Затв</w:t>
                          </w:r>
                          <w:proofErr w:type="spellEnd"/>
                          <w:r>
                            <w:rPr>
                              <w:i/>
                              <w:sz w:val="20"/>
                              <w:szCs w:val="20"/>
                            </w:rPr>
                            <w:t>.</w:t>
                          </w:r>
                        </w:p>
                      </w:txbxContent>
                    </v:textbox>
                  </v:rect>
                  <v:rect id="Rectangle 357"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" filled="f" stroked="f" strokeweight=".25pt">
                    <v:path arrowok="t"/>
                    <v:textbox inset="1pt,1pt,1pt,1pt">
                      <w:txbxContent>
                        <w:p w14:paraId="31176AA9" w14:textId="77777777" w:rsidR="0053131A" w:rsidRDefault="0053131A" w:rsidP="0053131A">
                          <w:pPr>
                            <w:ind w:firstLine="0"/>
                            <w:rPr>
                              <w:rFonts w:ascii="Journal" w:hAnsi="Journal"/>
                            </w:rPr>
                          </w:pPr>
                          <w:r w:rsidRPr="009577FC">
                            <w:rPr>
                              <w:rFonts w:ascii="Arial" w:hAnsi="Arial" w:cs="Arial"/>
                              <w:sz w:val="14"/>
                              <w:szCs w:val="14"/>
                              <w:highlight w:val="yellow"/>
                            </w:rPr>
                            <w:t xml:space="preserve">ПІБ </w:t>
                          </w:r>
                          <w:proofErr w:type="spellStart"/>
                          <w:r w:rsidRPr="009577FC">
                            <w:rPr>
                              <w:rFonts w:ascii="Arial" w:hAnsi="Arial" w:cs="Arial"/>
                              <w:sz w:val="14"/>
                              <w:szCs w:val="14"/>
                              <w:highlight w:val="yellow"/>
                            </w:rPr>
                            <w:t>керівникаДП</w:t>
                          </w:r>
                          <w:proofErr w:type="spellEnd"/>
                        </w:p>
                      </w:txbxContent>
                    </v:textbox>
                  </v:rect>
                </v:group>
                <v:line id="Line 358" o:spid="_x0000_s1065" style="position:absolute;visibility:visible;mso-wrap-style:square" from="8505,14974" to="8506,16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" strokeweight="2pt">
                  <o:lock v:ext="edit" shapetype="f"/>
                </v:line>
                <v:rect id="Rectangle 359" o:spid="_x0000_s1066" style="position:absolute;left:5174;top:15034;width:3264;height:12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" filled="f" stroked="f" strokeweight=".25pt">
                  <v:path arrowok="t"/>
                  <v:textbox inset="1pt,1pt,1pt,1pt">
                    <w:txbxContent>
                      <w:p w14:paraId="6A63A6EA" w14:textId="77777777" w:rsidR="0053131A" w:rsidRDefault="0053131A" w:rsidP="0053131A">
                        <w:pPr>
                          <w:jc w:val="center"/>
                          <w:rPr>
                            <w:lang w:val="ru-RU"/>
                          </w:rPr>
                        </w:pPr>
                      </w:p>
                      <w:p w14:paraId="0C0750D4" w14:textId="77777777" w:rsidR="0053131A" w:rsidRDefault="0053131A" w:rsidP="0053131A">
                        <w:pPr>
                          <w:ind w:firstLine="0"/>
                          <w:jc w:val="center"/>
                          <w:rPr>
                            <w:lang w:val="ru-RU"/>
                          </w:rPr>
                        </w:pPr>
                        <w:r>
                          <w:rPr>
                            <w:highlight w:val="yellow"/>
                            <w:lang w:val="ru-RU"/>
                          </w:rPr>
                          <w:t xml:space="preserve">Тема </w:t>
                        </w:r>
                        <w:r>
                          <w:rPr>
                            <w:lang w:val="ru-RU"/>
                          </w:rPr>
                          <w:t xml:space="preserve"> </w:t>
                        </w:r>
                      </w:p>
                      <w:p w14:paraId="0FB4851F" w14:textId="77777777" w:rsidR="0053131A" w:rsidRDefault="0053131A" w:rsidP="0053131A">
                        <w:pPr>
                          <w:jc w:val="center"/>
                          <w:rPr>
                            <w:i/>
                          </w:rPr>
                        </w:pPr>
                      </w:p>
                    </w:txbxContent>
                  </v:textbox>
                </v:rect>
                <v:line id="Line 360" o:spid="_x0000_s1067" style="position:absolute;visibility:visible;mso-wrap-style:square" from="8512,15252" to="11505,15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" strokeweight="2pt">
                  <o:lock v:ext="edit" shapetype="f"/>
                </v:line>
                <v:line id="Line 361" o:spid="_x0000_s1068" style="position:absolute;visibility:visible;mso-wrap-style:square" from="8511,15533" to="11504,155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" strokeweight="2pt">
                  <o:lock v:ext="edit" shapetype="f"/>
                </v:line>
                <v:line id="Line 362" o:spid="_x0000_s1069" style="position:absolute;visibility:visible;mso-wrap-style:square" from="10206,14974" to="10208,15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" strokeweight="2pt">
                  <o:lock v:ext="edit" shapetype="f"/>
                </v:line>
                <v:rect id="Rectangle 363" o:spid="_x0000_s1070" style="position:absolute;left:8550;top:14989;width:765;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" filled="f" stroked="f" strokeweight=".25pt">
                  <v:path arrowok="t"/>
                  <v:textbox inset="1pt,1pt,1pt,1pt">
                    <w:txbxContent>
                      <w:p w14:paraId="1B63C144" w14:textId="77777777" w:rsidR="0053131A" w:rsidRDefault="0053131A" w:rsidP="0053131A">
                        <w:pPr>
                          <w:ind w:firstLine="0"/>
                          <w:jc w:val="center"/>
                          <w:rPr>
                            <w:rFonts w:ascii="Journal" w:hAnsi="Journal"/>
                            <w:i/>
                            <w:iCs/>
                          </w:rPr>
                        </w:pPr>
                        <w:r>
                          <w:rPr>
                            <w:i/>
                            <w:iCs/>
                            <w:sz w:val="18"/>
                          </w:rPr>
                          <w:t>Літ</w:t>
                        </w:r>
                        <w:r>
                          <w:rPr>
                            <w:rFonts w:ascii="Journal" w:hAnsi="Journal"/>
                            <w:i/>
                            <w:iCs/>
                            <w:sz w:val="18"/>
                          </w:rPr>
                          <w:t>.</w:t>
                        </w:r>
                      </w:p>
                    </w:txbxContent>
                  </v:textbox>
                </v:rect>
                <v:rect id="Rectangle 364" o:spid="_x0000_s1071" style="position:absolute;left:10253;top:14989;width:1207;height:2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" filled="f" stroked="f" strokeweight=".25pt">
                  <v:path arrowok="t"/>
                  <v:textbox inset="1pt,1pt,1pt,1pt">
                    <w:txbxContent>
                      <w:p w14:paraId="5CFA20B9" w14:textId="77777777" w:rsidR="0053131A" w:rsidRPr="009E33F1" w:rsidRDefault="0053131A" w:rsidP="0053131A">
                        <w:pPr>
                          <w:ind w:firstLine="0"/>
                          <w:jc w:val="center"/>
                          <w:rPr>
                            <w:rFonts w:ascii="Calibri" w:hAnsi="Calibri"/>
                            <w:i/>
                            <w:iCs/>
                            <w:sz w:val="18"/>
                          </w:rPr>
                        </w:pPr>
                        <w:r w:rsidRPr="009E33F1">
                          <w:rPr>
                            <w:rFonts w:ascii="Calibri" w:hAnsi="Calibri"/>
                            <w:i/>
                            <w:iCs/>
                            <w:sz w:val="18"/>
                          </w:rPr>
                          <w:t>Лист</w:t>
                        </w:r>
                        <w:r>
                          <w:rPr>
                            <w:rFonts w:ascii="Calibri" w:hAnsi="Calibri"/>
                            <w:i/>
                            <w:iCs/>
                            <w:sz w:val="18"/>
                          </w:rPr>
                          <w:t>ів</w:t>
                        </w:r>
                      </w:p>
                      <w:p w14:paraId="02C63CF1" w14:textId="77777777" w:rsidR="0053131A" w:rsidRDefault="0053131A" w:rsidP="0053131A">
                        <w:pPr>
                          <w:ind w:firstLine="0"/>
                          <w:jc w:val="center"/>
                          <w:rPr>
                            <w:i/>
                            <w:iCs/>
                            <w:sz w:val="18"/>
                          </w:rPr>
                        </w:pPr>
                      </w:p>
                    </w:txbxContent>
                  </v:textbox>
                </v:rect>
                <v:rect id="Rectangle 365" o:spid="_x0000_s1072" style="position:absolute;left:10260;top:15273;width:1207;height:2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" filled="f" stroked="f" strokeweight=".25pt">
                  <v:path arrowok="t"/>
                  <v:textbox inset="1pt,1pt,1pt,1pt">
                    <w:txbxContent>
                      <w:p w14:paraId="0A1C93F7" w14:textId="77777777" w:rsidR="0053131A" w:rsidRDefault="0053131A" w:rsidP="0053131A">
                        <w:pPr>
                          <w:jc w:val="center"/>
                          <w:rPr>
                            <w:sz w:val="18"/>
                            <w:szCs w:val="18"/>
                          </w:rPr>
                        </w:pPr>
                      </w:p>
                      <w:p w14:paraId="056516DF" w14:textId="77777777" w:rsidR="0053131A" w:rsidRDefault="0053131A" w:rsidP="0053131A">
                        <w:r>
                          <w:t xml:space="preserve"> </w:t>
                        </w:r>
                        <w:r>
                          <w:t>–</w:t>
                        </w:r>
                      </w:p>
                    </w:txbxContent>
                  </v:textbox>
                </v:rect>
                <v:line id="Line 366" o:spid="_x0000_s1073" style="position:absolute;visibility:visible;mso-wrap-style:square" from="8789,15257" to="8790,15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" strokeweight="1pt">
                  <o:lock v:ext="edit" shapetype="f"/>
                </v:line>
                <v:line id="Line 367" o:spid="_x0000_s1074" style="position:absolute;visibility:visible;mso-wrap-style:square" from="9072,15258" to="9073,155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" strokeweight="1pt">
                  <o:lock v:ext="edit" shapetype="f"/>
                </v:line>
                <v:rect id="Rectangle 368" o:spid="_x0000_s1075" style="position:absolute;left:8550;top:15630;width:2910;height:6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" filled="f" stroked="f" strokeweight=".25pt">
                  <v:path arrowok="t"/>
                  <v:textbox inset="1pt,.1mm,1pt,.1mm">
                    <w:txbxContent>
                      <w:p w14:paraId="122B0C99" w14:textId="77777777" w:rsidR="0053131A" w:rsidRPr="003B30BC" w:rsidRDefault="0053131A" w:rsidP="0053131A">
                        <w:pPr>
                          <w:autoSpaceDE w:val="0"/>
                          <w:autoSpaceDN w:val="0"/>
                          <w:adjustRightInd w:val="0"/>
                          <w:spacing w:line="240" w:lineRule="auto"/>
                          <w:ind w:left="142" w:right="-107" w:firstLine="0"/>
                          <w:jc w:val="left"/>
                          <w:rPr>
                            <w:rFonts w:ascii="Arial" w:hAnsi="Arial" w:cs="Arial"/>
                            <w:i/>
                            <w:iCs/>
                            <w:color w:val="000000"/>
                            <w:sz w:val="20"/>
                            <w:szCs w:val="20"/>
                          </w:rPr>
                        </w:pPr>
                        <w:r w:rsidRPr="00FD79D0">
                          <w:rPr>
                            <w:rFonts w:ascii="Arial" w:hAnsi="Arial" w:cs="Arial"/>
                            <w:i/>
                            <w:iCs/>
                            <w:color w:val="000000"/>
                            <w:sz w:val="20"/>
                            <w:szCs w:val="20"/>
                          </w:rPr>
                          <w:t>КПІ ім. Ігоря Сікорського</w:t>
                        </w:r>
                      </w:p>
                      <w:p w14:paraId="188EF885" w14:textId="77777777" w:rsidR="0053131A" w:rsidRDefault="0053131A" w:rsidP="0053131A">
                        <w:pPr>
                          <w:autoSpaceDE w:val="0"/>
                          <w:autoSpaceDN w:val="0"/>
                          <w:adjustRightInd w:val="0"/>
                          <w:spacing w:line="239" w:lineRule="atLeast"/>
                          <w:ind w:left="142" w:firstLine="0"/>
                          <w:jc w:val="left"/>
                          <w:rPr>
                            <w:rFonts w:ascii="Arial" w:hAnsi="Arial" w:cs="Arial"/>
                            <w:i/>
                            <w:iCs/>
                            <w:color w:val="000000"/>
                            <w:sz w:val="20"/>
                            <w:szCs w:val="20"/>
                          </w:rPr>
                        </w:pPr>
                        <w:r>
                          <w:rPr>
                            <w:rFonts w:ascii="Arial" w:hAnsi="Arial" w:cs="Arial"/>
                            <w:i/>
                            <w:iCs/>
                            <w:color w:val="000000"/>
                            <w:sz w:val="20"/>
                            <w:szCs w:val="20"/>
                          </w:rPr>
                          <w:t>Каф.</w:t>
                        </w:r>
                        <w:r w:rsidRPr="003B30BC">
                          <w:rPr>
                            <w:rFonts w:ascii="Arial" w:hAnsi="Arial" w:cs="Arial"/>
                            <w:i/>
                            <w:iCs/>
                            <w:color w:val="000000"/>
                            <w:sz w:val="20"/>
                            <w:szCs w:val="20"/>
                          </w:rPr>
                          <w:t xml:space="preserve"> АСОІУ </w:t>
                        </w:r>
                      </w:p>
                      <w:p w14:paraId="3FE0B5F9" w14:textId="77777777" w:rsidR="0053131A" w:rsidRDefault="0053131A" w:rsidP="0053131A">
                        <w:pPr>
                          <w:autoSpaceDE w:val="0"/>
                          <w:autoSpaceDN w:val="0"/>
                          <w:adjustRightInd w:val="0"/>
                          <w:spacing w:line="239" w:lineRule="atLeast"/>
                          <w:ind w:left="142" w:firstLine="0"/>
                          <w:jc w:val="left"/>
                          <w:rPr>
                            <w:lang w:val="x-none"/>
                          </w:rPr>
                        </w:pPr>
                        <w:r>
                          <w:rPr>
                            <w:rFonts w:ascii="Arial" w:hAnsi="Arial" w:cs="Arial"/>
                            <w:i/>
                            <w:iCs/>
                            <w:color w:val="000000"/>
                            <w:sz w:val="20"/>
                            <w:szCs w:val="20"/>
                          </w:rPr>
                          <w:t>Г</w:t>
                        </w:r>
                        <w:r w:rsidRPr="003B30BC">
                          <w:rPr>
                            <w:rFonts w:ascii="Arial" w:hAnsi="Arial" w:cs="Arial"/>
                            <w:i/>
                            <w:iCs/>
                            <w:color w:val="000000"/>
                            <w:sz w:val="20"/>
                            <w:szCs w:val="20"/>
                          </w:rPr>
                          <w:t xml:space="preserve">р. </w:t>
                        </w:r>
                        <w:r>
                          <w:rPr>
                            <w:rFonts w:ascii="Arial" w:hAnsi="Arial" w:cs="Arial"/>
                            <w:i/>
                            <w:iCs/>
                            <w:color w:val="000000"/>
                            <w:sz w:val="20"/>
                            <w:szCs w:val="20"/>
                            <w:highlight w:val="yellow"/>
                          </w:rPr>
                          <w:t>ІС-7</w:t>
                        </w:r>
                        <w:r w:rsidRPr="003B30BC">
                          <w:rPr>
                            <w:rFonts w:ascii="Arial" w:hAnsi="Arial" w:cs="Arial"/>
                            <w:i/>
                            <w:iCs/>
                            <w:color w:val="000000"/>
                            <w:sz w:val="20"/>
                            <w:szCs w:val="20"/>
                            <w:highlight w:val="yellow"/>
                          </w:rPr>
                          <w:t>1</w:t>
                        </w:r>
                      </w:p>
                    </w:txbxContent>
                  </v:textbox>
                </v:rect>
                <w10:wrap anchorx="page" anchory="page"/>
              </v:group>
            </w:pict>
          </mc:Fallback>
        </mc:AlternateContent>
      </w:r>
      <w:r w:rsidRPr="006A7BE8">
        <w:t>АНОТАЦІЯ</w:t>
      </w:r>
    </w:p>
    <w:p w14:paraId="066CF2B6" w14:textId="77777777" w:rsidR="0053131A" w:rsidRPr="006A7BE8" w:rsidRDefault="0053131A" w:rsidP="0053131A">
      <w:pPr>
        <w:rPr>
          <w:sz w:val="28"/>
          <w:szCs w:val="28"/>
        </w:rPr>
      </w:pPr>
      <w:r w:rsidRPr="006A7BE8">
        <w:rPr>
          <w:b/>
          <w:bCs/>
          <w:sz w:val="28"/>
          <w:szCs w:val="28"/>
        </w:rPr>
        <w:t>Структура та обсяг роботи.</w:t>
      </w:r>
      <w:r w:rsidRPr="006A7BE8">
        <w:rPr>
          <w:sz w:val="28"/>
          <w:szCs w:val="28"/>
        </w:rPr>
        <w:t xml:space="preserve"> Пояснювальна записка дипломного </w:t>
      </w:r>
      <w:proofErr w:type="spellStart"/>
      <w:r w:rsidRPr="00B4087C">
        <w:rPr>
          <w:sz w:val="28"/>
          <w:szCs w:val="28"/>
          <w:highlight w:val="green"/>
        </w:rPr>
        <w:t>проєкту</w:t>
      </w:r>
      <w:proofErr w:type="spellEnd"/>
      <w:r w:rsidRPr="006A7BE8">
        <w:rPr>
          <w:sz w:val="28"/>
          <w:szCs w:val="28"/>
        </w:rPr>
        <w:t xml:space="preserve"> складається з </w:t>
      </w:r>
      <w:r>
        <w:rPr>
          <w:sz w:val="28"/>
          <w:szCs w:val="28"/>
        </w:rPr>
        <w:t>п’я</w:t>
      </w:r>
      <w:r w:rsidRPr="006A7BE8">
        <w:rPr>
          <w:sz w:val="28"/>
          <w:szCs w:val="28"/>
        </w:rPr>
        <w:t xml:space="preserve">ти розділів, містить </w:t>
      </w:r>
      <w:r w:rsidRPr="006A7BE8">
        <w:rPr>
          <w:sz w:val="28"/>
          <w:szCs w:val="28"/>
          <w:highlight w:val="yellow"/>
        </w:rPr>
        <w:t>??</w:t>
      </w:r>
      <w:r w:rsidRPr="006A7BE8">
        <w:rPr>
          <w:sz w:val="28"/>
          <w:szCs w:val="28"/>
        </w:rPr>
        <w:t xml:space="preserve"> рисунків, </w:t>
      </w:r>
      <w:r w:rsidRPr="006A7BE8">
        <w:rPr>
          <w:sz w:val="28"/>
          <w:szCs w:val="28"/>
          <w:highlight w:val="yellow"/>
        </w:rPr>
        <w:t>??</w:t>
      </w:r>
      <w:r w:rsidRPr="006A7BE8">
        <w:rPr>
          <w:sz w:val="28"/>
          <w:szCs w:val="28"/>
        </w:rPr>
        <w:t xml:space="preserve"> таблиць, </w:t>
      </w:r>
      <w:r w:rsidRPr="006A7BE8">
        <w:rPr>
          <w:sz w:val="28"/>
          <w:szCs w:val="28"/>
          <w:highlight w:val="yellow"/>
        </w:rPr>
        <w:t>?</w:t>
      </w:r>
      <w:r w:rsidRPr="006A7BE8">
        <w:rPr>
          <w:sz w:val="28"/>
          <w:szCs w:val="28"/>
          <w:highlight w:val="yellow"/>
          <w:lang w:val="ru-RU"/>
        </w:rPr>
        <w:t>?</w:t>
      </w:r>
      <w:r w:rsidRPr="006A7BE8">
        <w:rPr>
          <w:sz w:val="28"/>
          <w:szCs w:val="28"/>
        </w:rPr>
        <w:t xml:space="preserve"> додатків, </w:t>
      </w:r>
      <w:r w:rsidRPr="006A7BE8">
        <w:rPr>
          <w:sz w:val="28"/>
          <w:szCs w:val="28"/>
          <w:highlight w:val="yellow"/>
        </w:rPr>
        <w:t>??</w:t>
      </w:r>
      <w:r w:rsidRPr="006A7BE8">
        <w:rPr>
          <w:sz w:val="28"/>
          <w:szCs w:val="28"/>
        </w:rPr>
        <w:t xml:space="preserve"> джерел.</w:t>
      </w:r>
    </w:p>
    <w:p w14:paraId="1CA7EF31" w14:textId="77777777" w:rsidR="0053131A" w:rsidRPr="006A7BE8" w:rsidRDefault="0053131A" w:rsidP="0053131A">
      <w:pPr>
        <w:rPr>
          <w:sz w:val="28"/>
          <w:szCs w:val="28"/>
        </w:rPr>
      </w:pPr>
      <w:r>
        <w:rPr>
          <w:sz w:val="28"/>
          <w:szCs w:val="28"/>
        </w:rPr>
        <w:t>Д</w:t>
      </w:r>
      <w:r w:rsidRPr="006A7BE8">
        <w:rPr>
          <w:sz w:val="28"/>
          <w:szCs w:val="28"/>
        </w:rPr>
        <w:t>ипломн</w:t>
      </w:r>
      <w:r>
        <w:rPr>
          <w:sz w:val="28"/>
          <w:szCs w:val="28"/>
        </w:rPr>
        <w:t>ий</w:t>
      </w:r>
      <w:r w:rsidRPr="006A7BE8">
        <w:rPr>
          <w:sz w:val="28"/>
          <w:szCs w:val="28"/>
        </w:rPr>
        <w:t xml:space="preserve"> </w:t>
      </w:r>
      <w:proofErr w:type="spellStart"/>
      <w:r w:rsidRPr="00B4087C">
        <w:rPr>
          <w:sz w:val="28"/>
          <w:szCs w:val="28"/>
          <w:highlight w:val="green"/>
        </w:rPr>
        <w:t>проєкт</w:t>
      </w:r>
      <w:proofErr w:type="spellEnd"/>
      <w:r>
        <w:rPr>
          <w:sz w:val="28"/>
          <w:szCs w:val="28"/>
        </w:rPr>
        <w:t xml:space="preserve">  присвячений розробці комплексу задач … . </w:t>
      </w:r>
      <w:r w:rsidRPr="006A7BE8">
        <w:rPr>
          <w:sz w:val="28"/>
          <w:szCs w:val="28"/>
          <w:highlight w:val="green"/>
        </w:rPr>
        <w:t>Цілі та задачі розробки</w:t>
      </w:r>
      <w:r>
        <w:rPr>
          <w:sz w:val="28"/>
          <w:szCs w:val="28"/>
        </w:rPr>
        <w:t>.</w:t>
      </w:r>
    </w:p>
    <w:p w14:paraId="718FE3E0" w14:textId="77777777" w:rsidR="0053131A" w:rsidRPr="006A7BE8" w:rsidRDefault="0053131A" w:rsidP="0053131A">
      <w:pPr>
        <w:rPr>
          <w:sz w:val="28"/>
          <w:szCs w:val="28"/>
        </w:rPr>
      </w:pPr>
      <w:r w:rsidRPr="006A7BE8">
        <w:rPr>
          <w:sz w:val="28"/>
          <w:szCs w:val="28"/>
        </w:rPr>
        <w:t>У розділі інформаційного забезпечення …</w:t>
      </w:r>
    </w:p>
    <w:p w14:paraId="3825F9D1" w14:textId="77777777" w:rsidR="0053131A" w:rsidRPr="006A7BE8" w:rsidRDefault="0053131A" w:rsidP="0053131A">
      <w:pPr>
        <w:rPr>
          <w:sz w:val="28"/>
          <w:szCs w:val="28"/>
        </w:rPr>
      </w:pPr>
      <w:r w:rsidRPr="006A7BE8">
        <w:rPr>
          <w:sz w:val="28"/>
          <w:szCs w:val="28"/>
        </w:rPr>
        <w:t>Розділ математичного забезпечення присвячений…</w:t>
      </w:r>
    </w:p>
    <w:p w14:paraId="23EDA111" w14:textId="77777777" w:rsidR="0053131A" w:rsidRPr="006A7BE8" w:rsidRDefault="0053131A" w:rsidP="0053131A">
      <w:pPr>
        <w:rPr>
          <w:sz w:val="28"/>
          <w:szCs w:val="28"/>
        </w:rPr>
      </w:pPr>
      <w:r w:rsidRPr="006A7BE8">
        <w:rPr>
          <w:sz w:val="28"/>
          <w:szCs w:val="28"/>
        </w:rPr>
        <w:t xml:space="preserve">Програмне забезпечення … </w:t>
      </w:r>
    </w:p>
    <w:p w14:paraId="6E48D05B" w14:textId="77777777" w:rsidR="0053131A" w:rsidRPr="006A7BE8" w:rsidRDefault="0053131A" w:rsidP="0053131A">
      <w:pPr>
        <w:rPr>
          <w:sz w:val="28"/>
          <w:szCs w:val="28"/>
        </w:rPr>
      </w:pPr>
      <w:r w:rsidRPr="006A7BE8">
        <w:rPr>
          <w:sz w:val="28"/>
          <w:szCs w:val="28"/>
        </w:rPr>
        <w:t xml:space="preserve">У технологічному розділі … </w:t>
      </w:r>
    </w:p>
    <w:p w14:paraId="7A6E2253" w14:textId="77777777" w:rsidR="0053131A" w:rsidRDefault="0053131A" w:rsidP="0053131A"/>
    <w:tbl>
      <w:tblPr>
        <w:tblW w:w="0" w:type="auto"/>
        <w:tblInd w:w="817" w:type="dxa"/>
        <w:tblLook w:val="01E0" w:firstRow="1" w:lastRow="1" w:firstColumn="1" w:lastColumn="1" w:noHBand="0" w:noVBand="0"/>
      </w:tblPr>
      <w:tblGrid>
        <w:gridCol w:w="8209"/>
      </w:tblGrid>
      <w:tr w:rsidR="0053131A" w:rsidRPr="006A7BE8" w14:paraId="0609A824" w14:textId="77777777" w:rsidTr="006B01B3">
        <w:tc>
          <w:tcPr>
            <w:tcW w:w="9036" w:type="dxa"/>
          </w:tcPr>
          <w:p w14:paraId="6E27C050" w14:textId="77777777" w:rsidR="0053131A" w:rsidRPr="00775A1D" w:rsidRDefault="0053131A" w:rsidP="006B01B3">
            <w:pPr>
              <w:ind w:firstLine="0"/>
              <w:rPr>
                <w:sz w:val="28"/>
                <w:szCs w:val="28"/>
                <w:lang w:val="ru-RU"/>
              </w:rPr>
            </w:pPr>
            <w:r w:rsidRPr="006A7BE8">
              <w:rPr>
                <w:sz w:val="28"/>
                <w:szCs w:val="28"/>
                <w:highlight w:val="yellow"/>
              </w:rPr>
              <w:t>ТУТ МАЄ БУТИ ПЕРЕЛІК КЛЮЧОВИХ СЛІВ: ВЕЛИКИМ ЛІТЕРАМИ, ЧЕРЕЗ КОМУ.</w:t>
            </w:r>
          </w:p>
        </w:tc>
      </w:tr>
    </w:tbl>
    <w:p w14:paraId="6E2ED1A5" w14:textId="77777777" w:rsidR="00E5737C" w:rsidRPr="003F254F" w:rsidRDefault="00E5737C">
      <w:pPr>
        <w:rPr>
          <w:lang w:val="ru-RU"/>
        </w:rPr>
      </w:pPr>
    </w:p>
    <w:p w14:paraId="161B1F9D" w14:textId="77777777" w:rsidR="008742D3" w:rsidRPr="003F254F" w:rsidRDefault="008742D3">
      <w:pPr>
        <w:rPr>
          <w:lang w:val="ru-RU"/>
        </w:rPr>
      </w:pPr>
    </w:p>
    <w:p w14:paraId="5E160E17" w14:textId="77777777" w:rsidR="008742D3" w:rsidRPr="003F254F" w:rsidRDefault="008742D3">
      <w:pPr>
        <w:rPr>
          <w:lang w:val="ru-RU"/>
        </w:rPr>
      </w:pPr>
    </w:p>
    <w:p w14:paraId="789ADF8B" w14:textId="77777777" w:rsidR="008742D3" w:rsidRPr="003F254F" w:rsidRDefault="008742D3">
      <w:pPr>
        <w:rPr>
          <w:lang w:val="ru-RU"/>
        </w:rPr>
      </w:pPr>
    </w:p>
    <w:p w14:paraId="6459A8E1" w14:textId="77777777" w:rsidR="008742D3" w:rsidRPr="003F254F" w:rsidRDefault="008742D3">
      <w:pPr>
        <w:rPr>
          <w:lang w:val="ru-RU"/>
        </w:rPr>
      </w:pPr>
    </w:p>
    <w:p w14:paraId="3B8A0BB3" w14:textId="77777777" w:rsidR="008742D3" w:rsidRPr="003F254F" w:rsidRDefault="008742D3">
      <w:pPr>
        <w:rPr>
          <w:lang w:val="ru-RU"/>
        </w:rPr>
      </w:pPr>
    </w:p>
    <w:p w14:paraId="3B7E8B5D" w14:textId="77777777" w:rsidR="008742D3" w:rsidRPr="003F254F" w:rsidRDefault="008742D3">
      <w:pPr>
        <w:rPr>
          <w:lang w:val="ru-RU"/>
        </w:rPr>
      </w:pPr>
    </w:p>
    <w:p w14:paraId="440F268D" w14:textId="77777777" w:rsidR="008742D3" w:rsidRPr="003F254F" w:rsidRDefault="008742D3">
      <w:pPr>
        <w:rPr>
          <w:lang w:val="ru-RU"/>
        </w:rPr>
      </w:pPr>
    </w:p>
    <w:p w14:paraId="781B44C9" w14:textId="77777777" w:rsidR="008742D3" w:rsidRPr="003F254F" w:rsidRDefault="008742D3">
      <w:pPr>
        <w:rPr>
          <w:lang w:val="ru-RU"/>
        </w:rPr>
      </w:pPr>
    </w:p>
    <w:p w14:paraId="096F150C" w14:textId="77777777" w:rsidR="008742D3" w:rsidRPr="003F254F" w:rsidRDefault="008742D3">
      <w:pPr>
        <w:rPr>
          <w:lang w:val="ru-RU"/>
        </w:rPr>
      </w:pPr>
    </w:p>
    <w:p w14:paraId="2ABEB208" w14:textId="77777777" w:rsidR="008742D3" w:rsidRPr="003F254F" w:rsidRDefault="008742D3">
      <w:pPr>
        <w:rPr>
          <w:lang w:val="ru-RU"/>
        </w:rPr>
      </w:pPr>
    </w:p>
    <w:p w14:paraId="272AA8DE" w14:textId="77777777" w:rsidR="008742D3" w:rsidRPr="003F254F" w:rsidRDefault="008742D3">
      <w:pPr>
        <w:rPr>
          <w:lang w:val="ru-RU"/>
        </w:rPr>
      </w:pPr>
    </w:p>
    <w:p w14:paraId="69E5DA90" w14:textId="77777777" w:rsidR="008742D3" w:rsidRPr="003F254F" w:rsidRDefault="008742D3">
      <w:pPr>
        <w:rPr>
          <w:lang w:val="ru-RU"/>
        </w:rPr>
      </w:pPr>
    </w:p>
    <w:p w14:paraId="1388E4DB" w14:textId="77777777" w:rsidR="008742D3" w:rsidRPr="003F254F" w:rsidRDefault="008742D3">
      <w:pPr>
        <w:rPr>
          <w:lang w:val="ru-RU"/>
        </w:rPr>
      </w:pPr>
    </w:p>
    <w:p w14:paraId="40AB6E5A" w14:textId="77777777" w:rsidR="008742D3" w:rsidRPr="003F254F" w:rsidRDefault="008742D3">
      <w:pPr>
        <w:rPr>
          <w:lang w:val="ru-RU"/>
        </w:rPr>
      </w:pPr>
    </w:p>
    <w:p w14:paraId="47739C5A" w14:textId="77777777" w:rsidR="008742D3" w:rsidRPr="003F254F" w:rsidRDefault="008742D3">
      <w:pPr>
        <w:rPr>
          <w:lang w:val="ru-RU"/>
        </w:rPr>
      </w:pPr>
    </w:p>
    <w:p w14:paraId="3542899D" w14:textId="77777777" w:rsidR="008742D3" w:rsidRPr="003F254F" w:rsidRDefault="008742D3">
      <w:pPr>
        <w:rPr>
          <w:lang w:val="ru-RU"/>
        </w:rPr>
      </w:pPr>
    </w:p>
    <w:p w14:paraId="59CEC6BA" w14:textId="77777777" w:rsidR="008742D3" w:rsidRPr="003F254F" w:rsidRDefault="008742D3" w:rsidP="005778EF">
      <w:pPr>
        <w:ind w:firstLine="0"/>
        <w:rPr>
          <w:lang w:val="ru-RU"/>
        </w:rPr>
      </w:pPr>
    </w:p>
    <w:p w14:paraId="0058B7FB" w14:textId="77777777" w:rsidR="005778EF" w:rsidRPr="003F254F" w:rsidRDefault="005778EF" w:rsidP="005778EF">
      <w:pPr>
        <w:ind w:firstLine="0"/>
        <w:rPr>
          <w:lang w:val="ru-RU"/>
        </w:rPr>
        <w:sectPr w:rsidR="005778EF" w:rsidRPr="003F254F">
          <w:footerReference w:type="even" r:id="rId8"/>
          <w:pgSz w:w="11906" w:h="16838"/>
          <w:pgMar w:top="1440" w:right="1440" w:bottom="1440" w:left="1440" w:header="708" w:footer="708" w:gutter="0"/>
          <w:cols w:space="708"/>
          <w:docGrid w:linePitch="360"/>
        </w:sectPr>
      </w:pPr>
    </w:p>
    <w:p w14:paraId="14E5ECB4" w14:textId="77777777" w:rsidR="00B14A4A" w:rsidRPr="006A7BE8" w:rsidRDefault="00B14A4A" w:rsidP="00B14A4A">
      <w:pPr>
        <w:pStyle w:val="a"/>
        <w:rPr>
          <w:lang w:val="uk-UA"/>
        </w:rPr>
      </w:pPr>
      <w:r w:rsidRPr="006A7BE8">
        <w:lastRenderedPageBreak/>
        <w:t>ABSTRACT</w:t>
      </w:r>
    </w:p>
    <w:p w14:paraId="53B66472" w14:textId="77777777" w:rsidR="00B14A4A" w:rsidRDefault="00B14A4A" w:rsidP="00B14A4A"/>
    <w:p w14:paraId="173845F4" w14:textId="77777777" w:rsidR="00B14A4A" w:rsidRPr="006A7BE8" w:rsidRDefault="00B14A4A" w:rsidP="00B14A4A">
      <w:pPr>
        <w:rPr>
          <w:i/>
          <w:sz w:val="28"/>
          <w:szCs w:val="28"/>
        </w:rPr>
      </w:pPr>
      <w:r w:rsidRPr="006A7BE8">
        <w:rPr>
          <w:i/>
          <w:sz w:val="28"/>
          <w:szCs w:val="28"/>
        </w:rPr>
        <w:t xml:space="preserve">Той самий текст, що й в анотації, але іноземною мовою (англійська, німецька, </w:t>
      </w:r>
      <w:r w:rsidRPr="00592923">
        <w:rPr>
          <w:i/>
          <w:sz w:val="28"/>
          <w:szCs w:val="28"/>
          <w:highlight w:val="yellow"/>
        </w:rPr>
        <w:t>НЕ російська)</w:t>
      </w:r>
    </w:p>
    <w:p w14:paraId="7443468D" w14:textId="77777777" w:rsidR="00B14A4A" w:rsidRDefault="00B14A4A" w:rsidP="005778EF">
      <w:pPr>
        <w:ind w:firstLine="0"/>
        <w:rPr>
          <w:lang w:val="ru-RU"/>
        </w:rPr>
      </w:pPr>
    </w:p>
    <w:p w14:paraId="14F83A06" w14:textId="77777777" w:rsidR="00B14A4A" w:rsidRDefault="00B14A4A" w:rsidP="005778EF">
      <w:pPr>
        <w:ind w:firstLine="0"/>
        <w:rPr>
          <w:lang w:val="ru-RU"/>
        </w:rPr>
      </w:pPr>
    </w:p>
    <w:p w14:paraId="771074D5" w14:textId="77777777" w:rsidR="00B14A4A" w:rsidRDefault="00B14A4A" w:rsidP="005778EF">
      <w:pPr>
        <w:ind w:firstLine="0"/>
        <w:rPr>
          <w:lang w:val="ru-RU"/>
        </w:rPr>
      </w:pPr>
    </w:p>
    <w:p w14:paraId="5324D608" w14:textId="77777777" w:rsidR="00B14A4A" w:rsidRDefault="00B14A4A" w:rsidP="005778EF">
      <w:pPr>
        <w:ind w:firstLine="0"/>
        <w:rPr>
          <w:lang w:val="ru-RU"/>
        </w:rPr>
      </w:pPr>
    </w:p>
    <w:p w14:paraId="27D93FDD" w14:textId="77777777" w:rsidR="00B14A4A" w:rsidRDefault="00B14A4A" w:rsidP="005778EF">
      <w:pPr>
        <w:ind w:firstLine="0"/>
        <w:rPr>
          <w:lang w:val="ru-RU"/>
        </w:rPr>
      </w:pPr>
    </w:p>
    <w:p w14:paraId="797F6541" w14:textId="77777777" w:rsidR="00B14A4A" w:rsidRDefault="00B14A4A" w:rsidP="005778EF">
      <w:pPr>
        <w:ind w:firstLine="0"/>
        <w:rPr>
          <w:lang w:val="ru-RU"/>
        </w:rPr>
      </w:pPr>
    </w:p>
    <w:p w14:paraId="1E790C18" w14:textId="77777777" w:rsidR="00B14A4A" w:rsidRDefault="00B14A4A" w:rsidP="005778EF">
      <w:pPr>
        <w:ind w:firstLine="0"/>
        <w:rPr>
          <w:lang w:val="ru-RU"/>
        </w:rPr>
      </w:pPr>
    </w:p>
    <w:p w14:paraId="1C30E0B0" w14:textId="77777777" w:rsidR="00B14A4A" w:rsidRDefault="00B14A4A" w:rsidP="005778EF">
      <w:pPr>
        <w:ind w:firstLine="0"/>
        <w:rPr>
          <w:lang w:val="ru-RU"/>
        </w:rPr>
      </w:pPr>
    </w:p>
    <w:p w14:paraId="213EA8E0" w14:textId="77777777" w:rsidR="00B14A4A" w:rsidRDefault="00B14A4A" w:rsidP="005778EF">
      <w:pPr>
        <w:ind w:firstLine="0"/>
        <w:rPr>
          <w:lang w:val="ru-RU"/>
        </w:rPr>
      </w:pPr>
    </w:p>
    <w:p w14:paraId="0E762B8D" w14:textId="77777777" w:rsidR="00B14A4A" w:rsidRDefault="00B14A4A" w:rsidP="005778EF">
      <w:pPr>
        <w:ind w:firstLine="0"/>
        <w:rPr>
          <w:lang w:val="ru-RU"/>
        </w:rPr>
      </w:pPr>
    </w:p>
    <w:p w14:paraId="2903309E" w14:textId="77777777" w:rsidR="00B14A4A" w:rsidRDefault="00B14A4A" w:rsidP="005778EF">
      <w:pPr>
        <w:ind w:firstLine="0"/>
        <w:rPr>
          <w:lang w:val="ru-RU"/>
        </w:rPr>
      </w:pPr>
    </w:p>
    <w:p w14:paraId="3BFD6E64" w14:textId="77777777" w:rsidR="00B14A4A" w:rsidRDefault="00B14A4A" w:rsidP="005778EF">
      <w:pPr>
        <w:ind w:firstLine="0"/>
        <w:rPr>
          <w:lang w:val="ru-RU"/>
        </w:rPr>
      </w:pPr>
    </w:p>
    <w:p w14:paraId="5CDD5704" w14:textId="77777777" w:rsidR="00B14A4A" w:rsidRDefault="00B14A4A" w:rsidP="005778EF">
      <w:pPr>
        <w:ind w:firstLine="0"/>
        <w:rPr>
          <w:lang w:val="ru-RU"/>
        </w:rPr>
      </w:pPr>
    </w:p>
    <w:p w14:paraId="2AB7DD6B" w14:textId="77777777" w:rsidR="00B14A4A" w:rsidRDefault="00B14A4A" w:rsidP="005778EF">
      <w:pPr>
        <w:ind w:firstLine="0"/>
        <w:rPr>
          <w:lang w:val="ru-RU"/>
        </w:rPr>
      </w:pPr>
    </w:p>
    <w:p w14:paraId="685346D3" w14:textId="77777777" w:rsidR="00B14A4A" w:rsidRDefault="00B14A4A" w:rsidP="005778EF">
      <w:pPr>
        <w:ind w:firstLine="0"/>
        <w:rPr>
          <w:lang w:val="ru-RU"/>
        </w:rPr>
      </w:pPr>
    </w:p>
    <w:p w14:paraId="33ED6D03" w14:textId="77777777" w:rsidR="00B14A4A" w:rsidRDefault="00B14A4A" w:rsidP="005778EF">
      <w:pPr>
        <w:ind w:firstLine="0"/>
        <w:rPr>
          <w:lang w:val="ru-RU"/>
        </w:rPr>
      </w:pPr>
    </w:p>
    <w:p w14:paraId="4A47AC19" w14:textId="77777777" w:rsidR="00B14A4A" w:rsidRDefault="00B14A4A" w:rsidP="005778EF">
      <w:pPr>
        <w:ind w:firstLine="0"/>
        <w:rPr>
          <w:lang w:val="ru-RU"/>
        </w:rPr>
      </w:pPr>
    </w:p>
    <w:p w14:paraId="77C72ADE" w14:textId="77777777" w:rsidR="00B14A4A" w:rsidRDefault="00B14A4A" w:rsidP="005778EF">
      <w:pPr>
        <w:ind w:firstLine="0"/>
        <w:rPr>
          <w:lang w:val="ru-RU"/>
        </w:rPr>
      </w:pPr>
    </w:p>
    <w:p w14:paraId="43E0B1AB" w14:textId="77777777" w:rsidR="00B14A4A" w:rsidRDefault="00B14A4A" w:rsidP="005778EF">
      <w:pPr>
        <w:ind w:firstLine="0"/>
        <w:rPr>
          <w:lang w:val="ru-RU"/>
        </w:rPr>
      </w:pPr>
    </w:p>
    <w:p w14:paraId="69D24D34" w14:textId="77777777" w:rsidR="00B14A4A" w:rsidRDefault="00B14A4A" w:rsidP="005778EF">
      <w:pPr>
        <w:ind w:firstLine="0"/>
        <w:rPr>
          <w:lang w:val="ru-RU"/>
        </w:rPr>
      </w:pPr>
    </w:p>
    <w:p w14:paraId="505C250F" w14:textId="77777777" w:rsidR="00B14A4A" w:rsidRDefault="00B14A4A" w:rsidP="005778EF">
      <w:pPr>
        <w:ind w:firstLine="0"/>
        <w:rPr>
          <w:lang w:val="ru-RU"/>
        </w:rPr>
      </w:pPr>
    </w:p>
    <w:p w14:paraId="68922371" w14:textId="77777777" w:rsidR="00B14A4A" w:rsidRDefault="00B14A4A" w:rsidP="005778EF">
      <w:pPr>
        <w:ind w:firstLine="0"/>
        <w:rPr>
          <w:lang w:val="ru-RU"/>
        </w:rPr>
      </w:pPr>
    </w:p>
    <w:p w14:paraId="7CBDDA11" w14:textId="77777777" w:rsidR="00B14A4A" w:rsidRDefault="00B14A4A" w:rsidP="005778EF">
      <w:pPr>
        <w:ind w:firstLine="0"/>
        <w:rPr>
          <w:lang w:val="ru-RU"/>
        </w:rPr>
      </w:pPr>
    </w:p>
    <w:p w14:paraId="7C8903A4" w14:textId="77777777" w:rsidR="00B14A4A" w:rsidRDefault="00B14A4A" w:rsidP="005778EF">
      <w:pPr>
        <w:ind w:firstLine="0"/>
        <w:rPr>
          <w:lang w:val="ru-RU"/>
        </w:rPr>
      </w:pPr>
    </w:p>
    <w:p w14:paraId="37312F32" w14:textId="77777777" w:rsidR="00B14A4A" w:rsidRDefault="00B14A4A" w:rsidP="005778EF">
      <w:pPr>
        <w:ind w:firstLine="0"/>
        <w:rPr>
          <w:lang w:val="ru-RU"/>
        </w:rPr>
      </w:pPr>
    </w:p>
    <w:p w14:paraId="2A901108" w14:textId="77777777" w:rsidR="00B14A4A" w:rsidRDefault="00B14A4A" w:rsidP="005778EF">
      <w:pPr>
        <w:ind w:firstLine="0"/>
        <w:rPr>
          <w:lang w:val="ru-RU"/>
        </w:rPr>
      </w:pPr>
    </w:p>
    <w:p w14:paraId="794F01BB" w14:textId="77777777" w:rsidR="00B14A4A" w:rsidRDefault="00B14A4A" w:rsidP="005778EF">
      <w:pPr>
        <w:ind w:firstLine="0"/>
        <w:rPr>
          <w:lang w:val="ru-RU"/>
        </w:rPr>
      </w:pPr>
    </w:p>
    <w:p w14:paraId="617F8903" w14:textId="77777777" w:rsidR="00B14A4A" w:rsidRDefault="00B14A4A" w:rsidP="005778EF">
      <w:pPr>
        <w:ind w:firstLine="0"/>
        <w:rPr>
          <w:lang w:val="ru-RU"/>
        </w:rPr>
      </w:pPr>
    </w:p>
    <w:p w14:paraId="2A611CE3" w14:textId="6C7DDD4A" w:rsidR="00B14A4A" w:rsidRDefault="00B14A4A" w:rsidP="00B14A4A">
      <w:pPr>
        <w:pStyle w:val="a"/>
      </w:pPr>
      <w:r>
        <w:lastRenderedPageBreak/>
        <w:t>ЗМІСТ</w:t>
      </w:r>
    </w:p>
    <w:p w14:paraId="5F486F30" w14:textId="7DF77EB1" w:rsidR="001514B5" w:rsidRDefault="00B14A4A">
      <w:pPr>
        <w:pStyle w:val="TOC1"/>
        <w:rPr>
          <w:rFonts w:asciiTheme="minorHAnsi" w:eastAsiaTheme="minorEastAsia" w:hAnsiTheme="minorHAnsi" w:cstheme="minorBidi"/>
          <w:b w:val="0"/>
          <w:bCs w:val="0"/>
          <w:caps w:val="0"/>
          <w:noProof/>
          <w:kern w:val="2"/>
          <w:lang w:val="en-UA" w:eastAsia="en-GB"/>
          <w14:ligatures w14:val="standardContextual"/>
        </w:rPr>
      </w:pPr>
      <w:r>
        <w:fldChar w:fldCharType="begin"/>
      </w:r>
      <w:r>
        <w:instrText xml:space="preserve"> TOC \o "1-3" \h \z \u </w:instrText>
      </w:r>
      <w:r>
        <w:fldChar w:fldCharType="separate"/>
      </w:r>
      <w:hyperlink w:anchor="_Toc136375558" w:history="1">
        <w:r w:rsidR="001514B5" w:rsidRPr="00387069">
          <w:rPr>
            <w:rStyle w:val="Hyperlink"/>
            <w:noProof/>
            <w:lang w:val="ru-RU"/>
          </w:rPr>
          <w:t>ВСТ</w:t>
        </w:r>
        <w:r w:rsidR="001514B5" w:rsidRPr="00387069">
          <w:rPr>
            <w:rStyle w:val="Hyperlink"/>
            <w:noProof/>
            <w:lang w:val="ru-RU"/>
          </w:rPr>
          <w:t>У</w:t>
        </w:r>
        <w:r w:rsidR="001514B5" w:rsidRPr="00387069">
          <w:rPr>
            <w:rStyle w:val="Hyperlink"/>
            <w:noProof/>
            <w:lang w:val="ru-RU"/>
          </w:rPr>
          <w:t>П</w:t>
        </w:r>
        <w:r w:rsidR="001514B5">
          <w:rPr>
            <w:noProof/>
            <w:webHidden/>
          </w:rPr>
          <w:tab/>
        </w:r>
        <w:r w:rsidR="001514B5">
          <w:rPr>
            <w:noProof/>
            <w:webHidden/>
          </w:rPr>
          <w:fldChar w:fldCharType="begin"/>
        </w:r>
        <w:r w:rsidR="001514B5">
          <w:rPr>
            <w:noProof/>
            <w:webHidden/>
          </w:rPr>
          <w:instrText xml:space="preserve"> PAGEREF _Toc136375558 \h </w:instrText>
        </w:r>
        <w:r w:rsidR="001514B5">
          <w:rPr>
            <w:noProof/>
            <w:webHidden/>
          </w:rPr>
        </w:r>
        <w:r w:rsidR="001514B5">
          <w:rPr>
            <w:noProof/>
            <w:webHidden/>
          </w:rPr>
          <w:fldChar w:fldCharType="separate"/>
        </w:r>
        <w:r w:rsidR="001514B5">
          <w:rPr>
            <w:noProof/>
            <w:webHidden/>
          </w:rPr>
          <w:t>7</w:t>
        </w:r>
        <w:r w:rsidR="001514B5">
          <w:rPr>
            <w:noProof/>
            <w:webHidden/>
          </w:rPr>
          <w:fldChar w:fldCharType="end"/>
        </w:r>
      </w:hyperlink>
    </w:p>
    <w:p w14:paraId="78DE6026" w14:textId="0AFEB1B9" w:rsidR="001514B5" w:rsidRDefault="001514B5">
      <w:pPr>
        <w:pStyle w:val="TOC1"/>
        <w:rPr>
          <w:rFonts w:asciiTheme="minorHAnsi" w:eastAsiaTheme="minorEastAsia" w:hAnsiTheme="minorHAnsi" w:cstheme="minorBidi"/>
          <w:b w:val="0"/>
          <w:bCs w:val="0"/>
          <w:caps w:val="0"/>
          <w:noProof/>
          <w:kern w:val="2"/>
          <w:lang w:val="en-UA" w:eastAsia="en-GB"/>
          <w14:ligatures w14:val="standardContextual"/>
        </w:rPr>
      </w:pPr>
      <w:hyperlink w:anchor="_Toc136375559" w:history="1">
        <w:r w:rsidRPr="00387069">
          <w:rPr>
            <w:rStyle w:val="Hyperlink"/>
            <w:noProof/>
          </w:rPr>
          <w:t>1</w:t>
        </w:r>
        <w:r>
          <w:rPr>
            <w:rFonts w:asciiTheme="minorHAnsi" w:eastAsiaTheme="minorEastAsia" w:hAnsiTheme="minorHAnsi" w:cstheme="minorBidi"/>
            <w:b w:val="0"/>
            <w:bCs w:val="0"/>
            <w:caps w:val="0"/>
            <w:noProof/>
            <w:kern w:val="2"/>
            <w:lang w:val="en-UA" w:eastAsia="en-GB"/>
            <w14:ligatures w14:val="standardContextual"/>
          </w:rPr>
          <w:tab/>
        </w:r>
        <w:r w:rsidRPr="00387069">
          <w:rPr>
            <w:rStyle w:val="Hyperlink"/>
            <w:noProof/>
          </w:rPr>
          <w:t>Предметна область і аналоги</w:t>
        </w:r>
        <w:r>
          <w:rPr>
            <w:noProof/>
            <w:webHidden/>
          </w:rPr>
          <w:tab/>
        </w:r>
        <w:r>
          <w:rPr>
            <w:noProof/>
            <w:webHidden/>
          </w:rPr>
          <w:fldChar w:fldCharType="begin"/>
        </w:r>
        <w:r>
          <w:rPr>
            <w:noProof/>
            <w:webHidden/>
          </w:rPr>
          <w:instrText xml:space="preserve"> PAGEREF _Toc136375559 \h </w:instrText>
        </w:r>
        <w:r>
          <w:rPr>
            <w:noProof/>
            <w:webHidden/>
          </w:rPr>
        </w:r>
        <w:r>
          <w:rPr>
            <w:noProof/>
            <w:webHidden/>
          </w:rPr>
          <w:fldChar w:fldCharType="separate"/>
        </w:r>
        <w:r>
          <w:rPr>
            <w:noProof/>
            <w:webHidden/>
          </w:rPr>
          <w:t>10</w:t>
        </w:r>
        <w:r>
          <w:rPr>
            <w:noProof/>
            <w:webHidden/>
          </w:rPr>
          <w:fldChar w:fldCharType="end"/>
        </w:r>
      </w:hyperlink>
    </w:p>
    <w:p w14:paraId="061B783C" w14:textId="55EC5275"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0" w:history="1">
        <w:r w:rsidRPr="00387069">
          <w:rPr>
            <w:rStyle w:val="Hyperlink"/>
            <w:noProof/>
          </w:rPr>
          <w:t>1.1</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Огляд предметної області</w:t>
        </w:r>
        <w:r>
          <w:rPr>
            <w:noProof/>
            <w:webHidden/>
          </w:rPr>
          <w:tab/>
        </w:r>
        <w:r>
          <w:rPr>
            <w:noProof/>
            <w:webHidden/>
          </w:rPr>
          <w:fldChar w:fldCharType="begin"/>
        </w:r>
        <w:r>
          <w:rPr>
            <w:noProof/>
            <w:webHidden/>
          </w:rPr>
          <w:instrText xml:space="preserve"> PAGEREF _Toc136375560 \h </w:instrText>
        </w:r>
        <w:r>
          <w:rPr>
            <w:noProof/>
            <w:webHidden/>
          </w:rPr>
        </w:r>
        <w:r>
          <w:rPr>
            <w:noProof/>
            <w:webHidden/>
          </w:rPr>
          <w:fldChar w:fldCharType="separate"/>
        </w:r>
        <w:r>
          <w:rPr>
            <w:noProof/>
            <w:webHidden/>
          </w:rPr>
          <w:t>10</w:t>
        </w:r>
        <w:r>
          <w:rPr>
            <w:noProof/>
            <w:webHidden/>
          </w:rPr>
          <w:fldChar w:fldCharType="end"/>
        </w:r>
      </w:hyperlink>
    </w:p>
    <w:p w14:paraId="66E054F6" w14:textId="1C1BB1DE"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1" w:history="1">
        <w:r w:rsidRPr="00387069">
          <w:rPr>
            <w:rStyle w:val="Hyperlink"/>
            <w:noProof/>
          </w:rPr>
          <w:t>1.2</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Аналіз існуючих рішень</w:t>
        </w:r>
        <w:r>
          <w:rPr>
            <w:noProof/>
            <w:webHidden/>
          </w:rPr>
          <w:tab/>
        </w:r>
        <w:r>
          <w:rPr>
            <w:noProof/>
            <w:webHidden/>
          </w:rPr>
          <w:fldChar w:fldCharType="begin"/>
        </w:r>
        <w:r>
          <w:rPr>
            <w:noProof/>
            <w:webHidden/>
          </w:rPr>
          <w:instrText xml:space="preserve"> PAGEREF _Toc136375561 \h </w:instrText>
        </w:r>
        <w:r>
          <w:rPr>
            <w:noProof/>
            <w:webHidden/>
          </w:rPr>
        </w:r>
        <w:r>
          <w:rPr>
            <w:noProof/>
            <w:webHidden/>
          </w:rPr>
          <w:fldChar w:fldCharType="separate"/>
        </w:r>
        <w:r>
          <w:rPr>
            <w:noProof/>
            <w:webHidden/>
          </w:rPr>
          <w:t>11</w:t>
        </w:r>
        <w:r>
          <w:rPr>
            <w:noProof/>
            <w:webHidden/>
          </w:rPr>
          <w:fldChar w:fldCharType="end"/>
        </w:r>
      </w:hyperlink>
    </w:p>
    <w:p w14:paraId="47283FED" w14:textId="74C15967" w:rsidR="001514B5" w:rsidRDefault="001514B5">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62" w:history="1">
        <w:r w:rsidRPr="00387069">
          <w:rPr>
            <w:rStyle w:val="Hyperlink"/>
            <w:noProof/>
          </w:rPr>
          <w:t>1.2.1</w:t>
        </w:r>
        <w:r>
          <w:rPr>
            <w:rFonts w:asciiTheme="minorHAnsi" w:eastAsiaTheme="minorEastAsia" w:hAnsiTheme="minorHAnsi" w:cstheme="minorBidi"/>
            <w:i w:val="0"/>
            <w:iCs w:val="0"/>
            <w:noProof/>
            <w:kern w:val="2"/>
            <w:lang w:val="en-UA" w:eastAsia="en-GB"/>
            <w14:ligatures w14:val="standardContextual"/>
          </w:rPr>
          <w:tab/>
        </w:r>
        <w:r w:rsidRPr="00387069">
          <w:rPr>
            <w:rStyle w:val="Hyperlink"/>
            <w:noProof/>
          </w:rPr>
          <w:t>Огляд Structured</w:t>
        </w:r>
        <w:r>
          <w:rPr>
            <w:noProof/>
            <w:webHidden/>
          </w:rPr>
          <w:tab/>
        </w:r>
        <w:r>
          <w:rPr>
            <w:noProof/>
            <w:webHidden/>
          </w:rPr>
          <w:fldChar w:fldCharType="begin"/>
        </w:r>
        <w:r>
          <w:rPr>
            <w:noProof/>
            <w:webHidden/>
          </w:rPr>
          <w:instrText xml:space="preserve"> PAGEREF _Toc136375562 \h </w:instrText>
        </w:r>
        <w:r>
          <w:rPr>
            <w:noProof/>
            <w:webHidden/>
          </w:rPr>
        </w:r>
        <w:r>
          <w:rPr>
            <w:noProof/>
            <w:webHidden/>
          </w:rPr>
          <w:fldChar w:fldCharType="separate"/>
        </w:r>
        <w:r>
          <w:rPr>
            <w:noProof/>
            <w:webHidden/>
          </w:rPr>
          <w:t>12</w:t>
        </w:r>
        <w:r>
          <w:rPr>
            <w:noProof/>
            <w:webHidden/>
          </w:rPr>
          <w:fldChar w:fldCharType="end"/>
        </w:r>
      </w:hyperlink>
    </w:p>
    <w:p w14:paraId="6E2949C7" w14:textId="09A2736F" w:rsidR="001514B5" w:rsidRDefault="001514B5">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63" w:history="1">
        <w:r w:rsidRPr="00387069">
          <w:rPr>
            <w:rStyle w:val="Hyperlink"/>
            <w:noProof/>
          </w:rPr>
          <w:t>1.2.2</w:t>
        </w:r>
        <w:r>
          <w:rPr>
            <w:rFonts w:asciiTheme="minorHAnsi" w:eastAsiaTheme="minorEastAsia" w:hAnsiTheme="minorHAnsi" w:cstheme="minorBidi"/>
            <w:i w:val="0"/>
            <w:iCs w:val="0"/>
            <w:noProof/>
            <w:kern w:val="2"/>
            <w:lang w:val="en-UA" w:eastAsia="en-GB"/>
            <w14:ligatures w14:val="standardContextual"/>
          </w:rPr>
          <w:tab/>
        </w:r>
        <w:r w:rsidRPr="00387069">
          <w:rPr>
            <w:rStyle w:val="Hyperlink"/>
            <w:noProof/>
          </w:rPr>
          <w:t>Огляд Routinery</w:t>
        </w:r>
        <w:r>
          <w:rPr>
            <w:noProof/>
            <w:webHidden/>
          </w:rPr>
          <w:tab/>
        </w:r>
        <w:r>
          <w:rPr>
            <w:noProof/>
            <w:webHidden/>
          </w:rPr>
          <w:fldChar w:fldCharType="begin"/>
        </w:r>
        <w:r>
          <w:rPr>
            <w:noProof/>
            <w:webHidden/>
          </w:rPr>
          <w:instrText xml:space="preserve"> PAGEREF _Toc136375563 \h </w:instrText>
        </w:r>
        <w:r>
          <w:rPr>
            <w:noProof/>
            <w:webHidden/>
          </w:rPr>
        </w:r>
        <w:r>
          <w:rPr>
            <w:noProof/>
            <w:webHidden/>
          </w:rPr>
          <w:fldChar w:fldCharType="separate"/>
        </w:r>
        <w:r>
          <w:rPr>
            <w:noProof/>
            <w:webHidden/>
          </w:rPr>
          <w:t>15</w:t>
        </w:r>
        <w:r>
          <w:rPr>
            <w:noProof/>
            <w:webHidden/>
          </w:rPr>
          <w:fldChar w:fldCharType="end"/>
        </w:r>
      </w:hyperlink>
    </w:p>
    <w:p w14:paraId="41003999" w14:textId="49DF0084" w:rsidR="001514B5" w:rsidRDefault="001514B5">
      <w:pPr>
        <w:pStyle w:val="TOC1"/>
        <w:rPr>
          <w:rFonts w:asciiTheme="minorHAnsi" w:eastAsiaTheme="minorEastAsia" w:hAnsiTheme="minorHAnsi" w:cstheme="minorBidi"/>
          <w:b w:val="0"/>
          <w:bCs w:val="0"/>
          <w:caps w:val="0"/>
          <w:noProof/>
          <w:kern w:val="2"/>
          <w:lang w:val="en-UA" w:eastAsia="en-GB"/>
          <w14:ligatures w14:val="standardContextual"/>
        </w:rPr>
      </w:pPr>
      <w:hyperlink w:anchor="_Toc136375564" w:history="1">
        <w:r w:rsidRPr="00387069">
          <w:rPr>
            <w:rStyle w:val="Hyperlink"/>
            <w:noProof/>
          </w:rPr>
          <w:t>2</w:t>
        </w:r>
        <w:r>
          <w:rPr>
            <w:rFonts w:asciiTheme="minorHAnsi" w:eastAsiaTheme="minorEastAsia" w:hAnsiTheme="minorHAnsi" w:cstheme="minorBidi"/>
            <w:b w:val="0"/>
            <w:bCs w:val="0"/>
            <w:caps w:val="0"/>
            <w:noProof/>
            <w:kern w:val="2"/>
            <w:lang w:val="en-UA" w:eastAsia="en-GB"/>
            <w14:ligatures w14:val="standardContextual"/>
          </w:rPr>
          <w:tab/>
        </w:r>
        <w:r w:rsidRPr="00387069">
          <w:rPr>
            <w:rStyle w:val="Hyperlink"/>
            <w:noProof/>
          </w:rPr>
          <w:t>ВИБІР ТА ОБҐРУНТУВАННЯ КОМПОНЕНТІВ ТА ТЕХНОЛОГІЙ</w:t>
        </w:r>
        <w:r>
          <w:rPr>
            <w:noProof/>
            <w:webHidden/>
          </w:rPr>
          <w:tab/>
        </w:r>
        <w:r>
          <w:rPr>
            <w:noProof/>
            <w:webHidden/>
          </w:rPr>
          <w:fldChar w:fldCharType="begin"/>
        </w:r>
        <w:r>
          <w:rPr>
            <w:noProof/>
            <w:webHidden/>
          </w:rPr>
          <w:instrText xml:space="preserve"> PAGEREF _Toc136375564 \h </w:instrText>
        </w:r>
        <w:r>
          <w:rPr>
            <w:noProof/>
            <w:webHidden/>
          </w:rPr>
        </w:r>
        <w:r>
          <w:rPr>
            <w:noProof/>
            <w:webHidden/>
          </w:rPr>
          <w:fldChar w:fldCharType="separate"/>
        </w:r>
        <w:r>
          <w:rPr>
            <w:noProof/>
            <w:webHidden/>
          </w:rPr>
          <w:t>19</w:t>
        </w:r>
        <w:r>
          <w:rPr>
            <w:noProof/>
            <w:webHidden/>
          </w:rPr>
          <w:fldChar w:fldCharType="end"/>
        </w:r>
      </w:hyperlink>
    </w:p>
    <w:p w14:paraId="40AE8869" w14:textId="596493A7"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5" w:history="1">
        <w:r w:rsidRPr="00387069">
          <w:rPr>
            <w:rStyle w:val="Hyperlink"/>
            <w:noProof/>
          </w:rPr>
          <w:t>2.1</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Засоби розробки</w:t>
        </w:r>
        <w:r>
          <w:rPr>
            <w:noProof/>
            <w:webHidden/>
          </w:rPr>
          <w:tab/>
        </w:r>
        <w:r>
          <w:rPr>
            <w:noProof/>
            <w:webHidden/>
          </w:rPr>
          <w:fldChar w:fldCharType="begin"/>
        </w:r>
        <w:r>
          <w:rPr>
            <w:noProof/>
            <w:webHidden/>
          </w:rPr>
          <w:instrText xml:space="preserve"> PAGEREF _Toc136375565 \h </w:instrText>
        </w:r>
        <w:r>
          <w:rPr>
            <w:noProof/>
            <w:webHidden/>
          </w:rPr>
        </w:r>
        <w:r>
          <w:rPr>
            <w:noProof/>
            <w:webHidden/>
          </w:rPr>
          <w:fldChar w:fldCharType="separate"/>
        </w:r>
        <w:r>
          <w:rPr>
            <w:noProof/>
            <w:webHidden/>
          </w:rPr>
          <w:t>19</w:t>
        </w:r>
        <w:r>
          <w:rPr>
            <w:noProof/>
            <w:webHidden/>
          </w:rPr>
          <w:fldChar w:fldCharType="end"/>
        </w:r>
      </w:hyperlink>
    </w:p>
    <w:p w14:paraId="02B3F838" w14:textId="266FFFA6"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6" w:history="1">
        <w:r w:rsidRPr="00387069">
          <w:rPr>
            <w:rStyle w:val="Hyperlink"/>
            <w:rFonts w:eastAsiaTheme="minorHAnsi"/>
            <w:noProof/>
            <w:lang w:eastAsia="en-US"/>
          </w:rPr>
          <w:t>2.2</w:t>
        </w:r>
        <w:r>
          <w:rPr>
            <w:rFonts w:asciiTheme="minorHAnsi" w:eastAsiaTheme="minorEastAsia" w:hAnsiTheme="minorHAnsi" w:cstheme="minorBidi"/>
            <w:smallCaps w:val="0"/>
            <w:noProof/>
            <w:kern w:val="2"/>
            <w:lang w:val="en-UA" w:eastAsia="en-GB"/>
            <w14:ligatures w14:val="standardContextual"/>
          </w:rPr>
          <w:tab/>
        </w:r>
        <w:r w:rsidRPr="00387069">
          <w:rPr>
            <w:rStyle w:val="Hyperlink"/>
            <w:rFonts w:eastAsiaTheme="minorHAnsi"/>
            <w:noProof/>
            <w:lang w:eastAsia="en-US"/>
          </w:rPr>
          <w:t>Вимоги до технічного забезпечення</w:t>
        </w:r>
        <w:r>
          <w:rPr>
            <w:noProof/>
            <w:webHidden/>
          </w:rPr>
          <w:tab/>
        </w:r>
        <w:r>
          <w:rPr>
            <w:noProof/>
            <w:webHidden/>
          </w:rPr>
          <w:fldChar w:fldCharType="begin"/>
        </w:r>
        <w:r>
          <w:rPr>
            <w:noProof/>
            <w:webHidden/>
          </w:rPr>
          <w:instrText xml:space="preserve"> PAGEREF _Toc136375566 \h </w:instrText>
        </w:r>
        <w:r>
          <w:rPr>
            <w:noProof/>
            <w:webHidden/>
          </w:rPr>
        </w:r>
        <w:r>
          <w:rPr>
            <w:noProof/>
            <w:webHidden/>
          </w:rPr>
          <w:fldChar w:fldCharType="separate"/>
        </w:r>
        <w:r>
          <w:rPr>
            <w:noProof/>
            <w:webHidden/>
          </w:rPr>
          <w:t>21</w:t>
        </w:r>
        <w:r>
          <w:rPr>
            <w:noProof/>
            <w:webHidden/>
          </w:rPr>
          <w:fldChar w:fldCharType="end"/>
        </w:r>
      </w:hyperlink>
    </w:p>
    <w:p w14:paraId="4D46282D" w14:textId="5EFA61BA" w:rsidR="001514B5" w:rsidRDefault="001514B5">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67" w:history="1">
        <w:r w:rsidRPr="00387069">
          <w:rPr>
            <w:rStyle w:val="Hyperlink"/>
            <w:rFonts w:eastAsiaTheme="minorHAnsi"/>
            <w:noProof/>
            <w:lang w:eastAsia="en-US"/>
          </w:rPr>
          <w:t>2.2.1</w:t>
        </w:r>
        <w:r>
          <w:rPr>
            <w:rFonts w:asciiTheme="minorHAnsi" w:eastAsiaTheme="minorEastAsia" w:hAnsiTheme="minorHAnsi" w:cstheme="minorBidi"/>
            <w:i w:val="0"/>
            <w:iCs w:val="0"/>
            <w:noProof/>
            <w:kern w:val="2"/>
            <w:lang w:val="en-UA" w:eastAsia="en-GB"/>
            <w14:ligatures w14:val="standardContextual"/>
          </w:rPr>
          <w:tab/>
        </w:r>
        <w:r w:rsidRPr="00387069">
          <w:rPr>
            <w:rStyle w:val="Hyperlink"/>
            <w:rFonts w:eastAsiaTheme="minorHAnsi"/>
            <w:noProof/>
            <w:lang w:eastAsia="en-US"/>
          </w:rPr>
          <w:t>Загальні вимоги</w:t>
        </w:r>
        <w:r>
          <w:rPr>
            <w:noProof/>
            <w:webHidden/>
          </w:rPr>
          <w:tab/>
        </w:r>
        <w:r>
          <w:rPr>
            <w:noProof/>
            <w:webHidden/>
          </w:rPr>
          <w:fldChar w:fldCharType="begin"/>
        </w:r>
        <w:r>
          <w:rPr>
            <w:noProof/>
            <w:webHidden/>
          </w:rPr>
          <w:instrText xml:space="preserve"> PAGEREF _Toc136375567 \h </w:instrText>
        </w:r>
        <w:r>
          <w:rPr>
            <w:noProof/>
            <w:webHidden/>
          </w:rPr>
        </w:r>
        <w:r>
          <w:rPr>
            <w:noProof/>
            <w:webHidden/>
          </w:rPr>
          <w:fldChar w:fldCharType="separate"/>
        </w:r>
        <w:r>
          <w:rPr>
            <w:noProof/>
            <w:webHidden/>
          </w:rPr>
          <w:t>21</w:t>
        </w:r>
        <w:r>
          <w:rPr>
            <w:noProof/>
            <w:webHidden/>
          </w:rPr>
          <w:fldChar w:fldCharType="end"/>
        </w:r>
      </w:hyperlink>
    </w:p>
    <w:p w14:paraId="17802A28" w14:textId="1AFCAE57"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8" w:history="1">
        <w:r w:rsidRPr="00387069">
          <w:rPr>
            <w:rStyle w:val="Hyperlink"/>
            <w:rFonts w:eastAsiaTheme="minorHAnsi"/>
            <w:noProof/>
            <w:lang w:eastAsia="en-US"/>
          </w:rPr>
          <w:t>2.3</w:t>
        </w:r>
        <w:r>
          <w:rPr>
            <w:rFonts w:asciiTheme="minorHAnsi" w:eastAsiaTheme="minorEastAsia" w:hAnsiTheme="minorHAnsi" w:cstheme="minorBidi"/>
            <w:smallCaps w:val="0"/>
            <w:noProof/>
            <w:kern w:val="2"/>
            <w:lang w:val="en-UA" w:eastAsia="en-GB"/>
            <w14:ligatures w14:val="standardContextual"/>
          </w:rPr>
          <w:tab/>
        </w:r>
        <w:r w:rsidRPr="00387069">
          <w:rPr>
            <w:rStyle w:val="Hyperlink"/>
            <w:rFonts w:eastAsiaTheme="minorHAnsi"/>
            <w:noProof/>
            <w:lang w:eastAsia="en-US"/>
          </w:rPr>
          <w:t>Архітектура програмного забезпечення</w:t>
        </w:r>
        <w:r>
          <w:rPr>
            <w:noProof/>
            <w:webHidden/>
          </w:rPr>
          <w:tab/>
        </w:r>
        <w:r>
          <w:rPr>
            <w:noProof/>
            <w:webHidden/>
          </w:rPr>
          <w:fldChar w:fldCharType="begin"/>
        </w:r>
        <w:r>
          <w:rPr>
            <w:noProof/>
            <w:webHidden/>
          </w:rPr>
          <w:instrText xml:space="preserve"> PAGEREF _Toc136375568 \h </w:instrText>
        </w:r>
        <w:r>
          <w:rPr>
            <w:noProof/>
            <w:webHidden/>
          </w:rPr>
        </w:r>
        <w:r>
          <w:rPr>
            <w:noProof/>
            <w:webHidden/>
          </w:rPr>
          <w:fldChar w:fldCharType="separate"/>
        </w:r>
        <w:r>
          <w:rPr>
            <w:noProof/>
            <w:webHidden/>
          </w:rPr>
          <w:t>22</w:t>
        </w:r>
        <w:r>
          <w:rPr>
            <w:noProof/>
            <w:webHidden/>
          </w:rPr>
          <w:fldChar w:fldCharType="end"/>
        </w:r>
      </w:hyperlink>
    </w:p>
    <w:p w14:paraId="2ADE08EA" w14:textId="0B24B869"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69" w:history="1">
        <w:r w:rsidRPr="00387069">
          <w:rPr>
            <w:rStyle w:val="Hyperlink"/>
            <w:i/>
            <w:noProof/>
          </w:rPr>
          <w:t>2.4</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Аналіз існуючих технологій</w:t>
        </w:r>
        <w:r>
          <w:rPr>
            <w:noProof/>
            <w:webHidden/>
          </w:rPr>
          <w:tab/>
        </w:r>
        <w:r>
          <w:rPr>
            <w:noProof/>
            <w:webHidden/>
          </w:rPr>
          <w:fldChar w:fldCharType="begin"/>
        </w:r>
        <w:r>
          <w:rPr>
            <w:noProof/>
            <w:webHidden/>
          </w:rPr>
          <w:instrText xml:space="preserve"> PAGEREF _Toc136375569 \h </w:instrText>
        </w:r>
        <w:r>
          <w:rPr>
            <w:noProof/>
            <w:webHidden/>
          </w:rPr>
        </w:r>
        <w:r>
          <w:rPr>
            <w:noProof/>
            <w:webHidden/>
          </w:rPr>
          <w:fldChar w:fldCharType="separate"/>
        </w:r>
        <w:r>
          <w:rPr>
            <w:noProof/>
            <w:webHidden/>
          </w:rPr>
          <w:t>22</w:t>
        </w:r>
        <w:r>
          <w:rPr>
            <w:noProof/>
            <w:webHidden/>
          </w:rPr>
          <w:fldChar w:fldCharType="end"/>
        </w:r>
      </w:hyperlink>
    </w:p>
    <w:p w14:paraId="2308BE52" w14:textId="2162C1D3" w:rsidR="001514B5" w:rsidRDefault="001514B5">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0" w:history="1">
        <w:r w:rsidRPr="00387069">
          <w:rPr>
            <w:rStyle w:val="Hyperlink"/>
            <w:noProof/>
          </w:rPr>
          <w:t>2.4.1</w:t>
        </w:r>
        <w:r>
          <w:rPr>
            <w:rFonts w:asciiTheme="minorHAnsi" w:eastAsiaTheme="minorEastAsia" w:hAnsiTheme="minorHAnsi" w:cstheme="minorBidi"/>
            <w:i w:val="0"/>
            <w:iCs w:val="0"/>
            <w:noProof/>
            <w:kern w:val="2"/>
            <w:lang w:val="en-UA" w:eastAsia="en-GB"/>
            <w14:ligatures w14:val="standardContextual"/>
          </w:rPr>
          <w:tab/>
        </w:r>
        <w:r w:rsidRPr="00387069">
          <w:rPr>
            <w:rStyle w:val="Hyperlink"/>
            <w:noProof/>
          </w:rPr>
          <w:t>Mobile App.</w:t>
        </w:r>
        <w:r>
          <w:rPr>
            <w:noProof/>
            <w:webHidden/>
          </w:rPr>
          <w:tab/>
        </w:r>
        <w:r>
          <w:rPr>
            <w:noProof/>
            <w:webHidden/>
          </w:rPr>
          <w:fldChar w:fldCharType="begin"/>
        </w:r>
        <w:r>
          <w:rPr>
            <w:noProof/>
            <w:webHidden/>
          </w:rPr>
          <w:instrText xml:space="preserve"> PAGEREF _Toc136375570 \h </w:instrText>
        </w:r>
        <w:r>
          <w:rPr>
            <w:noProof/>
            <w:webHidden/>
          </w:rPr>
        </w:r>
        <w:r>
          <w:rPr>
            <w:noProof/>
            <w:webHidden/>
          </w:rPr>
          <w:fldChar w:fldCharType="separate"/>
        </w:r>
        <w:r>
          <w:rPr>
            <w:noProof/>
            <w:webHidden/>
          </w:rPr>
          <w:t>23</w:t>
        </w:r>
        <w:r>
          <w:rPr>
            <w:noProof/>
            <w:webHidden/>
          </w:rPr>
          <w:fldChar w:fldCharType="end"/>
        </w:r>
      </w:hyperlink>
    </w:p>
    <w:p w14:paraId="217A03F1" w14:textId="5169C44C" w:rsidR="001514B5" w:rsidRDefault="001514B5">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1" w:history="1">
        <w:r w:rsidRPr="00387069">
          <w:rPr>
            <w:rStyle w:val="Hyperlink"/>
            <w:noProof/>
          </w:rPr>
          <w:t>2.4.2</w:t>
        </w:r>
        <w:r>
          <w:rPr>
            <w:rFonts w:asciiTheme="minorHAnsi" w:eastAsiaTheme="minorEastAsia" w:hAnsiTheme="minorHAnsi" w:cstheme="minorBidi"/>
            <w:i w:val="0"/>
            <w:iCs w:val="0"/>
            <w:noProof/>
            <w:kern w:val="2"/>
            <w:lang w:val="en-UA" w:eastAsia="en-GB"/>
            <w14:ligatures w14:val="standardContextual"/>
          </w:rPr>
          <w:tab/>
        </w:r>
        <w:r w:rsidRPr="00387069">
          <w:rPr>
            <w:rStyle w:val="Hyperlink"/>
            <w:noProof/>
          </w:rPr>
          <w:t>Біблі</w:t>
        </w:r>
        <w:r w:rsidRPr="00387069">
          <w:rPr>
            <w:rStyle w:val="Hyperlink"/>
            <w:noProof/>
          </w:rPr>
          <w:t>о</w:t>
        </w:r>
        <w:r w:rsidRPr="00387069">
          <w:rPr>
            <w:rStyle w:val="Hyperlink"/>
            <w:noProof/>
          </w:rPr>
          <w:t>тека компонентів</w:t>
        </w:r>
        <w:r>
          <w:rPr>
            <w:noProof/>
            <w:webHidden/>
          </w:rPr>
          <w:tab/>
        </w:r>
        <w:r>
          <w:rPr>
            <w:noProof/>
            <w:webHidden/>
          </w:rPr>
          <w:fldChar w:fldCharType="begin"/>
        </w:r>
        <w:r>
          <w:rPr>
            <w:noProof/>
            <w:webHidden/>
          </w:rPr>
          <w:instrText xml:space="preserve"> PAGEREF _Toc136375571 \h </w:instrText>
        </w:r>
        <w:r>
          <w:rPr>
            <w:noProof/>
            <w:webHidden/>
          </w:rPr>
        </w:r>
        <w:r>
          <w:rPr>
            <w:noProof/>
            <w:webHidden/>
          </w:rPr>
          <w:fldChar w:fldCharType="separate"/>
        </w:r>
        <w:r>
          <w:rPr>
            <w:noProof/>
            <w:webHidden/>
          </w:rPr>
          <w:t>28</w:t>
        </w:r>
        <w:r>
          <w:rPr>
            <w:noProof/>
            <w:webHidden/>
          </w:rPr>
          <w:fldChar w:fldCharType="end"/>
        </w:r>
      </w:hyperlink>
    </w:p>
    <w:p w14:paraId="60F5F836" w14:textId="163311A0" w:rsidR="001514B5" w:rsidRDefault="001514B5">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2" w:history="1">
        <w:r w:rsidRPr="00387069">
          <w:rPr>
            <w:rStyle w:val="Hyperlink"/>
            <w:noProof/>
          </w:rPr>
          <w:t>2.4.3</w:t>
        </w:r>
        <w:r>
          <w:rPr>
            <w:rFonts w:asciiTheme="minorHAnsi" w:eastAsiaTheme="minorEastAsia" w:hAnsiTheme="minorHAnsi" w:cstheme="minorBidi"/>
            <w:i w:val="0"/>
            <w:iCs w:val="0"/>
            <w:noProof/>
            <w:kern w:val="2"/>
            <w:lang w:val="en-UA" w:eastAsia="en-GB"/>
            <w14:ligatures w14:val="standardContextual"/>
          </w:rPr>
          <w:tab/>
        </w:r>
        <w:r w:rsidRPr="00387069">
          <w:rPr>
            <w:rStyle w:val="Hyperlink"/>
            <w:noProof/>
          </w:rPr>
          <w:t>Telegram Bot</w:t>
        </w:r>
        <w:r>
          <w:rPr>
            <w:noProof/>
            <w:webHidden/>
          </w:rPr>
          <w:tab/>
        </w:r>
        <w:r>
          <w:rPr>
            <w:noProof/>
            <w:webHidden/>
          </w:rPr>
          <w:fldChar w:fldCharType="begin"/>
        </w:r>
        <w:r>
          <w:rPr>
            <w:noProof/>
            <w:webHidden/>
          </w:rPr>
          <w:instrText xml:space="preserve"> PAGEREF _Toc136375572 \h </w:instrText>
        </w:r>
        <w:r>
          <w:rPr>
            <w:noProof/>
            <w:webHidden/>
          </w:rPr>
        </w:r>
        <w:r>
          <w:rPr>
            <w:noProof/>
            <w:webHidden/>
          </w:rPr>
          <w:fldChar w:fldCharType="separate"/>
        </w:r>
        <w:r>
          <w:rPr>
            <w:noProof/>
            <w:webHidden/>
          </w:rPr>
          <w:t>28</w:t>
        </w:r>
        <w:r>
          <w:rPr>
            <w:noProof/>
            <w:webHidden/>
          </w:rPr>
          <w:fldChar w:fldCharType="end"/>
        </w:r>
      </w:hyperlink>
    </w:p>
    <w:p w14:paraId="57400A48" w14:textId="713B7903"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3" w:history="1">
        <w:r w:rsidRPr="00387069">
          <w:rPr>
            <w:rStyle w:val="Hyperlink"/>
            <w:i/>
            <w:noProof/>
          </w:rPr>
          <w:t>2.5</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Аналіз відомих алгоритмічних та технічних рішень</w:t>
        </w:r>
        <w:r>
          <w:rPr>
            <w:noProof/>
            <w:webHidden/>
          </w:rPr>
          <w:tab/>
        </w:r>
        <w:r>
          <w:rPr>
            <w:noProof/>
            <w:webHidden/>
          </w:rPr>
          <w:fldChar w:fldCharType="begin"/>
        </w:r>
        <w:r>
          <w:rPr>
            <w:noProof/>
            <w:webHidden/>
          </w:rPr>
          <w:instrText xml:space="preserve"> PAGEREF _Toc136375573 \h </w:instrText>
        </w:r>
        <w:r>
          <w:rPr>
            <w:noProof/>
            <w:webHidden/>
          </w:rPr>
        </w:r>
        <w:r>
          <w:rPr>
            <w:noProof/>
            <w:webHidden/>
          </w:rPr>
          <w:fldChar w:fldCharType="separate"/>
        </w:r>
        <w:r>
          <w:rPr>
            <w:noProof/>
            <w:webHidden/>
          </w:rPr>
          <w:t>30</w:t>
        </w:r>
        <w:r>
          <w:rPr>
            <w:noProof/>
            <w:webHidden/>
          </w:rPr>
          <w:fldChar w:fldCharType="end"/>
        </w:r>
      </w:hyperlink>
    </w:p>
    <w:p w14:paraId="4ED73DC1" w14:textId="4031D58A" w:rsidR="001514B5" w:rsidRDefault="001514B5">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4" w:history="1">
        <w:r w:rsidRPr="00387069">
          <w:rPr>
            <w:rStyle w:val="Hyperlink"/>
            <w:noProof/>
          </w:rPr>
          <w:t>2.5.1</w:t>
        </w:r>
        <w:r>
          <w:rPr>
            <w:rFonts w:asciiTheme="minorHAnsi" w:eastAsiaTheme="minorEastAsia" w:hAnsiTheme="minorHAnsi" w:cstheme="minorBidi"/>
            <w:i w:val="0"/>
            <w:iCs w:val="0"/>
            <w:noProof/>
            <w:kern w:val="2"/>
            <w:lang w:val="en-UA" w:eastAsia="en-GB"/>
            <w14:ligatures w14:val="standardContextual"/>
          </w:rPr>
          <w:tab/>
        </w:r>
        <w:r w:rsidRPr="00387069">
          <w:rPr>
            <w:rStyle w:val="Hyperlink"/>
            <w:noProof/>
            <w:lang w:val="en-US"/>
          </w:rPr>
          <w:t>iOS</w:t>
        </w:r>
        <w:r w:rsidRPr="00387069">
          <w:rPr>
            <w:rStyle w:val="Hyperlink"/>
            <w:noProof/>
          </w:rPr>
          <w:t xml:space="preserve"> додаток</w:t>
        </w:r>
        <w:r>
          <w:rPr>
            <w:noProof/>
            <w:webHidden/>
          </w:rPr>
          <w:tab/>
        </w:r>
        <w:r>
          <w:rPr>
            <w:noProof/>
            <w:webHidden/>
          </w:rPr>
          <w:fldChar w:fldCharType="begin"/>
        </w:r>
        <w:r>
          <w:rPr>
            <w:noProof/>
            <w:webHidden/>
          </w:rPr>
          <w:instrText xml:space="preserve"> PAGEREF _Toc136375574 \h </w:instrText>
        </w:r>
        <w:r>
          <w:rPr>
            <w:noProof/>
            <w:webHidden/>
          </w:rPr>
        </w:r>
        <w:r>
          <w:rPr>
            <w:noProof/>
            <w:webHidden/>
          </w:rPr>
          <w:fldChar w:fldCharType="separate"/>
        </w:r>
        <w:r>
          <w:rPr>
            <w:noProof/>
            <w:webHidden/>
          </w:rPr>
          <w:t>30</w:t>
        </w:r>
        <w:r>
          <w:rPr>
            <w:noProof/>
            <w:webHidden/>
          </w:rPr>
          <w:fldChar w:fldCharType="end"/>
        </w:r>
      </w:hyperlink>
    </w:p>
    <w:p w14:paraId="3268E789" w14:textId="3CCDE3E6"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5" w:history="1">
        <w:r w:rsidRPr="00387069">
          <w:rPr>
            <w:rStyle w:val="Hyperlink"/>
            <w:i/>
            <w:noProof/>
          </w:rPr>
          <w:t>2.6</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Аналіз допоміжних програмних засобів та засобів розробки</w:t>
        </w:r>
        <w:r>
          <w:rPr>
            <w:noProof/>
            <w:webHidden/>
          </w:rPr>
          <w:tab/>
        </w:r>
        <w:r>
          <w:rPr>
            <w:noProof/>
            <w:webHidden/>
          </w:rPr>
          <w:fldChar w:fldCharType="begin"/>
        </w:r>
        <w:r>
          <w:rPr>
            <w:noProof/>
            <w:webHidden/>
          </w:rPr>
          <w:instrText xml:space="preserve"> PAGEREF _Toc136375575 \h </w:instrText>
        </w:r>
        <w:r>
          <w:rPr>
            <w:noProof/>
            <w:webHidden/>
          </w:rPr>
        </w:r>
        <w:r>
          <w:rPr>
            <w:noProof/>
            <w:webHidden/>
          </w:rPr>
          <w:fldChar w:fldCharType="separate"/>
        </w:r>
        <w:r>
          <w:rPr>
            <w:noProof/>
            <w:webHidden/>
          </w:rPr>
          <w:t>33</w:t>
        </w:r>
        <w:r>
          <w:rPr>
            <w:noProof/>
            <w:webHidden/>
          </w:rPr>
          <w:fldChar w:fldCharType="end"/>
        </w:r>
      </w:hyperlink>
    </w:p>
    <w:p w14:paraId="7D87451D" w14:textId="3FA4B405" w:rsidR="001514B5" w:rsidRDefault="001514B5">
      <w:pPr>
        <w:pStyle w:val="TOC1"/>
        <w:rPr>
          <w:rFonts w:asciiTheme="minorHAnsi" w:eastAsiaTheme="minorEastAsia" w:hAnsiTheme="minorHAnsi" w:cstheme="minorBidi"/>
          <w:b w:val="0"/>
          <w:bCs w:val="0"/>
          <w:caps w:val="0"/>
          <w:noProof/>
          <w:kern w:val="2"/>
          <w:lang w:val="en-UA" w:eastAsia="en-GB"/>
          <w14:ligatures w14:val="standardContextual"/>
        </w:rPr>
      </w:pPr>
      <w:hyperlink w:anchor="_Toc136375576" w:history="1">
        <w:r w:rsidRPr="00387069">
          <w:rPr>
            <w:rStyle w:val="Hyperlink"/>
            <w:noProof/>
          </w:rPr>
          <w:t>3</w:t>
        </w:r>
        <w:r>
          <w:rPr>
            <w:rFonts w:asciiTheme="minorHAnsi" w:eastAsiaTheme="minorEastAsia" w:hAnsiTheme="minorHAnsi" w:cstheme="minorBidi"/>
            <w:b w:val="0"/>
            <w:bCs w:val="0"/>
            <w:caps w:val="0"/>
            <w:noProof/>
            <w:kern w:val="2"/>
            <w:lang w:val="en-UA" w:eastAsia="en-GB"/>
            <w14:ligatures w14:val="standardContextual"/>
          </w:rPr>
          <w:tab/>
        </w:r>
        <w:r w:rsidRPr="00387069">
          <w:rPr>
            <w:rStyle w:val="Hyperlink"/>
            <w:noProof/>
            <w:lang w:val="ru-RU"/>
          </w:rPr>
          <w:t>Ма</w:t>
        </w:r>
        <w:r w:rsidRPr="00387069">
          <w:rPr>
            <w:rStyle w:val="Hyperlink"/>
            <w:noProof/>
          </w:rPr>
          <w:t>тематичне забезпечення</w:t>
        </w:r>
        <w:r>
          <w:rPr>
            <w:noProof/>
            <w:webHidden/>
          </w:rPr>
          <w:tab/>
        </w:r>
        <w:r>
          <w:rPr>
            <w:noProof/>
            <w:webHidden/>
          </w:rPr>
          <w:fldChar w:fldCharType="begin"/>
        </w:r>
        <w:r>
          <w:rPr>
            <w:noProof/>
            <w:webHidden/>
          </w:rPr>
          <w:instrText xml:space="preserve"> PAGEREF _Toc136375576 \h </w:instrText>
        </w:r>
        <w:r>
          <w:rPr>
            <w:noProof/>
            <w:webHidden/>
          </w:rPr>
        </w:r>
        <w:r>
          <w:rPr>
            <w:noProof/>
            <w:webHidden/>
          </w:rPr>
          <w:fldChar w:fldCharType="separate"/>
        </w:r>
        <w:r>
          <w:rPr>
            <w:noProof/>
            <w:webHidden/>
          </w:rPr>
          <w:t>36</w:t>
        </w:r>
        <w:r>
          <w:rPr>
            <w:noProof/>
            <w:webHidden/>
          </w:rPr>
          <w:fldChar w:fldCharType="end"/>
        </w:r>
      </w:hyperlink>
    </w:p>
    <w:p w14:paraId="49735B47" w14:textId="0CBEDAF2"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7" w:history="1">
        <w:r w:rsidRPr="00387069">
          <w:rPr>
            <w:rStyle w:val="Hyperlink"/>
            <w:noProof/>
          </w:rPr>
          <w:t>3.1</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Змістова постановка задачі</w:t>
        </w:r>
        <w:r>
          <w:rPr>
            <w:noProof/>
            <w:webHidden/>
          </w:rPr>
          <w:tab/>
        </w:r>
        <w:r>
          <w:rPr>
            <w:noProof/>
            <w:webHidden/>
          </w:rPr>
          <w:fldChar w:fldCharType="begin"/>
        </w:r>
        <w:r>
          <w:rPr>
            <w:noProof/>
            <w:webHidden/>
          </w:rPr>
          <w:instrText xml:space="preserve"> PAGEREF _Toc136375577 \h </w:instrText>
        </w:r>
        <w:r>
          <w:rPr>
            <w:noProof/>
            <w:webHidden/>
          </w:rPr>
        </w:r>
        <w:r>
          <w:rPr>
            <w:noProof/>
            <w:webHidden/>
          </w:rPr>
          <w:fldChar w:fldCharType="separate"/>
        </w:r>
        <w:r>
          <w:rPr>
            <w:noProof/>
            <w:webHidden/>
          </w:rPr>
          <w:t>36</w:t>
        </w:r>
        <w:r>
          <w:rPr>
            <w:noProof/>
            <w:webHidden/>
          </w:rPr>
          <w:fldChar w:fldCharType="end"/>
        </w:r>
      </w:hyperlink>
    </w:p>
    <w:p w14:paraId="69818271" w14:textId="7177AD33"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78" w:history="1">
        <w:r w:rsidRPr="00387069">
          <w:rPr>
            <w:rStyle w:val="Hyperlink"/>
            <w:noProof/>
          </w:rPr>
          <w:t>3.2</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Математична постановка задачі</w:t>
        </w:r>
        <w:r>
          <w:rPr>
            <w:noProof/>
            <w:webHidden/>
          </w:rPr>
          <w:tab/>
        </w:r>
        <w:r>
          <w:rPr>
            <w:noProof/>
            <w:webHidden/>
          </w:rPr>
          <w:fldChar w:fldCharType="begin"/>
        </w:r>
        <w:r>
          <w:rPr>
            <w:noProof/>
            <w:webHidden/>
          </w:rPr>
          <w:instrText xml:space="preserve"> PAGEREF _Toc136375578 \h </w:instrText>
        </w:r>
        <w:r>
          <w:rPr>
            <w:noProof/>
            <w:webHidden/>
          </w:rPr>
        </w:r>
        <w:r>
          <w:rPr>
            <w:noProof/>
            <w:webHidden/>
          </w:rPr>
          <w:fldChar w:fldCharType="separate"/>
        </w:r>
        <w:r>
          <w:rPr>
            <w:noProof/>
            <w:webHidden/>
          </w:rPr>
          <w:t>36</w:t>
        </w:r>
        <w:r>
          <w:rPr>
            <w:noProof/>
            <w:webHidden/>
          </w:rPr>
          <w:fldChar w:fldCharType="end"/>
        </w:r>
      </w:hyperlink>
    </w:p>
    <w:p w14:paraId="2876061D" w14:textId="298636B3" w:rsidR="001514B5" w:rsidRDefault="001514B5">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79" w:history="1">
        <w:r w:rsidRPr="00387069">
          <w:rPr>
            <w:rStyle w:val="Hyperlink"/>
            <w:noProof/>
          </w:rPr>
          <w:t>3.2.1</w:t>
        </w:r>
        <w:r>
          <w:rPr>
            <w:rFonts w:asciiTheme="minorHAnsi" w:eastAsiaTheme="minorEastAsia" w:hAnsiTheme="minorHAnsi" w:cstheme="minorBidi"/>
            <w:i w:val="0"/>
            <w:iCs w:val="0"/>
            <w:noProof/>
            <w:kern w:val="2"/>
            <w:lang w:val="en-UA" w:eastAsia="en-GB"/>
            <w14:ligatures w14:val="standardContextual"/>
          </w:rPr>
          <w:tab/>
        </w:r>
        <w:r w:rsidRPr="00387069">
          <w:rPr>
            <w:rStyle w:val="Hyperlink"/>
            <w:noProof/>
          </w:rPr>
          <w:t>Система компонентів</w:t>
        </w:r>
        <w:r>
          <w:rPr>
            <w:noProof/>
            <w:webHidden/>
          </w:rPr>
          <w:tab/>
        </w:r>
        <w:r>
          <w:rPr>
            <w:noProof/>
            <w:webHidden/>
          </w:rPr>
          <w:fldChar w:fldCharType="begin"/>
        </w:r>
        <w:r>
          <w:rPr>
            <w:noProof/>
            <w:webHidden/>
          </w:rPr>
          <w:instrText xml:space="preserve"> PAGEREF _Toc136375579 \h </w:instrText>
        </w:r>
        <w:r>
          <w:rPr>
            <w:noProof/>
            <w:webHidden/>
          </w:rPr>
        </w:r>
        <w:r>
          <w:rPr>
            <w:noProof/>
            <w:webHidden/>
          </w:rPr>
          <w:fldChar w:fldCharType="separate"/>
        </w:r>
        <w:r>
          <w:rPr>
            <w:noProof/>
            <w:webHidden/>
          </w:rPr>
          <w:t>36</w:t>
        </w:r>
        <w:r>
          <w:rPr>
            <w:noProof/>
            <w:webHidden/>
          </w:rPr>
          <w:fldChar w:fldCharType="end"/>
        </w:r>
      </w:hyperlink>
    </w:p>
    <w:p w14:paraId="52D550F0" w14:textId="32722582" w:rsidR="001514B5" w:rsidRDefault="001514B5">
      <w:pPr>
        <w:pStyle w:val="TOC3"/>
        <w:tabs>
          <w:tab w:val="left" w:pos="1920"/>
          <w:tab w:val="right" w:leader="dot" w:pos="9016"/>
        </w:tabs>
        <w:rPr>
          <w:rFonts w:asciiTheme="minorHAnsi" w:eastAsiaTheme="minorEastAsia" w:hAnsiTheme="minorHAnsi" w:cstheme="minorBidi"/>
          <w:i w:val="0"/>
          <w:iCs w:val="0"/>
          <w:noProof/>
          <w:kern w:val="2"/>
          <w:lang w:val="en-UA" w:eastAsia="en-GB"/>
          <w14:ligatures w14:val="standardContextual"/>
        </w:rPr>
      </w:pPr>
      <w:hyperlink w:anchor="_Toc136375580" w:history="1">
        <w:r w:rsidRPr="00387069">
          <w:rPr>
            <w:rStyle w:val="Hyperlink"/>
            <w:noProof/>
          </w:rPr>
          <w:t>3.2.2</w:t>
        </w:r>
        <w:r>
          <w:rPr>
            <w:rFonts w:asciiTheme="minorHAnsi" w:eastAsiaTheme="minorEastAsia" w:hAnsiTheme="minorHAnsi" w:cstheme="minorBidi"/>
            <w:i w:val="0"/>
            <w:iCs w:val="0"/>
            <w:noProof/>
            <w:kern w:val="2"/>
            <w:lang w:val="en-UA" w:eastAsia="en-GB"/>
            <w14:ligatures w14:val="standardContextual"/>
          </w:rPr>
          <w:tab/>
        </w:r>
        <w:r w:rsidRPr="00387069">
          <w:rPr>
            <w:rStyle w:val="Hyperlink"/>
            <w:noProof/>
          </w:rPr>
          <w:t>Алгоритм роботи з пакетами завдань</w:t>
        </w:r>
        <w:r>
          <w:rPr>
            <w:noProof/>
            <w:webHidden/>
          </w:rPr>
          <w:tab/>
        </w:r>
        <w:r>
          <w:rPr>
            <w:noProof/>
            <w:webHidden/>
          </w:rPr>
          <w:fldChar w:fldCharType="begin"/>
        </w:r>
        <w:r>
          <w:rPr>
            <w:noProof/>
            <w:webHidden/>
          </w:rPr>
          <w:instrText xml:space="preserve"> PAGEREF _Toc136375580 \h </w:instrText>
        </w:r>
        <w:r>
          <w:rPr>
            <w:noProof/>
            <w:webHidden/>
          </w:rPr>
        </w:r>
        <w:r>
          <w:rPr>
            <w:noProof/>
            <w:webHidden/>
          </w:rPr>
          <w:fldChar w:fldCharType="separate"/>
        </w:r>
        <w:r>
          <w:rPr>
            <w:noProof/>
            <w:webHidden/>
          </w:rPr>
          <w:t>36</w:t>
        </w:r>
        <w:r>
          <w:rPr>
            <w:noProof/>
            <w:webHidden/>
          </w:rPr>
          <w:fldChar w:fldCharType="end"/>
        </w:r>
      </w:hyperlink>
    </w:p>
    <w:p w14:paraId="5C8EEF30" w14:textId="32FC4720"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81" w:history="1">
        <w:r w:rsidRPr="00387069">
          <w:rPr>
            <w:rStyle w:val="Hyperlink"/>
            <w:noProof/>
          </w:rPr>
          <w:t>3.3</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Обґрунтування методу розв’язування</w:t>
        </w:r>
        <w:r>
          <w:rPr>
            <w:noProof/>
            <w:webHidden/>
          </w:rPr>
          <w:tab/>
        </w:r>
        <w:r>
          <w:rPr>
            <w:noProof/>
            <w:webHidden/>
          </w:rPr>
          <w:fldChar w:fldCharType="begin"/>
        </w:r>
        <w:r>
          <w:rPr>
            <w:noProof/>
            <w:webHidden/>
          </w:rPr>
          <w:instrText xml:space="preserve"> PAGEREF _Toc136375581 \h </w:instrText>
        </w:r>
        <w:r>
          <w:rPr>
            <w:noProof/>
            <w:webHidden/>
          </w:rPr>
        </w:r>
        <w:r>
          <w:rPr>
            <w:noProof/>
            <w:webHidden/>
          </w:rPr>
          <w:fldChar w:fldCharType="separate"/>
        </w:r>
        <w:r>
          <w:rPr>
            <w:noProof/>
            <w:webHidden/>
          </w:rPr>
          <w:t>38</w:t>
        </w:r>
        <w:r>
          <w:rPr>
            <w:noProof/>
            <w:webHidden/>
          </w:rPr>
          <w:fldChar w:fldCharType="end"/>
        </w:r>
      </w:hyperlink>
    </w:p>
    <w:p w14:paraId="727AE2C5" w14:textId="79F4B1CB" w:rsidR="001514B5" w:rsidRDefault="001514B5">
      <w:pPr>
        <w:pStyle w:val="TOC2"/>
        <w:tabs>
          <w:tab w:val="left" w:pos="1680"/>
          <w:tab w:val="right" w:leader="dot" w:pos="9016"/>
        </w:tabs>
        <w:rPr>
          <w:rFonts w:asciiTheme="minorHAnsi" w:eastAsiaTheme="minorEastAsia" w:hAnsiTheme="minorHAnsi" w:cstheme="minorBidi"/>
          <w:smallCaps w:val="0"/>
          <w:noProof/>
          <w:kern w:val="2"/>
          <w:lang w:val="en-UA" w:eastAsia="en-GB"/>
          <w14:ligatures w14:val="standardContextual"/>
        </w:rPr>
      </w:pPr>
      <w:hyperlink w:anchor="_Toc136375582" w:history="1">
        <w:r w:rsidRPr="00387069">
          <w:rPr>
            <w:rStyle w:val="Hyperlink"/>
            <w:noProof/>
          </w:rPr>
          <w:t>3.4</w:t>
        </w:r>
        <w:r>
          <w:rPr>
            <w:rFonts w:asciiTheme="minorHAnsi" w:eastAsiaTheme="minorEastAsia" w:hAnsiTheme="minorHAnsi" w:cstheme="minorBidi"/>
            <w:smallCaps w:val="0"/>
            <w:noProof/>
            <w:kern w:val="2"/>
            <w:lang w:val="en-UA" w:eastAsia="en-GB"/>
            <w14:ligatures w14:val="standardContextual"/>
          </w:rPr>
          <w:tab/>
        </w:r>
        <w:r w:rsidRPr="00387069">
          <w:rPr>
            <w:rStyle w:val="Hyperlink"/>
            <w:noProof/>
          </w:rPr>
          <w:t>Висновок до розділу</w:t>
        </w:r>
        <w:r>
          <w:rPr>
            <w:noProof/>
            <w:webHidden/>
          </w:rPr>
          <w:tab/>
        </w:r>
        <w:r>
          <w:rPr>
            <w:noProof/>
            <w:webHidden/>
          </w:rPr>
          <w:fldChar w:fldCharType="begin"/>
        </w:r>
        <w:r>
          <w:rPr>
            <w:noProof/>
            <w:webHidden/>
          </w:rPr>
          <w:instrText xml:space="preserve"> PAGEREF _Toc136375582 \h </w:instrText>
        </w:r>
        <w:r>
          <w:rPr>
            <w:noProof/>
            <w:webHidden/>
          </w:rPr>
        </w:r>
        <w:r>
          <w:rPr>
            <w:noProof/>
            <w:webHidden/>
          </w:rPr>
          <w:fldChar w:fldCharType="separate"/>
        </w:r>
        <w:r>
          <w:rPr>
            <w:noProof/>
            <w:webHidden/>
          </w:rPr>
          <w:t>39</w:t>
        </w:r>
        <w:r>
          <w:rPr>
            <w:noProof/>
            <w:webHidden/>
          </w:rPr>
          <w:fldChar w:fldCharType="end"/>
        </w:r>
      </w:hyperlink>
    </w:p>
    <w:p w14:paraId="00A106EC" w14:textId="6F5A93B4" w:rsidR="00B14A4A" w:rsidRPr="00B14A4A" w:rsidRDefault="00B14A4A" w:rsidP="00B14A4A">
      <w:pPr>
        <w:rPr>
          <w:lang w:val="en-US"/>
        </w:rPr>
      </w:pPr>
      <w:r>
        <w:rPr>
          <w:b/>
          <w:bCs/>
          <w:caps/>
        </w:rPr>
        <w:fldChar w:fldCharType="end"/>
      </w:r>
    </w:p>
    <w:p w14:paraId="5E443E8E" w14:textId="77777777" w:rsidR="00B14A4A" w:rsidRPr="00B14A4A" w:rsidRDefault="00B14A4A" w:rsidP="005778EF">
      <w:pPr>
        <w:ind w:firstLine="0"/>
        <w:rPr>
          <w:lang w:val="en-US"/>
        </w:rPr>
      </w:pPr>
    </w:p>
    <w:p w14:paraId="2E8D34BA" w14:textId="77777777" w:rsidR="00B14A4A" w:rsidRPr="00B14A4A" w:rsidRDefault="00B14A4A" w:rsidP="005778EF">
      <w:pPr>
        <w:ind w:firstLine="0"/>
        <w:rPr>
          <w:lang w:val="en-US"/>
        </w:rPr>
      </w:pPr>
    </w:p>
    <w:p w14:paraId="42C4BFFF" w14:textId="77777777" w:rsidR="00B14A4A" w:rsidRDefault="00B14A4A" w:rsidP="005778EF">
      <w:pPr>
        <w:ind w:firstLine="0"/>
        <w:rPr>
          <w:lang w:val="en-US"/>
        </w:rPr>
      </w:pPr>
    </w:p>
    <w:p w14:paraId="30A159DF" w14:textId="77777777" w:rsidR="001514B5" w:rsidRDefault="001514B5" w:rsidP="005778EF">
      <w:pPr>
        <w:ind w:firstLine="0"/>
        <w:rPr>
          <w:lang w:val="en-US"/>
        </w:rPr>
      </w:pPr>
    </w:p>
    <w:p w14:paraId="5FDE6AC6" w14:textId="77777777" w:rsidR="001514B5" w:rsidRDefault="001514B5" w:rsidP="00B14A4A">
      <w:pPr>
        <w:spacing w:before="100" w:beforeAutospacing="1" w:after="100" w:afterAutospacing="1"/>
        <w:ind w:firstLine="720"/>
        <w:rPr>
          <w:sz w:val="28"/>
          <w:szCs w:val="28"/>
        </w:rPr>
      </w:pPr>
    </w:p>
    <w:p w14:paraId="267BF5BE" w14:textId="3B63422E" w:rsidR="001514B5" w:rsidRPr="001514B5" w:rsidRDefault="001514B5" w:rsidP="001514B5">
      <w:pPr>
        <w:pStyle w:val="Heading1"/>
        <w:numPr>
          <w:ilvl w:val="0"/>
          <w:numId w:val="0"/>
        </w:numPr>
        <w:ind w:left="432"/>
        <w:rPr>
          <w:rStyle w:val="Strong"/>
          <w:b/>
          <w:bCs w:val="0"/>
        </w:rPr>
      </w:pPr>
      <w:bookmarkStart w:id="0" w:name="_Toc136375558"/>
      <w:r w:rsidRPr="001514B5">
        <w:rPr>
          <w:rStyle w:val="Strong"/>
          <w:b/>
          <w:bCs w:val="0"/>
          <w:lang w:val="ru-RU"/>
        </w:rPr>
        <w:lastRenderedPageBreak/>
        <w:t>ВСТУП</w:t>
      </w:r>
      <w:bookmarkEnd w:id="0"/>
    </w:p>
    <w:p w14:paraId="6CE66A24" w14:textId="591F7297" w:rsidR="00B14A4A" w:rsidRPr="004B4DF2" w:rsidRDefault="00B14A4A" w:rsidP="00B14A4A">
      <w:pPr>
        <w:spacing w:before="100" w:beforeAutospacing="1" w:after="100" w:afterAutospacing="1"/>
        <w:ind w:firstLine="720"/>
        <w:rPr>
          <w:sz w:val="28"/>
          <w:szCs w:val="28"/>
        </w:rPr>
      </w:pPr>
      <w:r w:rsidRPr="004B4DF2">
        <w:rPr>
          <w:sz w:val="28"/>
          <w:szCs w:val="28"/>
        </w:rPr>
        <w:t>Підставою для створення проекту стала актуальна проблема відсутності гнучких інструментів організації часу людини на ринку. Головною метою проекту є створення простого способу організувати свій дозвілля так, як бажає людина, накопичувати цінний досвід і ділитись ним з спільнотою.</w:t>
      </w:r>
    </w:p>
    <w:p w14:paraId="5E82E448" w14:textId="77777777" w:rsidR="00B14A4A" w:rsidRPr="004B4DF2" w:rsidRDefault="00B14A4A" w:rsidP="00B14A4A">
      <w:pPr>
        <w:spacing w:before="100" w:beforeAutospacing="1" w:after="100" w:afterAutospacing="1"/>
        <w:rPr>
          <w:sz w:val="28"/>
          <w:szCs w:val="28"/>
        </w:rPr>
      </w:pPr>
      <w:r w:rsidRPr="004B4DF2">
        <w:rPr>
          <w:sz w:val="28"/>
          <w:szCs w:val="28"/>
        </w:rPr>
        <w:t>Для досягнення цієї мети, проект має наступні завдання:</w:t>
      </w:r>
    </w:p>
    <w:p w14:paraId="5E7C8C13"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Розробити інтуїтивно зрозумілий інтерфейс, який дозволить користувачам легко планувати свій час і дозвілля.</w:t>
      </w:r>
    </w:p>
    <w:p w14:paraId="6B16A0A6"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Забезпечити можливість користувачам зберігати свій досвід та накопичувати влучні поради та рекомендації в особистому профілі.</w:t>
      </w:r>
    </w:p>
    <w:p w14:paraId="5E1DE1C9"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Створити функціонал, який дозволить користувачам ділитись своїми досвідом і порадами з іншими учасниками спільноти.</w:t>
      </w:r>
    </w:p>
    <w:p w14:paraId="3B6BC1FF" w14:textId="77777777" w:rsidR="00B14A4A" w:rsidRPr="004B4DF2" w:rsidRDefault="00B14A4A" w:rsidP="00B14A4A">
      <w:pPr>
        <w:numPr>
          <w:ilvl w:val="0"/>
          <w:numId w:val="8"/>
        </w:numPr>
        <w:spacing w:before="100" w:beforeAutospacing="1" w:after="100" w:afterAutospacing="1" w:line="240" w:lineRule="auto"/>
        <w:jc w:val="left"/>
        <w:rPr>
          <w:sz w:val="28"/>
          <w:szCs w:val="28"/>
        </w:rPr>
      </w:pPr>
      <w:r w:rsidRPr="004B4DF2">
        <w:rPr>
          <w:sz w:val="28"/>
          <w:szCs w:val="28"/>
        </w:rPr>
        <w:t>Забезпечити механізми зворотного зв'язку та підтримки, щоб користувачі могли спілкуватись, обмінюватись ідеями та вдосконалювати проект разом.</w:t>
      </w:r>
    </w:p>
    <w:p w14:paraId="2FFE35A5" w14:textId="77777777" w:rsidR="00B14A4A" w:rsidRDefault="00B14A4A" w:rsidP="00B14A4A">
      <w:pPr>
        <w:spacing w:before="100" w:beforeAutospacing="1" w:after="100" w:afterAutospacing="1"/>
        <w:ind w:firstLine="360"/>
        <w:rPr>
          <w:sz w:val="28"/>
          <w:szCs w:val="28"/>
        </w:rPr>
      </w:pPr>
      <w:r w:rsidRPr="004B4DF2">
        <w:rPr>
          <w:sz w:val="28"/>
          <w:szCs w:val="28"/>
        </w:rPr>
        <w:t>Проект має на меті вирішити проблему неефективного використання часу і надати людям інструменти, які допоможуть їм більш насолоджуватись своїм дозвіллям, розвиватись та ділитись цим досвідом з іншими.</w:t>
      </w:r>
    </w:p>
    <w:p w14:paraId="465CC4E5" w14:textId="77777777" w:rsidR="00B14A4A" w:rsidRPr="00F8279A" w:rsidRDefault="00B14A4A" w:rsidP="002D52D1">
      <w:pPr>
        <w:pStyle w:val="NormalWeb"/>
        <w:ind w:firstLine="360"/>
        <w:rPr>
          <w:lang w:val="ru-RU"/>
        </w:rPr>
      </w:pPr>
      <w:r>
        <w:rPr>
          <w:sz w:val="28"/>
          <w:szCs w:val="28"/>
          <w:lang w:val="uk-UA"/>
        </w:rPr>
        <w:t xml:space="preserve">Одна з великих проблема мозку – обмежена оперативна пам’ять. В нашій повсякденному житті утримати, що потрібно робити просто неможливо. </w:t>
      </w:r>
    </w:p>
    <w:p w14:paraId="6FFA69BE" w14:textId="77777777" w:rsidR="00B14A4A" w:rsidRPr="007F1472" w:rsidRDefault="00B14A4A" w:rsidP="00B14A4A">
      <w:pPr>
        <w:pStyle w:val="NormalWeb"/>
        <w:ind w:firstLine="720"/>
        <w:rPr>
          <w:sz w:val="28"/>
          <w:szCs w:val="28"/>
          <w:lang w:val="uk-UA"/>
        </w:rPr>
      </w:pPr>
      <w:r w:rsidRPr="007F1472">
        <w:rPr>
          <w:sz w:val="28"/>
          <w:szCs w:val="28"/>
        </w:rPr>
        <w:t>Ця обмежена оперативна пам'ять нашого мозку створює значні перешкоди в ефективному утриманні всіх необхідних завдань та інформації у свідомості. Ми постійно зіткнуємося зі ситуаціями, коли забуваємо про важливі речі або не можемо відтворити точну послідовність подій. Наш мозок працює, намагаючись відсікати незначні деталі і зосереджуватися на найбільш суттєвих аспектах, але це часто призводить до втрати важливої інформації.</w:t>
      </w:r>
    </w:p>
    <w:p w14:paraId="74B79515" w14:textId="77777777" w:rsidR="00B14A4A" w:rsidRPr="007F1472" w:rsidRDefault="00B14A4A" w:rsidP="00B14A4A">
      <w:pPr>
        <w:pStyle w:val="NormalWeb"/>
        <w:ind w:firstLine="720"/>
        <w:rPr>
          <w:sz w:val="28"/>
          <w:szCs w:val="28"/>
        </w:rPr>
      </w:pPr>
      <w:r w:rsidRPr="007F1472">
        <w:rPr>
          <w:sz w:val="28"/>
          <w:szCs w:val="28"/>
        </w:rPr>
        <w:lastRenderedPageBreak/>
        <w:t>Намагаючись утримати все, що потрібно робити у своїй голові, ми стикаємося з перенавантаженням та втомою, що негативно впливає на нашу продуктивність та концентрацію. Саме тому знаходження ефективних стратегій для керування і обробки інформації стає насущною задачею.</w:t>
      </w:r>
    </w:p>
    <w:p w14:paraId="41DF3898" w14:textId="77777777" w:rsidR="00B14A4A" w:rsidRPr="007F1472" w:rsidRDefault="00B14A4A" w:rsidP="00B14A4A">
      <w:pPr>
        <w:pStyle w:val="NormalWeb"/>
        <w:ind w:firstLine="720"/>
        <w:rPr>
          <w:sz w:val="28"/>
          <w:szCs w:val="28"/>
        </w:rPr>
      </w:pPr>
      <w:r w:rsidRPr="007F1472">
        <w:rPr>
          <w:sz w:val="28"/>
          <w:szCs w:val="28"/>
        </w:rPr>
        <w:t>Одним із способів подолання цієї проблеми є використання зовнішніх засобів, таких як записування списків завдань, використання органайзерів або мобільних додатків, що допомагають управляти розкладом та нагадуваннями. Це дозволяє звільнити простір у свідомості для більш складних когнітивних завдань і зберегти важливу інформацію зовнішнім способом.</w:t>
      </w:r>
    </w:p>
    <w:p w14:paraId="2B8B03B3" w14:textId="77777777" w:rsidR="00B14A4A" w:rsidRPr="004B4DF2" w:rsidRDefault="00B14A4A" w:rsidP="00B14A4A">
      <w:pPr>
        <w:spacing w:before="100" w:beforeAutospacing="1" w:after="100" w:afterAutospacing="1"/>
        <w:ind w:firstLine="360"/>
        <w:rPr>
          <w:sz w:val="28"/>
          <w:szCs w:val="28"/>
        </w:rPr>
      </w:pPr>
    </w:p>
    <w:p w14:paraId="0F19B3C3" w14:textId="77777777" w:rsidR="00B14A4A" w:rsidRDefault="00B14A4A" w:rsidP="00B14A4A">
      <w:pPr>
        <w:pStyle w:val="NormalWeb"/>
        <w:jc w:val="center"/>
        <w:rPr>
          <w:b/>
          <w:bCs/>
          <w:sz w:val="32"/>
          <w:szCs w:val="32"/>
        </w:rPr>
      </w:pPr>
    </w:p>
    <w:p w14:paraId="6811E920" w14:textId="77777777" w:rsidR="00B14A4A" w:rsidRDefault="00B14A4A" w:rsidP="00B14A4A">
      <w:pPr>
        <w:pStyle w:val="NormalWeb"/>
        <w:jc w:val="center"/>
        <w:rPr>
          <w:b/>
          <w:bCs/>
          <w:sz w:val="32"/>
          <w:szCs w:val="32"/>
        </w:rPr>
      </w:pPr>
    </w:p>
    <w:p w14:paraId="12294DB0" w14:textId="77777777" w:rsidR="00B14A4A" w:rsidRDefault="00B14A4A" w:rsidP="00B14A4A">
      <w:pPr>
        <w:pStyle w:val="NormalWeb"/>
        <w:jc w:val="center"/>
        <w:rPr>
          <w:b/>
          <w:bCs/>
          <w:sz w:val="32"/>
          <w:szCs w:val="32"/>
        </w:rPr>
      </w:pPr>
    </w:p>
    <w:p w14:paraId="55962357" w14:textId="77777777" w:rsidR="00B14A4A" w:rsidRDefault="00B14A4A" w:rsidP="00B14A4A">
      <w:pPr>
        <w:pStyle w:val="NormalWeb"/>
        <w:jc w:val="center"/>
        <w:rPr>
          <w:b/>
          <w:bCs/>
          <w:sz w:val="32"/>
          <w:szCs w:val="32"/>
        </w:rPr>
      </w:pPr>
    </w:p>
    <w:p w14:paraId="7BD6A89A" w14:textId="77777777" w:rsidR="00B14A4A" w:rsidRDefault="00B14A4A" w:rsidP="00B14A4A">
      <w:pPr>
        <w:pStyle w:val="NormalWeb"/>
        <w:jc w:val="center"/>
        <w:rPr>
          <w:b/>
          <w:bCs/>
          <w:sz w:val="32"/>
          <w:szCs w:val="32"/>
        </w:rPr>
      </w:pPr>
    </w:p>
    <w:p w14:paraId="750F20A4" w14:textId="77777777" w:rsidR="00B14A4A" w:rsidRDefault="00B14A4A" w:rsidP="00B14A4A">
      <w:pPr>
        <w:pStyle w:val="NormalWeb"/>
        <w:jc w:val="center"/>
        <w:rPr>
          <w:b/>
          <w:bCs/>
          <w:sz w:val="32"/>
          <w:szCs w:val="32"/>
        </w:rPr>
      </w:pPr>
    </w:p>
    <w:p w14:paraId="606427CA" w14:textId="77777777" w:rsidR="00B14A4A" w:rsidRDefault="00B14A4A" w:rsidP="00B14A4A">
      <w:pPr>
        <w:pStyle w:val="NormalWeb"/>
        <w:jc w:val="center"/>
        <w:rPr>
          <w:b/>
          <w:bCs/>
          <w:sz w:val="32"/>
          <w:szCs w:val="32"/>
        </w:rPr>
      </w:pPr>
    </w:p>
    <w:p w14:paraId="7D576617" w14:textId="77777777" w:rsidR="00B14A4A" w:rsidRDefault="00B14A4A" w:rsidP="00B14A4A">
      <w:pPr>
        <w:pStyle w:val="NormalWeb"/>
        <w:jc w:val="center"/>
        <w:rPr>
          <w:b/>
          <w:bCs/>
          <w:sz w:val="32"/>
          <w:szCs w:val="32"/>
        </w:rPr>
      </w:pPr>
    </w:p>
    <w:p w14:paraId="1CF48E46" w14:textId="77777777" w:rsidR="00B14A4A" w:rsidRDefault="00B14A4A" w:rsidP="00B14A4A">
      <w:pPr>
        <w:pStyle w:val="NormalWeb"/>
        <w:jc w:val="center"/>
        <w:rPr>
          <w:b/>
          <w:bCs/>
          <w:sz w:val="32"/>
          <w:szCs w:val="32"/>
        </w:rPr>
      </w:pPr>
    </w:p>
    <w:p w14:paraId="6D02C81A" w14:textId="77777777" w:rsidR="00B14A4A" w:rsidRDefault="00B14A4A" w:rsidP="00B14A4A">
      <w:pPr>
        <w:pStyle w:val="NormalWeb"/>
        <w:jc w:val="center"/>
        <w:rPr>
          <w:b/>
          <w:bCs/>
          <w:sz w:val="32"/>
          <w:szCs w:val="32"/>
        </w:rPr>
      </w:pPr>
    </w:p>
    <w:p w14:paraId="1EC381E3" w14:textId="77777777" w:rsidR="00B14A4A" w:rsidRDefault="00B14A4A" w:rsidP="00B14A4A">
      <w:pPr>
        <w:pStyle w:val="NormalWeb"/>
        <w:jc w:val="center"/>
        <w:rPr>
          <w:b/>
          <w:bCs/>
          <w:sz w:val="32"/>
          <w:szCs w:val="32"/>
        </w:rPr>
      </w:pPr>
    </w:p>
    <w:p w14:paraId="4D5A9F6E" w14:textId="77777777" w:rsidR="00B14A4A" w:rsidRDefault="00B14A4A" w:rsidP="00B14A4A">
      <w:pPr>
        <w:pStyle w:val="NormalWeb"/>
        <w:jc w:val="center"/>
        <w:rPr>
          <w:b/>
          <w:bCs/>
          <w:sz w:val="32"/>
          <w:szCs w:val="32"/>
        </w:rPr>
      </w:pPr>
    </w:p>
    <w:p w14:paraId="28A3211E" w14:textId="77777777" w:rsidR="00B14A4A" w:rsidRDefault="00B14A4A" w:rsidP="00B14A4A">
      <w:pPr>
        <w:pStyle w:val="NormalWeb"/>
        <w:jc w:val="center"/>
        <w:rPr>
          <w:b/>
          <w:bCs/>
          <w:sz w:val="32"/>
          <w:szCs w:val="32"/>
        </w:rPr>
      </w:pPr>
    </w:p>
    <w:p w14:paraId="153A53CB" w14:textId="77777777" w:rsidR="00B14A4A" w:rsidRDefault="00B14A4A" w:rsidP="00B14A4A">
      <w:pPr>
        <w:pStyle w:val="NormalWeb"/>
        <w:jc w:val="center"/>
        <w:rPr>
          <w:b/>
          <w:bCs/>
          <w:sz w:val="32"/>
          <w:szCs w:val="32"/>
        </w:rPr>
      </w:pPr>
    </w:p>
    <w:p w14:paraId="0F405947" w14:textId="77777777" w:rsidR="00B14A4A" w:rsidRDefault="00B14A4A" w:rsidP="00574B31">
      <w:pPr>
        <w:ind w:firstLine="0"/>
      </w:pPr>
    </w:p>
    <w:p w14:paraId="32ADBF4D" w14:textId="77777777" w:rsidR="00B14A4A" w:rsidRPr="00854FEF" w:rsidRDefault="00B14A4A" w:rsidP="00B14A4A">
      <w:pPr>
        <w:pStyle w:val="Heading1"/>
      </w:pPr>
      <w:bookmarkStart w:id="1" w:name="_Toc135653385"/>
      <w:bookmarkStart w:id="2" w:name="_Toc136375559"/>
      <w:r w:rsidRPr="00854FEF">
        <w:lastRenderedPageBreak/>
        <w:t>Предметна область і аналоги</w:t>
      </w:r>
      <w:bookmarkEnd w:id="1"/>
      <w:bookmarkEnd w:id="2"/>
    </w:p>
    <w:p w14:paraId="4E90C3E4" w14:textId="77777777" w:rsidR="00B14A4A" w:rsidRPr="00855BA8" w:rsidRDefault="00B14A4A" w:rsidP="00B14A4A">
      <w:pPr>
        <w:pStyle w:val="Heading2"/>
      </w:pPr>
      <w:bookmarkStart w:id="3" w:name="_Toc135653386"/>
      <w:bookmarkStart w:id="4" w:name="_Toc136375560"/>
      <w:r w:rsidRPr="00855BA8">
        <w:t xml:space="preserve">Огляд </w:t>
      </w:r>
      <w:proofErr w:type="spellStart"/>
      <w:r w:rsidRPr="00855BA8">
        <w:t>предметноі</w:t>
      </w:r>
      <w:proofErr w:type="spellEnd"/>
      <w:r w:rsidRPr="00855BA8">
        <w:t>̈ області</w:t>
      </w:r>
      <w:bookmarkEnd w:id="3"/>
      <w:bookmarkEnd w:id="4"/>
      <w:r w:rsidRPr="00855BA8">
        <w:t xml:space="preserve"> </w:t>
      </w:r>
    </w:p>
    <w:p w14:paraId="6EC2B9F9" w14:textId="77777777" w:rsidR="001B5A60" w:rsidRDefault="001B5A60" w:rsidP="00B14A4A">
      <w:pPr>
        <w:pStyle w:val="NormalWeb"/>
        <w:ind w:firstLine="720"/>
        <w:rPr>
          <w:sz w:val="28"/>
          <w:szCs w:val="28"/>
          <w:lang w:val="uk-UA"/>
        </w:rPr>
      </w:pPr>
      <w:r w:rsidRPr="001B5A60">
        <w:rPr>
          <w:sz w:val="28"/>
          <w:szCs w:val="28"/>
          <w:lang w:val="uk-UA"/>
        </w:rPr>
        <w:t>Предметною областю системи є організація часу людини. У цій сфері існує розмаїття напрямків та систем, починаючи від простих "</w:t>
      </w:r>
      <w:proofErr w:type="spellStart"/>
      <w:r w:rsidRPr="001B5A60">
        <w:rPr>
          <w:sz w:val="28"/>
          <w:szCs w:val="28"/>
          <w:lang w:val="uk-UA"/>
        </w:rPr>
        <w:t>туду</w:t>
      </w:r>
      <w:proofErr w:type="spellEnd"/>
      <w:r w:rsidRPr="001B5A60">
        <w:rPr>
          <w:sz w:val="28"/>
          <w:szCs w:val="28"/>
          <w:lang w:val="uk-UA"/>
        </w:rPr>
        <w:t>-листів" (</w:t>
      </w:r>
      <w:proofErr w:type="spellStart"/>
      <w:r w:rsidRPr="001B5A60">
        <w:rPr>
          <w:sz w:val="28"/>
          <w:szCs w:val="28"/>
          <w:lang w:val="uk-UA"/>
        </w:rPr>
        <w:t>to-do</w:t>
      </w:r>
      <w:proofErr w:type="spellEnd"/>
      <w:r w:rsidRPr="001B5A60">
        <w:rPr>
          <w:sz w:val="28"/>
          <w:szCs w:val="28"/>
          <w:lang w:val="uk-UA"/>
        </w:rPr>
        <w:t xml:space="preserve"> </w:t>
      </w:r>
      <w:proofErr w:type="spellStart"/>
      <w:r w:rsidRPr="001B5A60">
        <w:rPr>
          <w:sz w:val="28"/>
          <w:szCs w:val="28"/>
          <w:lang w:val="uk-UA"/>
        </w:rPr>
        <w:t>lists</w:t>
      </w:r>
      <w:proofErr w:type="spellEnd"/>
      <w:r w:rsidRPr="001B5A60">
        <w:rPr>
          <w:sz w:val="28"/>
          <w:szCs w:val="28"/>
          <w:lang w:val="uk-UA"/>
        </w:rPr>
        <w:t>) й закінчуючи складними планувальними системами, такими як Microsoft Project. Основна різниця між ними полягає у масштабі та цілях, які системи намагаються досягти, орієнтовані вони на різні фокусні групи людей.</w:t>
      </w:r>
    </w:p>
    <w:p w14:paraId="00BE1474" w14:textId="05B0E80C" w:rsidR="00B14A4A" w:rsidRPr="001B5A60" w:rsidRDefault="00B14A4A" w:rsidP="00B14A4A">
      <w:pPr>
        <w:pStyle w:val="NormalWeb"/>
        <w:ind w:firstLine="720"/>
        <w:rPr>
          <w:sz w:val="28"/>
          <w:szCs w:val="28"/>
          <w:lang w:val="uk-UA"/>
        </w:rPr>
      </w:pPr>
      <w:r w:rsidRPr="000D3FE6">
        <w:rPr>
          <w:sz w:val="28"/>
          <w:szCs w:val="28"/>
          <w:lang w:val="uk-UA"/>
        </w:rPr>
        <w:t xml:space="preserve">Наприклад, </w:t>
      </w:r>
      <w:proofErr w:type="spellStart"/>
      <w:r w:rsidRPr="00F8279A">
        <w:rPr>
          <w:sz w:val="28"/>
          <w:szCs w:val="28"/>
          <w:lang w:val="ru-RU"/>
        </w:rPr>
        <w:t>Atlassian</w:t>
      </w:r>
      <w:proofErr w:type="spellEnd"/>
      <w:r w:rsidRPr="000D3FE6">
        <w:rPr>
          <w:sz w:val="28"/>
          <w:szCs w:val="28"/>
          <w:lang w:val="uk-UA"/>
        </w:rPr>
        <w:t xml:space="preserve"> </w:t>
      </w:r>
      <w:proofErr w:type="spellStart"/>
      <w:r w:rsidRPr="00F8279A">
        <w:rPr>
          <w:sz w:val="28"/>
          <w:szCs w:val="28"/>
          <w:lang w:val="ru-RU"/>
        </w:rPr>
        <w:t>Jira</w:t>
      </w:r>
      <w:proofErr w:type="spellEnd"/>
      <w:r w:rsidRPr="000D3FE6">
        <w:rPr>
          <w:sz w:val="28"/>
          <w:szCs w:val="28"/>
          <w:lang w:val="uk-UA"/>
        </w:rPr>
        <w:t xml:space="preserve"> та </w:t>
      </w:r>
      <w:r w:rsidRPr="00F8279A">
        <w:rPr>
          <w:sz w:val="28"/>
          <w:szCs w:val="28"/>
          <w:lang w:val="ru-RU"/>
        </w:rPr>
        <w:t>Microsoft</w:t>
      </w:r>
      <w:r w:rsidRPr="000D3FE6">
        <w:rPr>
          <w:sz w:val="28"/>
          <w:szCs w:val="28"/>
          <w:lang w:val="uk-UA"/>
        </w:rPr>
        <w:t xml:space="preserve"> </w:t>
      </w:r>
      <w:r w:rsidRPr="00F8279A">
        <w:rPr>
          <w:sz w:val="28"/>
          <w:szCs w:val="28"/>
          <w:lang w:val="ru-RU"/>
        </w:rPr>
        <w:t>Project</w:t>
      </w:r>
      <w:r w:rsidRPr="000D3FE6">
        <w:rPr>
          <w:sz w:val="28"/>
          <w:szCs w:val="28"/>
          <w:lang w:val="uk-UA"/>
        </w:rPr>
        <w:t xml:space="preserve"> спрямовані на організацію бізнес-процесів у компаніях, в той час як </w:t>
      </w:r>
      <w:r w:rsidRPr="00F8279A">
        <w:rPr>
          <w:sz w:val="28"/>
          <w:szCs w:val="28"/>
          <w:lang w:val="ru-RU"/>
        </w:rPr>
        <w:t>Microsoft</w:t>
      </w:r>
      <w:r w:rsidRPr="000D3FE6">
        <w:rPr>
          <w:sz w:val="28"/>
          <w:szCs w:val="28"/>
          <w:lang w:val="uk-UA"/>
        </w:rPr>
        <w:t xml:space="preserve"> </w:t>
      </w:r>
      <w:proofErr w:type="spellStart"/>
      <w:r w:rsidRPr="00F8279A">
        <w:rPr>
          <w:sz w:val="28"/>
          <w:szCs w:val="28"/>
          <w:lang w:val="ru-RU"/>
        </w:rPr>
        <w:t>Anydo</w:t>
      </w:r>
      <w:proofErr w:type="spellEnd"/>
      <w:r w:rsidRPr="000D3FE6">
        <w:rPr>
          <w:sz w:val="28"/>
          <w:szCs w:val="28"/>
          <w:lang w:val="uk-UA"/>
        </w:rPr>
        <w:t xml:space="preserve"> та </w:t>
      </w:r>
      <w:proofErr w:type="spellStart"/>
      <w:r w:rsidRPr="00F8279A">
        <w:rPr>
          <w:sz w:val="28"/>
          <w:szCs w:val="28"/>
          <w:lang w:val="ru-RU"/>
        </w:rPr>
        <w:t>Structured</w:t>
      </w:r>
      <w:proofErr w:type="spellEnd"/>
      <w:r w:rsidRPr="000D3FE6">
        <w:rPr>
          <w:sz w:val="28"/>
          <w:szCs w:val="28"/>
          <w:lang w:val="uk-UA"/>
        </w:rPr>
        <w:t xml:space="preserve"> націлені на сегмент "від продукту до клієнта" (</w:t>
      </w:r>
      <w:r w:rsidRPr="00F8279A">
        <w:rPr>
          <w:sz w:val="28"/>
          <w:szCs w:val="28"/>
          <w:lang w:val="ru-RU"/>
        </w:rPr>
        <w:t>Product</w:t>
      </w:r>
      <w:r w:rsidRPr="000D3FE6">
        <w:rPr>
          <w:sz w:val="28"/>
          <w:szCs w:val="28"/>
          <w:lang w:val="uk-UA"/>
        </w:rPr>
        <w:t xml:space="preserve"> </w:t>
      </w:r>
      <w:proofErr w:type="spellStart"/>
      <w:r w:rsidRPr="00F8279A">
        <w:rPr>
          <w:sz w:val="28"/>
          <w:szCs w:val="28"/>
          <w:lang w:val="ru-RU"/>
        </w:rPr>
        <w:t>to</w:t>
      </w:r>
      <w:proofErr w:type="spellEnd"/>
      <w:r w:rsidRPr="000D3FE6">
        <w:rPr>
          <w:sz w:val="28"/>
          <w:szCs w:val="28"/>
          <w:lang w:val="uk-UA"/>
        </w:rPr>
        <w:t xml:space="preserve"> </w:t>
      </w:r>
      <w:r w:rsidRPr="00F8279A">
        <w:rPr>
          <w:sz w:val="28"/>
          <w:szCs w:val="28"/>
          <w:lang w:val="ru-RU"/>
        </w:rPr>
        <w:t>Customer</w:t>
      </w:r>
      <w:r w:rsidRPr="000D3FE6">
        <w:rPr>
          <w:sz w:val="28"/>
          <w:szCs w:val="28"/>
          <w:lang w:val="uk-UA"/>
        </w:rPr>
        <w:t xml:space="preserve">) - продаж </w:t>
      </w:r>
      <w:proofErr w:type="spellStart"/>
      <w:r w:rsidRPr="000D3FE6">
        <w:rPr>
          <w:sz w:val="28"/>
          <w:szCs w:val="28"/>
          <w:lang w:val="uk-UA"/>
        </w:rPr>
        <w:t>софту</w:t>
      </w:r>
      <w:proofErr w:type="spellEnd"/>
      <w:r w:rsidRPr="000D3FE6">
        <w:rPr>
          <w:sz w:val="28"/>
          <w:szCs w:val="28"/>
          <w:lang w:val="uk-UA"/>
        </w:rPr>
        <w:t xml:space="preserve"> для клієнтів, які зацікавлені у кращому управлінні своїм часом.</w:t>
      </w:r>
    </w:p>
    <w:p w14:paraId="74EA0B27" w14:textId="77777777" w:rsidR="0071321E" w:rsidRPr="0071321E" w:rsidRDefault="0071321E" w:rsidP="0071321E">
      <w:pPr>
        <w:ind w:firstLine="720"/>
        <w:rPr>
          <w:sz w:val="28"/>
          <w:szCs w:val="28"/>
          <w:lang w:val="ru-RU" w:eastAsia="en-GB"/>
        </w:rPr>
      </w:pPr>
      <w:proofErr w:type="spellStart"/>
      <w:r w:rsidRPr="0071321E">
        <w:rPr>
          <w:sz w:val="28"/>
          <w:szCs w:val="28"/>
          <w:lang w:val="ru-RU" w:eastAsia="en-GB"/>
        </w:rPr>
        <w:t>Організаційний</w:t>
      </w:r>
      <w:proofErr w:type="spellEnd"/>
      <w:r w:rsidRPr="0071321E">
        <w:rPr>
          <w:sz w:val="28"/>
          <w:szCs w:val="28"/>
          <w:lang w:val="ru-RU" w:eastAsia="en-GB"/>
        </w:rPr>
        <w:t xml:space="preserve"> софт в основному </w:t>
      </w:r>
      <w:proofErr w:type="spellStart"/>
      <w:r w:rsidRPr="0071321E">
        <w:rPr>
          <w:sz w:val="28"/>
          <w:szCs w:val="28"/>
          <w:lang w:val="ru-RU" w:eastAsia="en-GB"/>
        </w:rPr>
        <w:t>виконує</w:t>
      </w:r>
      <w:proofErr w:type="spellEnd"/>
      <w:r w:rsidRPr="0071321E">
        <w:rPr>
          <w:sz w:val="28"/>
          <w:szCs w:val="28"/>
          <w:lang w:val="ru-RU" w:eastAsia="en-GB"/>
        </w:rPr>
        <w:t xml:space="preserve"> </w:t>
      </w:r>
      <w:proofErr w:type="spellStart"/>
      <w:r w:rsidRPr="0071321E">
        <w:rPr>
          <w:sz w:val="28"/>
          <w:szCs w:val="28"/>
          <w:lang w:val="ru-RU" w:eastAsia="en-GB"/>
        </w:rPr>
        <w:t>алгоритмічну</w:t>
      </w:r>
      <w:proofErr w:type="spellEnd"/>
      <w:r w:rsidRPr="0071321E">
        <w:rPr>
          <w:sz w:val="28"/>
          <w:szCs w:val="28"/>
          <w:lang w:val="ru-RU" w:eastAsia="en-GB"/>
        </w:rPr>
        <w:t xml:space="preserve"> роботу з </w:t>
      </w:r>
      <w:proofErr w:type="spellStart"/>
      <w:r w:rsidRPr="0071321E">
        <w:rPr>
          <w:sz w:val="28"/>
          <w:szCs w:val="28"/>
          <w:lang w:val="ru-RU" w:eastAsia="en-GB"/>
        </w:rPr>
        <w:t>даними</w:t>
      </w:r>
      <w:proofErr w:type="spellEnd"/>
      <w:r w:rsidRPr="0071321E">
        <w:rPr>
          <w:sz w:val="28"/>
          <w:szCs w:val="28"/>
          <w:lang w:val="ru-RU" w:eastAsia="en-GB"/>
        </w:rPr>
        <w:t xml:space="preserve"> та </w:t>
      </w:r>
      <w:proofErr w:type="spellStart"/>
      <w:r w:rsidRPr="0071321E">
        <w:rPr>
          <w:sz w:val="28"/>
          <w:szCs w:val="28"/>
          <w:lang w:val="ru-RU" w:eastAsia="en-GB"/>
        </w:rPr>
        <w:t>створює</w:t>
      </w:r>
      <w:proofErr w:type="spellEnd"/>
      <w:r w:rsidRPr="0071321E">
        <w:rPr>
          <w:sz w:val="28"/>
          <w:szCs w:val="28"/>
          <w:lang w:val="ru-RU" w:eastAsia="en-GB"/>
        </w:rPr>
        <w:t xml:space="preserve"> </w:t>
      </w:r>
      <w:proofErr w:type="spellStart"/>
      <w:r w:rsidRPr="0071321E">
        <w:rPr>
          <w:sz w:val="28"/>
          <w:szCs w:val="28"/>
          <w:lang w:val="ru-RU" w:eastAsia="en-GB"/>
        </w:rPr>
        <w:t>умови</w:t>
      </w:r>
      <w:proofErr w:type="spellEnd"/>
      <w:r w:rsidRPr="0071321E">
        <w:rPr>
          <w:sz w:val="28"/>
          <w:szCs w:val="28"/>
          <w:lang w:val="ru-RU" w:eastAsia="en-GB"/>
        </w:rPr>
        <w:t xml:space="preserve"> для </w:t>
      </w:r>
      <w:proofErr w:type="spellStart"/>
      <w:r w:rsidRPr="0071321E">
        <w:rPr>
          <w:sz w:val="28"/>
          <w:szCs w:val="28"/>
          <w:lang w:val="ru-RU" w:eastAsia="en-GB"/>
        </w:rPr>
        <w:t>ефективного</w:t>
      </w:r>
      <w:proofErr w:type="spellEnd"/>
      <w:r w:rsidRPr="0071321E">
        <w:rPr>
          <w:sz w:val="28"/>
          <w:szCs w:val="28"/>
          <w:lang w:val="ru-RU" w:eastAsia="en-GB"/>
        </w:rPr>
        <w:t xml:space="preserve"> </w:t>
      </w:r>
      <w:proofErr w:type="spellStart"/>
      <w:r w:rsidRPr="0071321E">
        <w:rPr>
          <w:sz w:val="28"/>
          <w:szCs w:val="28"/>
          <w:lang w:val="ru-RU" w:eastAsia="en-GB"/>
        </w:rPr>
        <w:t>сприйняття</w:t>
      </w:r>
      <w:proofErr w:type="spellEnd"/>
      <w:r w:rsidRPr="0071321E">
        <w:rPr>
          <w:sz w:val="28"/>
          <w:szCs w:val="28"/>
          <w:lang w:val="ru-RU" w:eastAsia="en-GB"/>
        </w:rPr>
        <w:t xml:space="preserve"> і </w:t>
      </w:r>
      <w:proofErr w:type="spellStart"/>
      <w:r w:rsidRPr="0071321E">
        <w:rPr>
          <w:sz w:val="28"/>
          <w:szCs w:val="28"/>
          <w:lang w:val="ru-RU" w:eastAsia="en-GB"/>
        </w:rPr>
        <w:t>управління</w:t>
      </w:r>
      <w:proofErr w:type="spellEnd"/>
      <w:r w:rsidRPr="0071321E">
        <w:rPr>
          <w:sz w:val="28"/>
          <w:szCs w:val="28"/>
          <w:lang w:val="ru-RU" w:eastAsia="en-GB"/>
        </w:rPr>
        <w:t xml:space="preserve"> часом. </w:t>
      </w:r>
      <w:proofErr w:type="spellStart"/>
      <w:r w:rsidRPr="0071321E">
        <w:rPr>
          <w:sz w:val="28"/>
          <w:szCs w:val="28"/>
          <w:lang w:val="ru-RU" w:eastAsia="en-GB"/>
        </w:rPr>
        <w:t>Незалежно</w:t>
      </w:r>
      <w:proofErr w:type="spellEnd"/>
      <w:r w:rsidRPr="0071321E">
        <w:rPr>
          <w:sz w:val="28"/>
          <w:szCs w:val="28"/>
          <w:lang w:val="ru-RU" w:eastAsia="en-GB"/>
        </w:rPr>
        <w:t xml:space="preserve"> </w:t>
      </w:r>
      <w:proofErr w:type="spellStart"/>
      <w:r w:rsidRPr="0071321E">
        <w:rPr>
          <w:sz w:val="28"/>
          <w:szCs w:val="28"/>
          <w:lang w:val="ru-RU" w:eastAsia="en-GB"/>
        </w:rPr>
        <w:t>від</w:t>
      </w:r>
      <w:proofErr w:type="spellEnd"/>
      <w:r w:rsidRPr="0071321E">
        <w:rPr>
          <w:sz w:val="28"/>
          <w:szCs w:val="28"/>
          <w:lang w:val="ru-RU" w:eastAsia="en-GB"/>
        </w:rPr>
        <w:t xml:space="preserve"> </w:t>
      </w:r>
      <w:proofErr w:type="spellStart"/>
      <w:r w:rsidRPr="0071321E">
        <w:rPr>
          <w:sz w:val="28"/>
          <w:szCs w:val="28"/>
          <w:lang w:val="ru-RU" w:eastAsia="en-GB"/>
        </w:rPr>
        <w:t>цілей</w:t>
      </w:r>
      <w:proofErr w:type="spellEnd"/>
      <w:r w:rsidRPr="0071321E">
        <w:rPr>
          <w:sz w:val="28"/>
          <w:szCs w:val="28"/>
          <w:lang w:val="ru-RU" w:eastAsia="en-GB"/>
        </w:rPr>
        <w:t xml:space="preserve"> і </w:t>
      </w:r>
      <w:proofErr w:type="spellStart"/>
      <w:r w:rsidRPr="0071321E">
        <w:rPr>
          <w:sz w:val="28"/>
          <w:szCs w:val="28"/>
          <w:lang w:val="ru-RU" w:eastAsia="en-GB"/>
        </w:rPr>
        <w:t>масштабів</w:t>
      </w:r>
      <w:proofErr w:type="spellEnd"/>
      <w:r w:rsidRPr="0071321E">
        <w:rPr>
          <w:sz w:val="28"/>
          <w:szCs w:val="28"/>
          <w:lang w:val="ru-RU" w:eastAsia="en-GB"/>
        </w:rPr>
        <w:t xml:space="preserve">, </w:t>
      </w:r>
      <w:proofErr w:type="spellStart"/>
      <w:r w:rsidRPr="0071321E">
        <w:rPr>
          <w:sz w:val="28"/>
          <w:szCs w:val="28"/>
          <w:lang w:val="ru-RU" w:eastAsia="en-GB"/>
        </w:rPr>
        <w:t>всі</w:t>
      </w:r>
      <w:proofErr w:type="spellEnd"/>
      <w:r w:rsidRPr="0071321E">
        <w:rPr>
          <w:sz w:val="28"/>
          <w:szCs w:val="28"/>
          <w:lang w:val="ru-RU" w:eastAsia="en-GB"/>
        </w:rPr>
        <w:t xml:space="preserve"> </w:t>
      </w:r>
      <w:proofErr w:type="spellStart"/>
      <w:r w:rsidRPr="0071321E">
        <w:rPr>
          <w:sz w:val="28"/>
          <w:szCs w:val="28"/>
          <w:lang w:val="ru-RU" w:eastAsia="en-GB"/>
        </w:rPr>
        <w:t>системи</w:t>
      </w:r>
      <w:proofErr w:type="spellEnd"/>
      <w:r w:rsidRPr="0071321E">
        <w:rPr>
          <w:sz w:val="28"/>
          <w:szCs w:val="28"/>
          <w:lang w:val="ru-RU" w:eastAsia="en-GB"/>
        </w:rPr>
        <w:t xml:space="preserve"> </w:t>
      </w:r>
      <w:proofErr w:type="spellStart"/>
      <w:r w:rsidRPr="0071321E">
        <w:rPr>
          <w:sz w:val="28"/>
          <w:szCs w:val="28"/>
          <w:lang w:val="ru-RU" w:eastAsia="en-GB"/>
        </w:rPr>
        <w:t>сводяться</w:t>
      </w:r>
      <w:proofErr w:type="spellEnd"/>
      <w:r w:rsidRPr="0071321E">
        <w:rPr>
          <w:sz w:val="28"/>
          <w:szCs w:val="28"/>
          <w:lang w:val="ru-RU" w:eastAsia="en-GB"/>
        </w:rPr>
        <w:t xml:space="preserve"> до </w:t>
      </w:r>
      <w:proofErr w:type="spellStart"/>
      <w:r w:rsidRPr="0071321E">
        <w:rPr>
          <w:sz w:val="28"/>
          <w:szCs w:val="28"/>
          <w:lang w:val="ru-RU" w:eastAsia="en-GB"/>
        </w:rPr>
        <w:t>найменшого</w:t>
      </w:r>
      <w:proofErr w:type="spellEnd"/>
      <w:r w:rsidRPr="0071321E">
        <w:rPr>
          <w:sz w:val="28"/>
          <w:szCs w:val="28"/>
          <w:lang w:val="ru-RU" w:eastAsia="en-GB"/>
        </w:rPr>
        <w:t xml:space="preserve"> "</w:t>
      </w:r>
      <w:proofErr w:type="spellStart"/>
      <w:r w:rsidRPr="0071321E">
        <w:rPr>
          <w:sz w:val="28"/>
          <w:szCs w:val="28"/>
          <w:lang w:val="ru-RU" w:eastAsia="en-GB"/>
        </w:rPr>
        <w:t>юніта</w:t>
      </w:r>
      <w:proofErr w:type="spellEnd"/>
      <w:r w:rsidRPr="0071321E">
        <w:rPr>
          <w:sz w:val="28"/>
          <w:szCs w:val="28"/>
          <w:lang w:val="ru-RU" w:eastAsia="en-GB"/>
        </w:rPr>
        <w:t xml:space="preserve">" - </w:t>
      </w:r>
      <w:proofErr w:type="spellStart"/>
      <w:r w:rsidRPr="0071321E">
        <w:rPr>
          <w:sz w:val="28"/>
          <w:szCs w:val="28"/>
          <w:lang w:val="ru-RU" w:eastAsia="en-GB"/>
        </w:rPr>
        <w:t>завдання</w:t>
      </w:r>
      <w:proofErr w:type="spellEnd"/>
      <w:r w:rsidRPr="0071321E">
        <w:rPr>
          <w:sz w:val="28"/>
          <w:szCs w:val="28"/>
          <w:lang w:val="ru-RU" w:eastAsia="en-GB"/>
        </w:rPr>
        <w:t xml:space="preserve"> </w:t>
      </w:r>
      <w:proofErr w:type="spellStart"/>
      <w:r w:rsidRPr="0071321E">
        <w:rPr>
          <w:sz w:val="28"/>
          <w:szCs w:val="28"/>
          <w:lang w:val="ru-RU" w:eastAsia="en-GB"/>
        </w:rPr>
        <w:t>або</w:t>
      </w:r>
      <w:proofErr w:type="spellEnd"/>
      <w:r w:rsidRPr="0071321E">
        <w:rPr>
          <w:sz w:val="28"/>
          <w:szCs w:val="28"/>
          <w:lang w:val="ru-RU" w:eastAsia="en-GB"/>
        </w:rPr>
        <w:t xml:space="preserve"> таску.</w:t>
      </w:r>
    </w:p>
    <w:p w14:paraId="55309DB7" w14:textId="0680B94C" w:rsidR="00B14A4A" w:rsidRDefault="0071321E" w:rsidP="0071321E">
      <w:pPr>
        <w:ind w:firstLine="576"/>
        <w:rPr>
          <w:sz w:val="28"/>
          <w:szCs w:val="28"/>
        </w:rPr>
      </w:pPr>
      <w:proofErr w:type="spellStart"/>
      <w:r w:rsidRPr="0071321E">
        <w:rPr>
          <w:sz w:val="28"/>
          <w:szCs w:val="28"/>
          <w:lang w:val="ru-RU" w:eastAsia="en-GB"/>
        </w:rPr>
        <w:t>Мій</w:t>
      </w:r>
      <w:proofErr w:type="spellEnd"/>
      <w:r w:rsidRPr="0071321E">
        <w:rPr>
          <w:sz w:val="28"/>
          <w:szCs w:val="28"/>
          <w:lang w:val="ru-RU" w:eastAsia="en-GB"/>
        </w:rPr>
        <w:t xml:space="preserve"> проект </w:t>
      </w:r>
      <w:proofErr w:type="spellStart"/>
      <w:r w:rsidRPr="0071321E">
        <w:rPr>
          <w:sz w:val="28"/>
          <w:szCs w:val="28"/>
          <w:lang w:val="ru-RU" w:eastAsia="en-GB"/>
        </w:rPr>
        <w:t>працює</w:t>
      </w:r>
      <w:proofErr w:type="spellEnd"/>
      <w:r w:rsidRPr="0071321E">
        <w:rPr>
          <w:sz w:val="28"/>
          <w:szCs w:val="28"/>
          <w:lang w:val="ru-RU" w:eastAsia="en-GB"/>
        </w:rPr>
        <w:t xml:space="preserve"> за </w:t>
      </w:r>
      <w:proofErr w:type="spellStart"/>
      <w:r w:rsidRPr="0071321E">
        <w:rPr>
          <w:sz w:val="28"/>
          <w:szCs w:val="28"/>
          <w:lang w:val="ru-RU" w:eastAsia="en-GB"/>
        </w:rPr>
        <w:t>моделлю</w:t>
      </w:r>
      <w:proofErr w:type="spellEnd"/>
      <w:r w:rsidRPr="0071321E">
        <w:rPr>
          <w:sz w:val="28"/>
          <w:szCs w:val="28"/>
          <w:lang w:val="ru-RU" w:eastAsia="en-GB"/>
        </w:rPr>
        <w:t xml:space="preserve"> "</w:t>
      </w:r>
      <w:proofErr w:type="spellStart"/>
      <w:r w:rsidRPr="0071321E">
        <w:rPr>
          <w:sz w:val="28"/>
          <w:szCs w:val="28"/>
          <w:lang w:val="ru-RU" w:eastAsia="en-GB"/>
        </w:rPr>
        <w:t>від</w:t>
      </w:r>
      <w:proofErr w:type="spellEnd"/>
      <w:r w:rsidRPr="0071321E">
        <w:rPr>
          <w:sz w:val="28"/>
          <w:szCs w:val="28"/>
          <w:lang w:val="ru-RU" w:eastAsia="en-GB"/>
        </w:rPr>
        <w:t xml:space="preserve"> продукту до </w:t>
      </w:r>
      <w:proofErr w:type="spellStart"/>
      <w:r w:rsidRPr="0071321E">
        <w:rPr>
          <w:sz w:val="28"/>
          <w:szCs w:val="28"/>
          <w:lang w:val="ru-RU" w:eastAsia="en-GB"/>
        </w:rPr>
        <w:t>клієнта</w:t>
      </w:r>
      <w:proofErr w:type="spellEnd"/>
      <w:r w:rsidRPr="0071321E">
        <w:rPr>
          <w:sz w:val="28"/>
          <w:szCs w:val="28"/>
          <w:lang w:val="ru-RU" w:eastAsia="en-GB"/>
        </w:rPr>
        <w:t xml:space="preserve">" (Project </w:t>
      </w:r>
      <w:proofErr w:type="spellStart"/>
      <w:r w:rsidRPr="0071321E">
        <w:rPr>
          <w:sz w:val="28"/>
          <w:szCs w:val="28"/>
          <w:lang w:val="ru-RU" w:eastAsia="en-GB"/>
        </w:rPr>
        <w:t>to</w:t>
      </w:r>
      <w:proofErr w:type="spellEnd"/>
      <w:r w:rsidRPr="0071321E">
        <w:rPr>
          <w:sz w:val="28"/>
          <w:szCs w:val="28"/>
          <w:lang w:val="ru-RU" w:eastAsia="en-GB"/>
        </w:rPr>
        <w:t xml:space="preserve"> Client) і </w:t>
      </w:r>
      <w:proofErr w:type="spellStart"/>
      <w:r w:rsidRPr="0071321E">
        <w:rPr>
          <w:sz w:val="28"/>
          <w:szCs w:val="28"/>
          <w:lang w:val="ru-RU" w:eastAsia="en-GB"/>
        </w:rPr>
        <w:t>спрямований</w:t>
      </w:r>
      <w:proofErr w:type="spellEnd"/>
      <w:r w:rsidRPr="0071321E">
        <w:rPr>
          <w:sz w:val="28"/>
          <w:szCs w:val="28"/>
          <w:lang w:val="ru-RU" w:eastAsia="en-GB"/>
        </w:rPr>
        <w:t xml:space="preserve"> на </w:t>
      </w:r>
      <w:proofErr w:type="spellStart"/>
      <w:r w:rsidRPr="0071321E">
        <w:rPr>
          <w:sz w:val="28"/>
          <w:szCs w:val="28"/>
          <w:lang w:val="ru-RU" w:eastAsia="en-GB"/>
        </w:rPr>
        <w:t>покупців</w:t>
      </w:r>
      <w:proofErr w:type="spellEnd"/>
      <w:r w:rsidRPr="0071321E">
        <w:rPr>
          <w:sz w:val="28"/>
          <w:szCs w:val="28"/>
          <w:lang w:val="ru-RU" w:eastAsia="en-GB"/>
        </w:rPr>
        <w:t xml:space="preserve">. </w:t>
      </w:r>
      <w:proofErr w:type="spellStart"/>
      <w:r w:rsidRPr="0071321E">
        <w:rPr>
          <w:sz w:val="28"/>
          <w:szCs w:val="28"/>
          <w:lang w:val="ru-RU" w:eastAsia="en-GB"/>
        </w:rPr>
        <w:t>Однак</w:t>
      </w:r>
      <w:proofErr w:type="spellEnd"/>
      <w:r w:rsidRPr="0071321E">
        <w:rPr>
          <w:sz w:val="28"/>
          <w:szCs w:val="28"/>
          <w:lang w:val="ru-RU" w:eastAsia="en-GB"/>
        </w:rPr>
        <w:t xml:space="preserve">, система </w:t>
      </w:r>
      <w:proofErr w:type="spellStart"/>
      <w:r w:rsidRPr="0071321E">
        <w:rPr>
          <w:sz w:val="28"/>
          <w:szCs w:val="28"/>
          <w:lang w:val="ru-RU" w:eastAsia="en-GB"/>
        </w:rPr>
        <w:t>відрізняється</w:t>
      </w:r>
      <w:proofErr w:type="spellEnd"/>
      <w:r w:rsidRPr="0071321E">
        <w:rPr>
          <w:sz w:val="28"/>
          <w:szCs w:val="28"/>
          <w:lang w:val="ru-RU" w:eastAsia="en-GB"/>
        </w:rPr>
        <w:t xml:space="preserve"> </w:t>
      </w:r>
      <w:proofErr w:type="spellStart"/>
      <w:r w:rsidRPr="0071321E">
        <w:rPr>
          <w:sz w:val="28"/>
          <w:szCs w:val="28"/>
          <w:lang w:val="ru-RU" w:eastAsia="en-GB"/>
        </w:rPr>
        <w:t>від</w:t>
      </w:r>
      <w:proofErr w:type="spellEnd"/>
      <w:r w:rsidRPr="0071321E">
        <w:rPr>
          <w:sz w:val="28"/>
          <w:szCs w:val="28"/>
          <w:lang w:val="ru-RU" w:eastAsia="en-GB"/>
        </w:rPr>
        <w:t xml:space="preserve"> </w:t>
      </w:r>
      <w:proofErr w:type="spellStart"/>
      <w:r w:rsidRPr="0071321E">
        <w:rPr>
          <w:sz w:val="28"/>
          <w:szCs w:val="28"/>
          <w:lang w:val="ru-RU" w:eastAsia="en-GB"/>
        </w:rPr>
        <w:t>інших</w:t>
      </w:r>
      <w:proofErr w:type="spellEnd"/>
      <w:r w:rsidRPr="0071321E">
        <w:rPr>
          <w:sz w:val="28"/>
          <w:szCs w:val="28"/>
          <w:lang w:val="ru-RU" w:eastAsia="en-GB"/>
        </w:rPr>
        <w:t xml:space="preserve"> </w:t>
      </w:r>
      <w:proofErr w:type="spellStart"/>
      <w:r w:rsidRPr="0071321E">
        <w:rPr>
          <w:sz w:val="28"/>
          <w:szCs w:val="28"/>
          <w:lang w:val="ru-RU" w:eastAsia="en-GB"/>
        </w:rPr>
        <w:t>проектів</w:t>
      </w:r>
      <w:proofErr w:type="spellEnd"/>
      <w:r w:rsidRPr="0071321E">
        <w:rPr>
          <w:sz w:val="28"/>
          <w:szCs w:val="28"/>
          <w:lang w:val="ru-RU" w:eastAsia="en-GB"/>
        </w:rPr>
        <w:t xml:space="preserve"> </w:t>
      </w:r>
      <w:proofErr w:type="spellStart"/>
      <w:r w:rsidRPr="0071321E">
        <w:rPr>
          <w:sz w:val="28"/>
          <w:szCs w:val="28"/>
          <w:lang w:val="ru-RU" w:eastAsia="en-GB"/>
        </w:rPr>
        <w:t>деякими</w:t>
      </w:r>
      <w:proofErr w:type="spellEnd"/>
      <w:r w:rsidRPr="0071321E">
        <w:rPr>
          <w:sz w:val="28"/>
          <w:szCs w:val="28"/>
          <w:lang w:val="ru-RU" w:eastAsia="en-GB"/>
        </w:rPr>
        <w:t xml:space="preserve"> </w:t>
      </w:r>
      <w:proofErr w:type="spellStart"/>
      <w:r w:rsidRPr="0071321E">
        <w:rPr>
          <w:sz w:val="28"/>
          <w:szCs w:val="28"/>
          <w:lang w:val="ru-RU" w:eastAsia="en-GB"/>
        </w:rPr>
        <w:t>особливостями</w:t>
      </w:r>
      <w:proofErr w:type="spellEnd"/>
      <w:r w:rsidRPr="0071321E">
        <w:rPr>
          <w:sz w:val="28"/>
          <w:szCs w:val="28"/>
          <w:lang w:val="ru-RU" w:eastAsia="en-GB"/>
        </w:rPr>
        <w:t xml:space="preserve">, </w:t>
      </w:r>
      <w:proofErr w:type="spellStart"/>
      <w:r w:rsidRPr="0071321E">
        <w:rPr>
          <w:sz w:val="28"/>
          <w:szCs w:val="28"/>
          <w:lang w:val="ru-RU" w:eastAsia="en-GB"/>
        </w:rPr>
        <w:t>які</w:t>
      </w:r>
      <w:proofErr w:type="spellEnd"/>
      <w:r w:rsidRPr="0071321E">
        <w:rPr>
          <w:sz w:val="28"/>
          <w:szCs w:val="28"/>
          <w:lang w:val="ru-RU" w:eastAsia="en-GB"/>
        </w:rPr>
        <w:t xml:space="preserve"> </w:t>
      </w:r>
      <w:proofErr w:type="spellStart"/>
      <w:r w:rsidRPr="0071321E">
        <w:rPr>
          <w:sz w:val="28"/>
          <w:szCs w:val="28"/>
          <w:lang w:val="ru-RU" w:eastAsia="en-GB"/>
        </w:rPr>
        <w:t>будуть</w:t>
      </w:r>
      <w:proofErr w:type="spellEnd"/>
      <w:r w:rsidRPr="0071321E">
        <w:rPr>
          <w:sz w:val="28"/>
          <w:szCs w:val="28"/>
          <w:lang w:val="ru-RU" w:eastAsia="en-GB"/>
        </w:rPr>
        <w:t xml:space="preserve"> </w:t>
      </w:r>
      <w:proofErr w:type="spellStart"/>
      <w:r w:rsidRPr="0071321E">
        <w:rPr>
          <w:sz w:val="28"/>
          <w:szCs w:val="28"/>
          <w:lang w:val="ru-RU" w:eastAsia="en-GB"/>
        </w:rPr>
        <w:t>надалі</w:t>
      </w:r>
      <w:proofErr w:type="spellEnd"/>
      <w:r w:rsidRPr="0071321E">
        <w:rPr>
          <w:sz w:val="28"/>
          <w:szCs w:val="28"/>
          <w:lang w:val="ru-RU" w:eastAsia="en-GB"/>
        </w:rPr>
        <w:t xml:space="preserve"> </w:t>
      </w:r>
      <w:proofErr w:type="spellStart"/>
      <w:proofErr w:type="gramStart"/>
      <w:r w:rsidRPr="0071321E">
        <w:rPr>
          <w:sz w:val="28"/>
          <w:szCs w:val="28"/>
          <w:lang w:val="ru-RU" w:eastAsia="en-GB"/>
        </w:rPr>
        <w:t>вказані</w:t>
      </w:r>
      <w:proofErr w:type="spellEnd"/>
      <w:r w:rsidRPr="0071321E">
        <w:rPr>
          <w:sz w:val="28"/>
          <w:szCs w:val="28"/>
          <w:lang w:val="ru-RU" w:eastAsia="en-GB"/>
        </w:rPr>
        <w:t>.</w:t>
      </w:r>
      <w:r w:rsidR="00B14A4A">
        <w:rPr>
          <w:sz w:val="28"/>
          <w:szCs w:val="28"/>
        </w:rPr>
        <w:t>Моя</w:t>
      </w:r>
      <w:proofErr w:type="gramEnd"/>
      <w:r w:rsidR="00B14A4A">
        <w:rPr>
          <w:sz w:val="28"/>
          <w:szCs w:val="28"/>
        </w:rPr>
        <w:t xml:space="preserve"> задача зробити </w:t>
      </w:r>
      <w:r w:rsidR="00B14A4A" w:rsidRPr="00347300">
        <w:rPr>
          <w:sz w:val="28"/>
          <w:szCs w:val="28"/>
        </w:rPr>
        <w:t>потужни</w:t>
      </w:r>
      <w:r w:rsidR="00B14A4A">
        <w:rPr>
          <w:sz w:val="28"/>
          <w:szCs w:val="28"/>
        </w:rPr>
        <w:t>й</w:t>
      </w:r>
      <w:r w:rsidR="00B14A4A" w:rsidRPr="00347300">
        <w:rPr>
          <w:sz w:val="28"/>
          <w:szCs w:val="28"/>
        </w:rPr>
        <w:t xml:space="preserve"> інструмент</w:t>
      </w:r>
      <w:r w:rsidR="00B14A4A">
        <w:rPr>
          <w:sz w:val="28"/>
          <w:szCs w:val="28"/>
        </w:rPr>
        <w:t xml:space="preserve"> </w:t>
      </w:r>
      <w:r w:rsidR="00B14A4A" w:rsidRPr="00347300">
        <w:rPr>
          <w:sz w:val="28"/>
          <w:szCs w:val="28"/>
        </w:rPr>
        <w:t>для розгрузки мозку</w:t>
      </w:r>
      <w:r w:rsidR="00B14A4A">
        <w:rPr>
          <w:sz w:val="28"/>
          <w:szCs w:val="28"/>
        </w:rPr>
        <w:t>,</w:t>
      </w:r>
      <w:r w:rsidR="00B14A4A" w:rsidRPr="00347300">
        <w:rPr>
          <w:sz w:val="28"/>
          <w:szCs w:val="28"/>
        </w:rPr>
        <w:t xml:space="preserve"> оптимізації рутинних завдан</w:t>
      </w:r>
      <w:r w:rsidR="00B14A4A">
        <w:rPr>
          <w:sz w:val="28"/>
          <w:szCs w:val="28"/>
        </w:rPr>
        <w:t>ь, з накопичувальним ефектом і сильною інтеграцією з спільнотою однодумців.</w:t>
      </w:r>
    </w:p>
    <w:p w14:paraId="451F68B8" w14:textId="77777777" w:rsidR="00B14A4A" w:rsidRDefault="00B14A4A" w:rsidP="00B14A4A">
      <w:pPr>
        <w:pStyle w:val="NormalWeb"/>
        <w:tabs>
          <w:tab w:val="left" w:pos="3966"/>
        </w:tabs>
        <w:ind w:firstLine="720"/>
        <w:rPr>
          <w:b/>
          <w:bCs/>
          <w:sz w:val="28"/>
          <w:szCs w:val="28"/>
        </w:rPr>
      </w:pPr>
      <w:r>
        <w:rPr>
          <w:b/>
          <w:bCs/>
          <w:sz w:val="28"/>
          <w:szCs w:val="28"/>
        </w:rPr>
        <w:tab/>
      </w:r>
    </w:p>
    <w:p w14:paraId="26C37CC8" w14:textId="77777777" w:rsidR="00574B31" w:rsidRPr="0071321E" w:rsidRDefault="00574B31" w:rsidP="00574B31">
      <w:pPr>
        <w:rPr>
          <w:lang w:val="en-UA"/>
        </w:rPr>
      </w:pPr>
    </w:p>
    <w:p w14:paraId="74BF3533" w14:textId="77777777" w:rsidR="00B14A4A" w:rsidRPr="00926750" w:rsidRDefault="00B14A4A" w:rsidP="00B14A4A">
      <w:pPr>
        <w:pStyle w:val="Heading2"/>
      </w:pPr>
      <w:bookmarkStart w:id="5" w:name="_Toc135653387"/>
      <w:bookmarkStart w:id="6" w:name="_Toc136375561"/>
      <w:r w:rsidRPr="00926750">
        <w:lastRenderedPageBreak/>
        <w:t>Аналіз існуючих рішень</w:t>
      </w:r>
      <w:bookmarkEnd w:id="5"/>
      <w:bookmarkEnd w:id="6"/>
    </w:p>
    <w:p w14:paraId="6668DB9D" w14:textId="77777777" w:rsidR="00B14A4A" w:rsidRDefault="00B14A4A" w:rsidP="00B14A4A">
      <w:pPr>
        <w:ind w:firstLine="720"/>
        <w:rPr>
          <w:sz w:val="28"/>
          <w:szCs w:val="28"/>
        </w:rPr>
      </w:pPr>
      <w:r w:rsidRPr="00347300">
        <w:rPr>
          <w:sz w:val="28"/>
          <w:szCs w:val="28"/>
        </w:rPr>
        <w:t>Справді, на ринку існує велика кількість програмного забезпечення для організації часу. Це означає, що конкуренція серед розробників є дуже високою, і для того, щоб виділитись, потрібно мати щось особливе.</w:t>
      </w:r>
    </w:p>
    <w:p w14:paraId="5FBDFA10" w14:textId="77777777" w:rsidR="00B14A4A" w:rsidRDefault="00B14A4A" w:rsidP="00B14A4A">
      <w:pPr>
        <w:ind w:firstLine="720"/>
        <w:rPr>
          <w:sz w:val="28"/>
          <w:szCs w:val="28"/>
        </w:rPr>
      </w:pPr>
    </w:p>
    <w:p w14:paraId="162F2476" w14:textId="77777777" w:rsidR="00B14A4A" w:rsidRDefault="00B14A4A" w:rsidP="00B14A4A">
      <w:pPr>
        <w:ind w:firstLine="720"/>
        <w:rPr>
          <w:sz w:val="28"/>
          <w:szCs w:val="28"/>
        </w:rPr>
      </w:pPr>
      <w:r w:rsidRPr="00DF10DD">
        <w:rPr>
          <w:sz w:val="28"/>
          <w:szCs w:val="28"/>
        </w:rPr>
        <w:t xml:space="preserve">Деякі програми можуть зосередитись на інтуїтивно зрозумілому і простому інтерфейсі, що дозволяє користувачам швидко оволодіти програмою і почати організовувати свій час без складнощів. Інші можуть пропонувати інноваційні методи планування, такі як графіки </w:t>
      </w:r>
      <w:proofErr w:type="spellStart"/>
      <w:r w:rsidRPr="00DF10DD">
        <w:rPr>
          <w:sz w:val="28"/>
          <w:szCs w:val="28"/>
        </w:rPr>
        <w:t>Ганта</w:t>
      </w:r>
      <w:proofErr w:type="spellEnd"/>
      <w:r w:rsidRPr="00DF10DD">
        <w:rPr>
          <w:sz w:val="28"/>
          <w:szCs w:val="28"/>
        </w:rPr>
        <w:t xml:space="preserve"> або </w:t>
      </w:r>
      <w:proofErr w:type="spellStart"/>
      <w:r w:rsidRPr="00DF10DD">
        <w:rPr>
          <w:sz w:val="28"/>
          <w:szCs w:val="28"/>
        </w:rPr>
        <w:t>канбан</w:t>
      </w:r>
      <w:proofErr w:type="spellEnd"/>
      <w:r w:rsidRPr="00DF10DD">
        <w:rPr>
          <w:sz w:val="28"/>
          <w:szCs w:val="28"/>
        </w:rPr>
        <w:t>-дошки, які дають змогу візуально відстежувати прогрес та керувати завданнями.</w:t>
      </w:r>
    </w:p>
    <w:p w14:paraId="299684E1" w14:textId="77777777" w:rsidR="00B14A4A" w:rsidRDefault="00B14A4A" w:rsidP="00B14A4A">
      <w:pPr>
        <w:ind w:firstLine="720"/>
        <w:rPr>
          <w:sz w:val="28"/>
          <w:szCs w:val="28"/>
        </w:rPr>
      </w:pPr>
    </w:p>
    <w:p w14:paraId="0E74868E" w14:textId="77777777" w:rsidR="00B14A4A" w:rsidRDefault="00B14A4A" w:rsidP="00B14A4A">
      <w:pPr>
        <w:ind w:firstLine="720"/>
        <w:rPr>
          <w:sz w:val="28"/>
          <w:szCs w:val="28"/>
        </w:rPr>
      </w:pPr>
      <w:r w:rsidRPr="00DF10DD">
        <w:rPr>
          <w:sz w:val="28"/>
          <w:szCs w:val="28"/>
        </w:rPr>
        <w:t>У наступних розділах ми розглянемо</w:t>
      </w:r>
      <w:r>
        <w:rPr>
          <w:sz w:val="28"/>
          <w:szCs w:val="28"/>
        </w:rPr>
        <w:t xml:space="preserve"> два</w:t>
      </w:r>
      <w:r w:rsidRPr="00DF10DD">
        <w:rPr>
          <w:sz w:val="28"/>
          <w:szCs w:val="28"/>
        </w:rPr>
        <w:t xml:space="preserve"> найпопулярніші додатки для організації часу на сьогоднішній день, а також проведемо порівняльний аналіз їх основних характеристик, таких як підтримувані пристрої, </w:t>
      </w:r>
      <w:r>
        <w:rPr>
          <w:sz w:val="28"/>
          <w:szCs w:val="28"/>
        </w:rPr>
        <w:t xml:space="preserve">цілі, ідеології, </w:t>
      </w:r>
      <w:r w:rsidRPr="00DF10DD">
        <w:rPr>
          <w:sz w:val="28"/>
          <w:szCs w:val="28"/>
        </w:rPr>
        <w:t>простот</w:t>
      </w:r>
      <w:r>
        <w:rPr>
          <w:sz w:val="28"/>
          <w:szCs w:val="28"/>
        </w:rPr>
        <w:t>у</w:t>
      </w:r>
      <w:r w:rsidRPr="00DF10DD">
        <w:rPr>
          <w:sz w:val="28"/>
          <w:szCs w:val="28"/>
        </w:rPr>
        <w:t xml:space="preserve"> керування процесами.</w:t>
      </w:r>
    </w:p>
    <w:p w14:paraId="275AAEC2" w14:textId="77777777" w:rsidR="00B14A4A" w:rsidRPr="00B56384" w:rsidRDefault="00B14A4A" w:rsidP="00B14A4A">
      <w:pPr>
        <w:ind w:firstLine="720"/>
        <w:rPr>
          <w:sz w:val="28"/>
          <w:szCs w:val="28"/>
        </w:rPr>
      </w:pPr>
    </w:p>
    <w:p w14:paraId="5CEF12A7" w14:textId="77777777" w:rsidR="00B14A4A" w:rsidRPr="00B56384" w:rsidRDefault="00B14A4A" w:rsidP="00B14A4A">
      <w:pPr>
        <w:ind w:firstLine="720"/>
        <w:rPr>
          <w:sz w:val="28"/>
          <w:szCs w:val="28"/>
        </w:rPr>
      </w:pPr>
      <w:r w:rsidRPr="00B56384">
        <w:rPr>
          <w:sz w:val="28"/>
          <w:szCs w:val="28"/>
        </w:rPr>
        <w:t>Деякі програми акцентуються на синхронізації та доступності даних. Вони можуть пропонувати можливість синхронізувати розклади та завдання між різними пристроями та платформами, такими як комп'ютери, смартфони та планшети, щоб мати постійний доступ до оновленої інформації.</w:t>
      </w:r>
    </w:p>
    <w:p w14:paraId="5AAB8A20" w14:textId="77777777" w:rsidR="00B14A4A" w:rsidRPr="00B56384" w:rsidRDefault="00B14A4A" w:rsidP="00B14A4A">
      <w:pPr>
        <w:ind w:firstLine="720"/>
        <w:rPr>
          <w:sz w:val="28"/>
          <w:szCs w:val="28"/>
        </w:rPr>
      </w:pPr>
    </w:p>
    <w:p w14:paraId="01DED854" w14:textId="77777777" w:rsidR="00B14A4A" w:rsidRPr="00B56384" w:rsidRDefault="00B14A4A" w:rsidP="00B14A4A">
      <w:pPr>
        <w:ind w:firstLine="720"/>
        <w:rPr>
          <w:sz w:val="28"/>
          <w:szCs w:val="28"/>
        </w:rPr>
      </w:pPr>
      <w:r w:rsidRPr="00B56384">
        <w:rPr>
          <w:sz w:val="28"/>
          <w:szCs w:val="28"/>
        </w:rPr>
        <w:t xml:space="preserve">Деякі програми можуть спеціалізуватись на конкретних групах користувачів або виконувати специфічні завдання. Наприклад, є програми, призначені для менеджменту проектів, нагадувань про медичні препарати, </w:t>
      </w:r>
      <w:proofErr w:type="spellStart"/>
      <w:r w:rsidRPr="00B56384">
        <w:rPr>
          <w:sz w:val="28"/>
          <w:szCs w:val="28"/>
        </w:rPr>
        <w:t>трекінгу</w:t>
      </w:r>
      <w:proofErr w:type="spellEnd"/>
      <w:r w:rsidRPr="00B56384">
        <w:rPr>
          <w:sz w:val="28"/>
          <w:szCs w:val="28"/>
        </w:rPr>
        <w:t xml:space="preserve"> часу роботи та багато інших.</w:t>
      </w:r>
    </w:p>
    <w:p w14:paraId="5D1DB4CD" w14:textId="77777777" w:rsidR="00B14A4A" w:rsidRPr="00B56384" w:rsidRDefault="00B14A4A" w:rsidP="00B14A4A">
      <w:pPr>
        <w:ind w:firstLine="720"/>
        <w:rPr>
          <w:sz w:val="28"/>
          <w:szCs w:val="28"/>
        </w:rPr>
      </w:pPr>
    </w:p>
    <w:p w14:paraId="57AE15B5" w14:textId="77777777" w:rsidR="00B14A4A" w:rsidRDefault="00B14A4A" w:rsidP="00B14A4A">
      <w:pPr>
        <w:ind w:firstLine="720"/>
        <w:rPr>
          <w:sz w:val="28"/>
          <w:szCs w:val="28"/>
        </w:rPr>
      </w:pPr>
      <w:r w:rsidRPr="00B56384">
        <w:rPr>
          <w:sz w:val="28"/>
          <w:szCs w:val="28"/>
        </w:rPr>
        <w:lastRenderedPageBreak/>
        <w:t>Окрім цього, оновлення та підтримка програмного забезпечення є важливим аспектом. Розробники повинні надавати регулярні оновлення з новими функціями, виправленнями помилок та забезпечувати гарантовану підтримку користувачів, щоб забезпечити задоволення і лояльність клієнтів.</w:t>
      </w:r>
    </w:p>
    <w:p w14:paraId="4C83AD8D" w14:textId="77777777" w:rsidR="00B14A4A" w:rsidRDefault="00B14A4A" w:rsidP="00B14A4A">
      <w:pPr>
        <w:ind w:firstLine="720"/>
        <w:rPr>
          <w:sz w:val="28"/>
          <w:szCs w:val="28"/>
        </w:rPr>
      </w:pPr>
    </w:p>
    <w:p w14:paraId="72A5CA2B" w14:textId="77777777" w:rsidR="00B14A4A" w:rsidRDefault="00B14A4A" w:rsidP="00B14A4A">
      <w:pPr>
        <w:ind w:firstLine="720"/>
        <w:rPr>
          <w:sz w:val="28"/>
          <w:szCs w:val="28"/>
        </w:rPr>
      </w:pPr>
    </w:p>
    <w:p w14:paraId="5D49CC8E" w14:textId="77777777" w:rsidR="00B14A4A" w:rsidRDefault="00B14A4A" w:rsidP="00B14A4A">
      <w:pPr>
        <w:ind w:firstLine="720"/>
        <w:rPr>
          <w:sz w:val="28"/>
          <w:szCs w:val="28"/>
        </w:rPr>
      </w:pPr>
    </w:p>
    <w:p w14:paraId="73394404" w14:textId="77777777" w:rsidR="00B14A4A" w:rsidRDefault="00B14A4A" w:rsidP="00B14A4A">
      <w:pPr>
        <w:ind w:firstLine="720"/>
        <w:rPr>
          <w:sz w:val="28"/>
          <w:szCs w:val="28"/>
        </w:rPr>
      </w:pPr>
    </w:p>
    <w:p w14:paraId="76F344E3" w14:textId="77777777" w:rsidR="00B14A4A" w:rsidRDefault="00B14A4A" w:rsidP="00B14A4A">
      <w:pPr>
        <w:ind w:firstLine="720"/>
        <w:rPr>
          <w:sz w:val="28"/>
          <w:szCs w:val="28"/>
        </w:rPr>
      </w:pPr>
    </w:p>
    <w:p w14:paraId="6DA6A6FB" w14:textId="77777777" w:rsidR="00B14A4A" w:rsidRDefault="00B14A4A" w:rsidP="00B14A4A">
      <w:pPr>
        <w:rPr>
          <w:sz w:val="28"/>
          <w:szCs w:val="28"/>
        </w:rPr>
      </w:pPr>
    </w:p>
    <w:p w14:paraId="2D60E864" w14:textId="77777777" w:rsidR="00B14A4A" w:rsidRPr="00855BA8" w:rsidRDefault="00B14A4A" w:rsidP="00B14A4A">
      <w:pPr>
        <w:pStyle w:val="Heading3"/>
      </w:pPr>
      <w:bookmarkStart w:id="7" w:name="_Toc135653388"/>
      <w:bookmarkStart w:id="8" w:name="_Toc136375562"/>
      <w:r>
        <w:t xml:space="preserve">Огляд </w:t>
      </w:r>
      <w:proofErr w:type="spellStart"/>
      <w:r>
        <w:t>Structured</w:t>
      </w:r>
      <w:bookmarkEnd w:id="7"/>
      <w:bookmarkEnd w:id="8"/>
      <w:proofErr w:type="spellEnd"/>
    </w:p>
    <w:p w14:paraId="79C00BE2" w14:textId="77777777" w:rsidR="00B14A4A" w:rsidRDefault="00B14A4A" w:rsidP="00B14A4A">
      <w:pPr>
        <w:ind w:firstLine="720"/>
        <w:rPr>
          <w:sz w:val="28"/>
          <w:szCs w:val="28"/>
        </w:rPr>
      </w:pPr>
      <w:proofErr w:type="spellStart"/>
      <w:r w:rsidRPr="00442986">
        <w:rPr>
          <w:sz w:val="28"/>
          <w:szCs w:val="28"/>
        </w:rPr>
        <w:t>Structured</w:t>
      </w:r>
      <w:proofErr w:type="spellEnd"/>
      <w:r w:rsidRPr="00442986">
        <w:rPr>
          <w:sz w:val="28"/>
          <w:szCs w:val="28"/>
        </w:rPr>
        <w:t xml:space="preserve"> - це щоденний візуальний планувальник, який поєднує календар і список справ, щоб надати можливість розплановувати завдання, стежити за прогресом протягом дня та позначати їх як виконані, коли завдання виконані.</w:t>
      </w:r>
    </w:p>
    <w:p w14:paraId="5794C8D9" w14:textId="77777777" w:rsidR="00B14A4A" w:rsidRDefault="00B14A4A" w:rsidP="00B14A4A">
      <w:pPr>
        <w:ind w:firstLine="720"/>
        <w:rPr>
          <w:sz w:val="28"/>
          <w:szCs w:val="28"/>
        </w:rPr>
      </w:pPr>
    </w:p>
    <w:p w14:paraId="01EA0E78" w14:textId="77777777" w:rsidR="00B14A4A" w:rsidRPr="00442986" w:rsidRDefault="00B14A4A" w:rsidP="00B14A4A">
      <w:pPr>
        <w:ind w:firstLine="720"/>
        <w:rPr>
          <w:sz w:val="28"/>
          <w:szCs w:val="28"/>
        </w:rPr>
      </w:pPr>
      <w:r>
        <w:rPr>
          <w:sz w:val="28"/>
          <w:szCs w:val="28"/>
        </w:rPr>
        <w:t>Сервіс</w:t>
      </w:r>
      <w:r w:rsidRPr="00442986">
        <w:rPr>
          <w:sz w:val="28"/>
          <w:szCs w:val="28"/>
        </w:rPr>
        <w:t xml:space="preserve">, доступним лише на пристроях від </w:t>
      </w:r>
      <w:proofErr w:type="spellStart"/>
      <w:r w:rsidRPr="00442986">
        <w:rPr>
          <w:sz w:val="28"/>
          <w:szCs w:val="28"/>
        </w:rPr>
        <w:t>Apple</w:t>
      </w:r>
      <w:proofErr w:type="spellEnd"/>
      <w:r w:rsidRPr="00442986">
        <w:rPr>
          <w:sz w:val="28"/>
          <w:szCs w:val="28"/>
        </w:rPr>
        <w:t xml:space="preserve">. Він може бути використаний на </w:t>
      </w:r>
      <w:proofErr w:type="spellStart"/>
      <w:r w:rsidRPr="00442986">
        <w:rPr>
          <w:sz w:val="28"/>
          <w:szCs w:val="28"/>
        </w:rPr>
        <w:t>iPhone</w:t>
      </w:r>
      <w:proofErr w:type="spellEnd"/>
      <w:r w:rsidRPr="00442986">
        <w:rPr>
          <w:sz w:val="28"/>
          <w:szCs w:val="28"/>
        </w:rPr>
        <w:t xml:space="preserve">, </w:t>
      </w:r>
      <w:proofErr w:type="spellStart"/>
      <w:r w:rsidRPr="00442986">
        <w:rPr>
          <w:sz w:val="28"/>
          <w:szCs w:val="28"/>
        </w:rPr>
        <w:t>iPad</w:t>
      </w:r>
      <w:proofErr w:type="spellEnd"/>
      <w:r>
        <w:rPr>
          <w:sz w:val="28"/>
          <w:szCs w:val="28"/>
        </w:rPr>
        <w:t xml:space="preserve">, </w:t>
      </w:r>
      <w:r w:rsidRPr="00442986">
        <w:rPr>
          <w:sz w:val="28"/>
          <w:szCs w:val="28"/>
        </w:rPr>
        <w:t xml:space="preserve">та пристроях, що працюють під управлінням операційної системи </w:t>
      </w:r>
      <w:r>
        <w:rPr>
          <w:sz w:val="28"/>
          <w:szCs w:val="28"/>
          <w:lang w:val="en-US"/>
        </w:rPr>
        <w:t>macOS</w:t>
      </w:r>
      <w:r w:rsidRPr="00442986">
        <w:rPr>
          <w:sz w:val="28"/>
          <w:szCs w:val="28"/>
        </w:rPr>
        <w:t xml:space="preserve">. Це означає, що користувачі, які володіють пристроями </w:t>
      </w:r>
      <w:proofErr w:type="spellStart"/>
      <w:r w:rsidRPr="00442986">
        <w:rPr>
          <w:sz w:val="28"/>
          <w:szCs w:val="28"/>
        </w:rPr>
        <w:t>Apple</w:t>
      </w:r>
      <w:proofErr w:type="spellEnd"/>
      <w:r w:rsidRPr="00442986">
        <w:rPr>
          <w:sz w:val="28"/>
          <w:szCs w:val="28"/>
        </w:rPr>
        <w:t xml:space="preserve">, можуть насолоджуватися функціональністю та, які надає </w:t>
      </w:r>
      <w:proofErr w:type="spellStart"/>
      <w:r w:rsidRPr="00442986">
        <w:rPr>
          <w:sz w:val="28"/>
          <w:szCs w:val="28"/>
        </w:rPr>
        <w:t>Structured</w:t>
      </w:r>
      <w:proofErr w:type="spellEnd"/>
      <w:r w:rsidRPr="00442986">
        <w:rPr>
          <w:sz w:val="28"/>
          <w:szCs w:val="28"/>
        </w:rPr>
        <w:t xml:space="preserve"> для планування та відстеження своїх завдань та розкладу.</w:t>
      </w:r>
    </w:p>
    <w:p w14:paraId="0B39B8B6" w14:textId="77777777" w:rsidR="00B14A4A" w:rsidRPr="00F8279A" w:rsidRDefault="00B14A4A" w:rsidP="00B14A4A">
      <w:pPr>
        <w:ind w:firstLine="720"/>
        <w:rPr>
          <w:sz w:val="28"/>
          <w:szCs w:val="28"/>
        </w:rPr>
      </w:pPr>
    </w:p>
    <w:p w14:paraId="406FCA8D" w14:textId="77777777" w:rsidR="00B14A4A" w:rsidRDefault="00B14A4A" w:rsidP="00B14A4A">
      <w:pPr>
        <w:ind w:firstLine="720"/>
        <w:rPr>
          <w:sz w:val="28"/>
          <w:szCs w:val="28"/>
        </w:rPr>
      </w:pPr>
      <w:r w:rsidRPr="00F8279A">
        <w:rPr>
          <w:sz w:val="28"/>
          <w:szCs w:val="28"/>
        </w:rPr>
        <w:t xml:space="preserve">Сервіс </w:t>
      </w:r>
      <w:proofErr w:type="spellStart"/>
      <w:r w:rsidRPr="00626F2C">
        <w:rPr>
          <w:sz w:val="28"/>
          <w:szCs w:val="28"/>
          <w:lang w:val="ru-RU"/>
        </w:rPr>
        <w:t>Structured</w:t>
      </w:r>
      <w:proofErr w:type="spellEnd"/>
      <w:r w:rsidRPr="00F8279A">
        <w:rPr>
          <w:sz w:val="28"/>
          <w:szCs w:val="28"/>
        </w:rPr>
        <w:t>, на жаль, не має базового функціоналу для організації рутини людини, хоч якось працююча верс</w:t>
      </w:r>
      <w:r>
        <w:rPr>
          <w:sz w:val="28"/>
          <w:szCs w:val="28"/>
        </w:rPr>
        <w:t xml:space="preserve">ія коштує грошей. Бізнес схема в програми геть погана. </w:t>
      </w:r>
    </w:p>
    <w:p w14:paraId="1BBA690B" w14:textId="77777777" w:rsidR="00B14A4A" w:rsidRPr="00F8279A" w:rsidRDefault="00B14A4A" w:rsidP="00B14A4A">
      <w:pPr>
        <w:rPr>
          <w:sz w:val="28"/>
          <w:szCs w:val="28"/>
          <w:lang w:val="ru-RU"/>
        </w:rPr>
      </w:pPr>
    </w:p>
    <w:p w14:paraId="595C8FC7" w14:textId="77777777" w:rsidR="00B14A4A" w:rsidRPr="00626F2C" w:rsidRDefault="00B14A4A" w:rsidP="00B14A4A">
      <w:pPr>
        <w:ind w:firstLine="720"/>
        <w:rPr>
          <w:sz w:val="28"/>
          <w:szCs w:val="28"/>
          <w:lang w:val="ru-RU"/>
        </w:rPr>
      </w:pPr>
      <w:r w:rsidRPr="00626F2C">
        <w:rPr>
          <w:sz w:val="28"/>
          <w:szCs w:val="28"/>
          <w:lang w:val="ru-RU"/>
        </w:rPr>
        <w:lastRenderedPageBreak/>
        <w:t xml:space="preserve"> </w:t>
      </w:r>
      <w:proofErr w:type="spellStart"/>
      <w:r w:rsidRPr="00626F2C">
        <w:rPr>
          <w:sz w:val="28"/>
          <w:szCs w:val="28"/>
          <w:lang w:val="ru-RU"/>
        </w:rPr>
        <w:t>Він</w:t>
      </w:r>
      <w:proofErr w:type="spellEnd"/>
      <w:r w:rsidRPr="00626F2C">
        <w:rPr>
          <w:sz w:val="28"/>
          <w:szCs w:val="28"/>
          <w:lang w:val="ru-RU"/>
        </w:rPr>
        <w:t xml:space="preserve"> </w:t>
      </w:r>
      <w:proofErr w:type="spellStart"/>
      <w:r w:rsidRPr="00626F2C">
        <w:rPr>
          <w:sz w:val="28"/>
          <w:szCs w:val="28"/>
          <w:lang w:val="ru-RU"/>
        </w:rPr>
        <w:t>зосереджений</w:t>
      </w:r>
      <w:proofErr w:type="spellEnd"/>
      <w:r w:rsidRPr="00626F2C">
        <w:rPr>
          <w:sz w:val="28"/>
          <w:szCs w:val="28"/>
          <w:lang w:val="ru-RU"/>
        </w:rPr>
        <w:t xml:space="preserve"> </w:t>
      </w:r>
      <w:proofErr w:type="spellStart"/>
      <w:r w:rsidRPr="00626F2C">
        <w:rPr>
          <w:sz w:val="28"/>
          <w:szCs w:val="28"/>
          <w:lang w:val="ru-RU"/>
        </w:rPr>
        <w:t>переважно</w:t>
      </w:r>
      <w:proofErr w:type="spellEnd"/>
      <w:r w:rsidRPr="00626F2C">
        <w:rPr>
          <w:sz w:val="28"/>
          <w:szCs w:val="28"/>
          <w:lang w:val="ru-RU"/>
        </w:rPr>
        <w:t xml:space="preserve"> на </w:t>
      </w:r>
      <w:proofErr w:type="spellStart"/>
      <w:r w:rsidRPr="00626F2C">
        <w:rPr>
          <w:sz w:val="28"/>
          <w:szCs w:val="28"/>
          <w:lang w:val="ru-RU"/>
        </w:rPr>
        <w:t>плануванні</w:t>
      </w:r>
      <w:proofErr w:type="spellEnd"/>
      <w:r w:rsidRPr="00626F2C">
        <w:rPr>
          <w:sz w:val="28"/>
          <w:szCs w:val="28"/>
          <w:lang w:val="ru-RU"/>
        </w:rPr>
        <w:t xml:space="preserve"> </w:t>
      </w:r>
      <w:proofErr w:type="spellStart"/>
      <w:r w:rsidRPr="00626F2C">
        <w:rPr>
          <w:sz w:val="28"/>
          <w:szCs w:val="28"/>
          <w:lang w:val="ru-RU"/>
        </w:rPr>
        <w:t>завдань</w:t>
      </w:r>
      <w:proofErr w:type="spellEnd"/>
      <w:r w:rsidRPr="00626F2C">
        <w:rPr>
          <w:sz w:val="28"/>
          <w:szCs w:val="28"/>
          <w:lang w:val="ru-RU"/>
        </w:rPr>
        <w:t xml:space="preserve"> та </w:t>
      </w:r>
      <w:proofErr w:type="spellStart"/>
      <w:r w:rsidRPr="00626F2C">
        <w:rPr>
          <w:sz w:val="28"/>
          <w:szCs w:val="28"/>
          <w:lang w:val="ru-RU"/>
        </w:rPr>
        <w:t>відстеженні</w:t>
      </w:r>
      <w:proofErr w:type="spellEnd"/>
      <w:r w:rsidRPr="00626F2C">
        <w:rPr>
          <w:sz w:val="28"/>
          <w:szCs w:val="28"/>
          <w:lang w:val="ru-RU"/>
        </w:rPr>
        <w:t xml:space="preserve"> </w:t>
      </w:r>
      <w:proofErr w:type="spellStart"/>
      <w:r w:rsidRPr="00626F2C">
        <w:rPr>
          <w:sz w:val="28"/>
          <w:szCs w:val="28"/>
          <w:lang w:val="ru-RU"/>
        </w:rPr>
        <w:t>прогресу</w:t>
      </w:r>
      <w:proofErr w:type="spellEnd"/>
      <w:r w:rsidRPr="00626F2C">
        <w:rPr>
          <w:sz w:val="28"/>
          <w:szCs w:val="28"/>
          <w:lang w:val="ru-RU"/>
        </w:rPr>
        <w:t xml:space="preserve">. </w:t>
      </w:r>
      <w:proofErr w:type="spellStart"/>
      <w:r w:rsidRPr="00626F2C">
        <w:rPr>
          <w:sz w:val="28"/>
          <w:szCs w:val="28"/>
          <w:lang w:val="ru-RU"/>
        </w:rPr>
        <w:t>Це</w:t>
      </w:r>
      <w:proofErr w:type="spellEnd"/>
      <w:r w:rsidRPr="00626F2C">
        <w:rPr>
          <w:sz w:val="28"/>
          <w:szCs w:val="28"/>
          <w:lang w:val="ru-RU"/>
        </w:rPr>
        <w:t xml:space="preserve"> </w:t>
      </w:r>
      <w:proofErr w:type="spellStart"/>
      <w:r w:rsidRPr="00626F2C">
        <w:rPr>
          <w:sz w:val="28"/>
          <w:szCs w:val="28"/>
          <w:lang w:val="ru-RU"/>
        </w:rPr>
        <w:t>може</w:t>
      </w:r>
      <w:proofErr w:type="spellEnd"/>
      <w:r w:rsidRPr="00626F2C">
        <w:rPr>
          <w:sz w:val="28"/>
          <w:szCs w:val="28"/>
          <w:lang w:val="ru-RU"/>
        </w:rPr>
        <w:t xml:space="preserve"> бути </w:t>
      </w:r>
      <w:proofErr w:type="spellStart"/>
      <w:r w:rsidRPr="00626F2C">
        <w:rPr>
          <w:sz w:val="28"/>
          <w:szCs w:val="28"/>
          <w:lang w:val="ru-RU"/>
        </w:rPr>
        <w:t>обмеженням</w:t>
      </w:r>
      <w:proofErr w:type="spellEnd"/>
      <w:r w:rsidRPr="00626F2C">
        <w:rPr>
          <w:sz w:val="28"/>
          <w:szCs w:val="28"/>
          <w:lang w:val="ru-RU"/>
        </w:rPr>
        <w:t xml:space="preserve"> для тих, </w:t>
      </w:r>
      <w:proofErr w:type="spellStart"/>
      <w:r w:rsidRPr="00626F2C">
        <w:rPr>
          <w:sz w:val="28"/>
          <w:szCs w:val="28"/>
          <w:lang w:val="ru-RU"/>
        </w:rPr>
        <w:t>хто</w:t>
      </w:r>
      <w:proofErr w:type="spellEnd"/>
      <w:r w:rsidRPr="00626F2C">
        <w:rPr>
          <w:sz w:val="28"/>
          <w:szCs w:val="28"/>
          <w:lang w:val="ru-RU"/>
        </w:rPr>
        <w:t xml:space="preserve"> </w:t>
      </w:r>
      <w:proofErr w:type="spellStart"/>
      <w:r w:rsidRPr="00626F2C">
        <w:rPr>
          <w:sz w:val="28"/>
          <w:szCs w:val="28"/>
          <w:lang w:val="ru-RU"/>
        </w:rPr>
        <w:t>шукає</w:t>
      </w:r>
      <w:proofErr w:type="spellEnd"/>
      <w:r w:rsidRPr="00626F2C">
        <w:rPr>
          <w:sz w:val="28"/>
          <w:szCs w:val="28"/>
          <w:lang w:val="ru-RU"/>
        </w:rPr>
        <w:t xml:space="preserve"> </w:t>
      </w:r>
      <w:proofErr w:type="spellStart"/>
      <w:r w:rsidRPr="00626F2C">
        <w:rPr>
          <w:sz w:val="28"/>
          <w:szCs w:val="28"/>
          <w:lang w:val="ru-RU"/>
        </w:rPr>
        <w:t>інструмент</w:t>
      </w:r>
      <w:proofErr w:type="spellEnd"/>
      <w:r w:rsidRPr="00626F2C">
        <w:rPr>
          <w:sz w:val="28"/>
          <w:szCs w:val="28"/>
          <w:lang w:val="ru-RU"/>
        </w:rPr>
        <w:t xml:space="preserve">, </w:t>
      </w:r>
      <w:proofErr w:type="spellStart"/>
      <w:r w:rsidRPr="00626F2C">
        <w:rPr>
          <w:sz w:val="28"/>
          <w:szCs w:val="28"/>
          <w:lang w:val="ru-RU"/>
        </w:rPr>
        <w:t>який</w:t>
      </w:r>
      <w:proofErr w:type="spellEnd"/>
      <w:r w:rsidRPr="00626F2C">
        <w:rPr>
          <w:sz w:val="28"/>
          <w:szCs w:val="28"/>
          <w:lang w:val="ru-RU"/>
        </w:rPr>
        <w:t xml:space="preserve"> </w:t>
      </w:r>
      <w:proofErr w:type="spellStart"/>
      <w:r w:rsidRPr="00626F2C">
        <w:rPr>
          <w:sz w:val="28"/>
          <w:szCs w:val="28"/>
          <w:lang w:val="ru-RU"/>
        </w:rPr>
        <w:t>допоможе</w:t>
      </w:r>
      <w:proofErr w:type="spellEnd"/>
      <w:r w:rsidRPr="00626F2C">
        <w:rPr>
          <w:sz w:val="28"/>
          <w:szCs w:val="28"/>
          <w:lang w:val="ru-RU"/>
        </w:rPr>
        <w:t xml:space="preserve"> </w:t>
      </w:r>
      <w:proofErr w:type="spellStart"/>
      <w:r w:rsidRPr="00626F2C">
        <w:rPr>
          <w:sz w:val="28"/>
          <w:szCs w:val="28"/>
          <w:lang w:val="ru-RU"/>
        </w:rPr>
        <w:t>організувати</w:t>
      </w:r>
      <w:proofErr w:type="spellEnd"/>
      <w:r w:rsidRPr="00626F2C">
        <w:rPr>
          <w:sz w:val="28"/>
          <w:szCs w:val="28"/>
          <w:lang w:val="ru-RU"/>
        </w:rPr>
        <w:t xml:space="preserve"> та регулярно </w:t>
      </w:r>
      <w:proofErr w:type="spellStart"/>
      <w:r w:rsidRPr="00626F2C">
        <w:rPr>
          <w:sz w:val="28"/>
          <w:szCs w:val="28"/>
          <w:lang w:val="ru-RU"/>
        </w:rPr>
        <w:t>повторювати</w:t>
      </w:r>
      <w:proofErr w:type="spellEnd"/>
      <w:r w:rsidRPr="00626F2C">
        <w:rPr>
          <w:sz w:val="28"/>
          <w:szCs w:val="28"/>
          <w:lang w:val="ru-RU"/>
        </w:rPr>
        <w:t xml:space="preserve"> </w:t>
      </w:r>
      <w:proofErr w:type="spellStart"/>
      <w:r w:rsidRPr="00626F2C">
        <w:rPr>
          <w:sz w:val="28"/>
          <w:szCs w:val="28"/>
          <w:lang w:val="ru-RU"/>
        </w:rPr>
        <w:t>рутинні</w:t>
      </w:r>
      <w:proofErr w:type="spellEnd"/>
      <w:r w:rsidRPr="00626F2C">
        <w:rPr>
          <w:sz w:val="28"/>
          <w:szCs w:val="28"/>
          <w:lang w:val="ru-RU"/>
        </w:rPr>
        <w:t xml:space="preserve"> </w:t>
      </w:r>
      <w:proofErr w:type="spellStart"/>
      <w:r w:rsidRPr="00626F2C">
        <w:rPr>
          <w:sz w:val="28"/>
          <w:szCs w:val="28"/>
          <w:lang w:val="ru-RU"/>
        </w:rPr>
        <w:t>дії</w:t>
      </w:r>
      <w:proofErr w:type="spellEnd"/>
      <w:r w:rsidRPr="00626F2C">
        <w:rPr>
          <w:sz w:val="28"/>
          <w:szCs w:val="28"/>
          <w:lang w:val="ru-RU"/>
        </w:rPr>
        <w:t xml:space="preserve"> і </w:t>
      </w:r>
      <w:proofErr w:type="spellStart"/>
      <w:r w:rsidRPr="00626F2C">
        <w:rPr>
          <w:sz w:val="28"/>
          <w:szCs w:val="28"/>
          <w:lang w:val="ru-RU"/>
        </w:rPr>
        <w:t>ділові</w:t>
      </w:r>
      <w:proofErr w:type="spellEnd"/>
      <w:r w:rsidRPr="00626F2C">
        <w:rPr>
          <w:sz w:val="28"/>
          <w:szCs w:val="28"/>
          <w:lang w:val="ru-RU"/>
        </w:rPr>
        <w:t xml:space="preserve"> </w:t>
      </w:r>
      <w:proofErr w:type="spellStart"/>
      <w:r w:rsidRPr="00626F2C">
        <w:rPr>
          <w:sz w:val="28"/>
          <w:szCs w:val="28"/>
          <w:lang w:val="ru-RU"/>
        </w:rPr>
        <w:t>звички</w:t>
      </w:r>
      <w:proofErr w:type="spellEnd"/>
      <w:r w:rsidRPr="00626F2C">
        <w:rPr>
          <w:sz w:val="28"/>
          <w:szCs w:val="28"/>
          <w:lang w:val="ru-RU"/>
        </w:rPr>
        <w:t>.</w:t>
      </w:r>
    </w:p>
    <w:p w14:paraId="4F04BBC1" w14:textId="77777777" w:rsidR="00B14A4A" w:rsidRDefault="00B14A4A" w:rsidP="00B14A4A">
      <w:pPr>
        <w:ind w:firstLine="720"/>
        <w:rPr>
          <w:sz w:val="28"/>
          <w:szCs w:val="28"/>
          <w:lang w:val="ru-RU"/>
        </w:rPr>
      </w:pPr>
    </w:p>
    <w:p w14:paraId="03A3BBA0" w14:textId="77777777" w:rsidR="00B14A4A" w:rsidRDefault="00B14A4A" w:rsidP="00B14A4A">
      <w:pPr>
        <w:rPr>
          <w:sz w:val="28"/>
          <w:szCs w:val="28"/>
        </w:rPr>
      </w:pPr>
      <w:r>
        <w:rPr>
          <w:sz w:val="28"/>
          <w:szCs w:val="28"/>
        </w:rPr>
        <w:t xml:space="preserve">Функції додатку </w:t>
      </w:r>
    </w:p>
    <w:p w14:paraId="3B619ACE" w14:textId="77777777" w:rsidR="00B14A4A" w:rsidRPr="00722BA6" w:rsidRDefault="00B14A4A" w:rsidP="00B14A4A">
      <w:pPr>
        <w:ind w:firstLine="720"/>
        <w:rPr>
          <w:sz w:val="28"/>
          <w:szCs w:val="28"/>
        </w:rPr>
      </w:pPr>
      <w:proofErr w:type="spellStart"/>
      <w:r w:rsidRPr="00722BA6">
        <w:rPr>
          <w:sz w:val="28"/>
          <w:szCs w:val="28"/>
        </w:rPr>
        <w:t>Structured</w:t>
      </w:r>
      <w:proofErr w:type="spellEnd"/>
      <w:r w:rsidRPr="00722BA6">
        <w:rPr>
          <w:sz w:val="28"/>
          <w:szCs w:val="28"/>
        </w:rPr>
        <w:t xml:space="preserve"> - це застосунок, який пропонує ряд корисних функцій для організації часу та завдань. Основний функціонал додатку </w:t>
      </w:r>
      <w:proofErr w:type="spellStart"/>
      <w:r w:rsidRPr="00722BA6">
        <w:rPr>
          <w:sz w:val="28"/>
          <w:szCs w:val="28"/>
        </w:rPr>
        <w:t>Structured</w:t>
      </w:r>
      <w:proofErr w:type="spellEnd"/>
      <w:r w:rsidRPr="00722BA6">
        <w:rPr>
          <w:sz w:val="28"/>
          <w:szCs w:val="28"/>
        </w:rPr>
        <w:t xml:space="preserve"> включає:</w:t>
      </w:r>
    </w:p>
    <w:p w14:paraId="2A7C94B9" w14:textId="77777777" w:rsidR="00B14A4A" w:rsidRDefault="00B14A4A" w:rsidP="00B14A4A">
      <w:pPr>
        <w:rPr>
          <w:sz w:val="28"/>
          <w:szCs w:val="28"/>
        </w:rPr>
      </w:pPr>
    </w:p>
    <w:p w14:paraId="0862466A" w14:textId="77777777" w:rsidR="00B14A4A" w:rsidRPr="00722BA6" w:rsidRDefault="00B14A4A" w:rsidP="00B14A4A">
      <w:pPr>
        <w:pStyle w:val="ListParagraph"/>
        <w:numPr>
          <w:ilvl w:val="0"/>
          <w:numId w:val="1"/>
        </w:numPr>
        <w:rPr>
          <w:sz w:val="28"/>
          <w:szCs w:val="28"/>
        </w:rPr>
      </w:pPr>
      <w:r w:rsidRPr="00722BA6">
        <w:rPr>
          <w:sz w:val="28"/>
          <w:szCs w:val="28"/>
        </w:rPr>
        <w:t>Планування завдань: Застосунок дозволяє вам створювати та розплановувати завдання на календарі. Ви можете встановлювати терміни виконання, пріоритети та тривалість кожного завдання.</w:t>
      </w:r>
    </w:p>
    <w:p w14:paraId="3D3415BE" w14:textId="77777777" w:rsidR="00B14A4A" w:rsidRDefault="00B14A4A" w:rsidP="00B14A4A">
      <w:pPr>
        <w:rPr>
          <w:sz w:val="28"/>
          <w:szCs w:val="28"/>
        </w:rPr>
      </w:pPr>
    </w:p>
    <w:p w14:paraId="1232ED92" w14:textId="77777777" w:rsidR="00B14A4A" w:rsidRPr="00722BA6" w:rsidRDefault="00B14A4A" w:rsidP="00B14A4A">
      <w:pPr>
        <w:pStyle w:val="ListParagraph"/>
        <w:numPr>
          <w:ilvl w:val="0"/>
          <w:numId w:val="1"/>
        </w:numPr>
        <w:rPr>
          <w:sz w:val="28"/>
          <w:szCs w:val="28"/>
        </w:rPr>
      </w:pPr>
      <w:r w:rsidRPr="00722BA6">
        <w:rPr>
          <w:sz w:val="28"/>
          <w:szCs w:val="28"/>
        </w:rPr>
        <w:t>Список справ: Structured надає можливість створювати список справ, який включає окремі завдання або підзавдання. Ви можете легко організовувати свої завдання за категоріями або проектами.</w:t>
      </w:r>
    </w:p>
    <w:p w14:paraId="46D0C1D2" w14:textId="77777777" w:rsidR="00B14A4A" w:rsidRPr="00722BA6" w:rsidRDefault="00B14A4A" w:rsidP="00B14A4A">
      <w:pPr>
        <w:ind w:firstLine="720"/>
        <w:rPr>
          <w:sz w:val="28"/>
          <w:szCs w:val="28"/>
        </w:rPr>
      </w:pPr>
    </w:p>
    <w:p w14:paraId="51A86F94" w14:textId="77777777" w:rsidR="00B14A4A" w:rsidRPr="00722BA6" w:rsidRDefault="00B14A4A" w:rsidP="00B14A4A">
      <w:pPr>
        <w:pStyle w:val="ListParagraph"/>
        <w:numPr>
          <w:ilvl w:val="0"/>
          <w:numId w:val="1"/>
        </w:numPr>
        <w:rPr>
          <w:sz w:val="28"/>
          <w:szCs w:val="28"/>
        </w:rPr>
      </w:pPr>
      <w:r w:rsidRPr="00722BA6">
        <w:rPr>
          <w:sz w:val="28"/>
          <w:szCs w:val="28"/>
        </w:rPr>
        <w:t>Візуальне планування: За допомогою Structured ви можете використовувати візуальний планувальник для відстеження свого розкладу та завдань. Ви можете бачити ваші завдання на календарі і переміщати їх за допомогою перетягування, змінюючи їх дати та часи.</w:t>
      </w:r>
    </w:p>
    <w:p w14:paraId="45CD55E2" w14:textId="77777777" w:rsidR="00B14A4A" w:rsidRPr="00722BA6" w:rsidRDefault="00B14A4A" w:rsidP="00B14A4A">
      <w:pPr>
        <w:ind w:firstLine="720"/>
        <w:rPr>
          <w:sz w:val="28"/>
          <w:szCs w:val="28"/>
        </w:rPr>
      </w:pPr>
    </w:p>
    <w:p w14:paraId="7164A620" w14:textId="77777777" w:rsidR="00B14A4A" w:rsidRPr="00722BA6" w:rsidRDefault="00B14A4A" w:rsidP="00B14A4A">
      <w:pPr>
        <w:pStyle w:val="ListParagraph"/>
        <w:numPr>
          <w:ilvl w:val="0"/>
          <w:numId w:val="1"/>
        </w:numPr>
        <w:rPr>
          <w:sz w:val="28"/>
          <w:szCs w:val="28"/>
        </w:rPr>
      </w:pPr>
      <w:r w:rsidRPr="00722BA6">
        <w:rPr>
          <w:sz w:val="28"/>
          <w:szCs w:val="28"/>
        </w:rPr>
        <w:t>Нагадування та сповіщення: Structured дозволяє встановлювати нагадування про наближення термінів виконання завдань або про важливі події. Ви отримуватимете сповіщення, щоб не пропустити жодне важливе завдання.</w:t>
      </w:r>
    </w:p>
    <w:p w14:paraId="3D461076" w14:textId="77777777" w:rsidR="00B14A4A" w:rsidRPr="00722BA6" w:rsidRDefault="00B14A4A" w:rsidP="00B14A4A">
      <w:pPr>
        <w:ind w:firstLine="720"/>
        <w:rPr>
          <w:sz w:val="28"/>
          <w:szCs w:val="28"/>
        </w:rPr>
      </w:pPr>
    </w:p>
    <w:p w14:paraId="43F25C01" w14:textId="77777777" w:rsidR="00B14A4A" w:rsidRPr="00722BA6" w:rsidRDefault="00B14A4A" w:rsidP="00B14A4A">
      <w:pPr>
        <w:pStyle w:val="ListParagraph"/>
        <w:numPr>
          <w:ilvl w:val="0"/>
          <w:numId w:val="1"/>
        </w:numPr>
        <w:rPr>
          <w:sz w:val="28"/>
          <w:szCs w:val="28"/>
        </w:rPr>
      </w:pPr>
      <w:r w:rsidRPr="00722BA6">
        <w:rPr>
          <w:sz w:val="28"/>
          <w:szCs w:val="28"/>
        </w:rPr>
        <w:t>Відстеження прогресу: Застосунок надає можливість відстежувати прогрес виконання завдань. Ви можете позначати завдання як виконані, встановлювати статуси або використовувати вбудовані мітки для класифікації завдань.</w:t>
      </w:r>
    </w:p>
    <w:p w14:paraId="43C063BC" w14:textId="77777777" w:rsidR="00B14A4A" w:rsidRPr="00722BA6" w:rsidRDefault="00B14A4A" w:rsidP="00B14A4A">
      <w:pPr>
        <w:ind w:firstLine="720"/>
        <w:rPr>
          <w:sz w:val="28"/>
          <w:szCs w:val="28"/>
        </w:rPr>
      </w:pPr>
    </w:p>
    <w:p w14:paraId="46BF072D" w14:textId="77777777" w:rsidR="00B14A4A" w:rsidRPr="00722BA6" w:rsidRDefault="00B14A4A" w:rsidP="00B14A4A">
      <w:pPr>
        <w:pStyle w:val="ListParagraph"/>
        <w:numPr>
          <w:ilvl w:val="0"/>
          <w:numId w:val="1"/>
        </w:numPr>
        <w:rPr>
          <w:sz w:val="28"/>
          <w:szCs w:val="28"/>
        </w:rPr>
      </w:pPr>
      <w:r w:rsidRPr="00722BA6">
        <w:rPr>
          <w:sz w:val="28"/>
          <w:szCs w:val="28"/>
        </w:rPr>
        <w:lastRenderedPageBreak/>
        <w:t>Синхронізація даних: Structured забезпечує синхронізацію даних між пристроями, що дозволяє вам отримувати доступ до своїх завдань та розкладу з різних пристроїв, таких як смартфони або планшети.</w:t>
      </w:r>
    </w:p>
    <w:p w14:paraId="2983280F" w14:textId="77777777" w:rsidR="00B14A4A" w:rsidRPr="00722BA6" w:rsidRDefault="00B14A4A" w:rsidP="00B14A4A">
      <w:pPr>
        <w:ind w:firstLine="720"/>
        <w:rPr>
          <w:sz w:val="28"/>
          <w:szCs w:val="28"/>
        </w:rPr>
      </w:pPr>
    </w:p>
    <w:p w14:paraId="27A491B4" w14:textId="77777777" w:rsidR="00B14A4A" w:rsidRDefault="00B14A4A" w:rsidP="00B14A4A">
      <w:pPr>
        <w:pStyle w:val="ListParagraph"/>
        <w:numPr>
          <w:ilvl w:val="0"/>
          <w:numId w:val="1"/>
        </w:numPr>
        <w:rPr>
          <w:sz w:val="28"/>
          <w:szCs w:val="28"/>
        </w:rPr>
      </w:pPr>
      <w:r w:rsidRPr="00722BA6">
        <w:rPr>
          <w:sz w:val="28"/>
          <w:szCs w:val="28"/>
        </w:rPr>
        <w:t>Ці функції дозволяють вам більш ефективно організувати свій час, планувати завдання та відстежувати їх виконання, забезпечуючи більшу продуктивність та організованість у вашому повсякденному житті.</w:t>
      </w:r>
    </w:p>
    <w:p w14:paraId="6F768074" w14:textId="77777777" w:rsidR="00B14A4A" w:rsidRPr="00722BA6" w:rsidRDefault="00B14A4A" w:rsidP="00B14A4A">
      <w:pPr>
        <w:pStyle w:val="ListParagraph"/>
        <w:rPr>
          <w:sz w:val="28"/>
          <w:szCs w:val="28"/>
        </w:rPr>
      </w:pPr>
    </w:p>
    <w:p w14:paraId="302AC8B8" w14:textId="77777777" w:rsidR="00B14A4A" w:rsidRPr="00EF3433" w:rsidRDefault="00B14A4A" w:rsidP="00B14A4A">
      <w:pPr>
        <w:ind w:firstLine="360"/>
        <w:rPr>
          <w:sz w:val="28"/>
          <w:szCs w:val="28"/>
        </w:rPr>
      </w:pPr>
      <w:proofErr w:type="spellStart"/>
      <w:r w:rsidRPr="00722BA6">
        <w:rPr>
          <w:sz w:val="28"/>
          <w:szCs w:val="28"/>
        </w:rPr>
        <w:t>Structured</w:t>
      </w:r>
      <w:proofErr w:type="spellEnd"/>
      <w:r w:rsidRPr="00722BA6">
        <w:rPr>
          <w:sz w:val="28"/>
          <w:szCs w:val="28"/>
        </w:rPr>
        <w:t xml:space="preserve"> і </w:t>
      </w:r>
      <w:r w:rsidRPr="00EF3433">
        <w:rPr>
          <w:sz w:val="28"/>
          <w:szCs w:val="28"/>
        </w:rPr>
        <w:t>м</w:t>
      </w:r>
      <w:r>
        <w:rPr>
          <w:sz w:val="28"/>
          <w:szCs w:val="28"/>
        </w:rPr>
        <w:t xml:space="preserve">ій проект </w:t>
      </w:r>
      <w:r w:rsidRPr="00722BA6">
        <w:rPr>
          <w:sz w:val="28"/>
          <w:szCs w:val="28"/>
        </w:rPr>
        <w:t>мають деякі схожі функціональні можливості, але також відрізняються за деякими аспектами</w:t>
      </w:r>
      <w:r w:rsidRPr="00EF3433">
        <w:rPr>
          <w:sz w:val="28"/>
          <w:szCs w:val="28"/>
        </w:rPr>
        <w:t xml:space="preserve">: </w:t>
      </w:r>
    </w:p>
    <w:p w14:paraId="746307F1" w14:textId="77777777" w:rsidR="00B14A4A" w:rsidRPr="00722BA6" w:rsidRDefault="00B14A4A" w:rsidP="00B14A4A">
      <w:pPr>
        <w:rPr>
          <w:sz w:val="28"/>
          <w:szCs w:val="28"/>
        </w:rPr>
      </w:pPr>
    </w:p>
    <w:p w14:paraId="1634A53C" w14:textId="77777777" w:rsidR="00B14A4A" w:rsidRPr="00EF3433" w:rsidRDefault="00B14A4A" w:rsidP="00B14A4A">
      <w:pPr>
        <w:pStyle w:val="ListParagraph"/>
        <w:numPr>
          <w:ilvl w:val="0"/>
          <w:numId w:val="2"/>
        </w:numPr>
        <w:rPr>
          <w:sz w:val="28"/>
          <w:szCs w:val="28"/>
        </w:rPr>
      </w:pPr>
      <w:r w:rsidRPr="00EF3433">
        <w:rPr>
          <w:sz w:val="28"/>
          <w:szCs w:val="28"/>
        </w:rPr>
        <w:t>Пакети завдань: Обидва проекти дозволяють організовувати завдання в пакети або групи, що допомагає структурувати роботу та керувати комплексними проектами.</w:t>
      </w:r>
    </w:p>
    <w:p w14:paraId="7CB3ABDC" w14:textId="77777777" w:rsidR="00B14A4A" w:rsidRPr="00722BA6" w:rsidRDefault="00B14A4A" w:rsidP="00B14A4A">
      <w:pPr>
        <w:rPr>
          <w:sz w:val="28"/>
          <w:szCs w:val="28"/>
        </w:rPr>
      </w:pPr>
    </w:p>
    <w:p w14:paraId="13D5188D" w14:textId="77777777" w:rsidR="00B14A4A" w:rsidRPr="00EF3433" w:rsidRDefault="00B14A4A" w:rsidP="00B14A4A">
      <w:pPr>
        <w:pStyle w:val="ListParagraph"/>
        <w:numPr>
          <w:ilvl w:val="0"/>
          <w:numId w:val="2"/>
        </w:numPr>
        <w:rPr>
          <w:sz w:val="28"/>
          <w:szCs w:val="28"/>
        </w:rPr>
      </w:pPr>
      <w:r w:rsidRPr="00EF3433">
        <w:rPr>
          <w:sz w:val="28"/>
          <w:szCs w:val="28"/>
        </w:rPr>
        <w:t xml:space="preserve">Групи користувачів: </w:t>
      </w:r>
      <w:proofErr w:type="spellStart"/>
      <w:r>
        <w:rPr>
          <w:sz w:val="28"/>
          <w:szCs w:val="28"/>
          <w:lang w:val="en-US"/>
        </w:rPr>
        <w:t>ProQ</w:t>
      </w:r>
      <w:proofErr w:type="spellEnd"/>
      <w:r w:rsidRPr="00EF3433">
        <w:rPr>
          <w:sz w:val="28"/>
          <w:szCs w:val="28"/>
          <w:lang w:val="ru-RU"/>
        </w:rPr>
        <w:t xml:space="preserve"> </w:t>
      </w:r>
      <w:r w:rsidRPr="00EF3433">
        <w:rPr>
          <w:sz w:val="28"/>
          <w:szCs w:val="28"/>
        </w:rPr>
        <w:t>дозволяє додавати пакети до груп користувачів, що може бути корисно для спільної роботи над проектами або для делегування завдань між учасниками</w:t>
      </w:r>
      <w:r w:rsidRPr="00EF3433">
        <w:rPr>
          <w:sz w:val="28"/>
          <w:szCs w:val="28"/>
          <w:lang w:val="ru-RU"/>
        </w:rPr>
        <w:t xml:space="preserve"> </w:t>
      </w:r>
      <w:r>
        <w:rPr>
          <w:sz w:val="28"/>
          <w:szCs w:val="28"/>
          <w:lang w:val="ru-RU"/>
        </w:rPr>
        <w:t xml:space="preserve">–коли </w:t>
      </w:r>
      <w:proofErr w:type="spellStart"/>
      <w:r>
        <w:rPr>
          <w:sz w:val="28"/>
          <w:szCs w:val="28"/>
          <w:lang w:val="ru-RU"/>
        </w:rPr>
        <w:t>викинути</w:t>
      </w:r>
      <w:proofErr w:type="spellEnd"/>
      <w:r>
        <w:rPr>
          <w:sz w:val="28"/>
          <w:szCs w:val="28"/>
          <w:lang w:val="ru-RU"/>
        </w:rPr>
        <w:t xml:space="preserve"> </w:t>
      </w:r>
      <w:proofErr w:type="spellStart"/>
      <w:r>
        <w:rPr>
          <w:sz w:val="28"/>
          <w:szCs w:val="28"/>
          <w:lang w:val="ru-RU"/>
        </w:rPr>
        <w:t>сміття</w:t>
      </w:r>
      <w:proofErr w:type="spellEnd"/>
      <w:r>
        <w:rPr>
          <w:sz w:val="28"/>
          <w:szCs w:val="28"/>
          <w:lang w:val="ru-RU"/>
        </w:rPr>
        <w:t xml:space="preserve"> </w:t>
      </w:r>
      <w:proofErr w:type="spellStart"/>
      <w:r>
        <w:rPr>
          <w:sz w:val="28"/>
          <w:szCs w:val="28"/>
          <w:lang w:val="ru-RU"/>
        </w:rPr>
        <w:t>чи</w:t>
      </w:r>
      <w:proofErr w:type="spellEnd"/>
      <w:r>
        <w:rPr>
          <w:sz w:val="28"/>
          <w:szCs w:val="28"/>
          <w:lang w:val="ru-RU"/>
        </w:rPr>
        <w:t xml:space="preserve"> </w:t>
      </w:r>
      <w:proofErr w:type="spellStart"/>
      <w:r>
        <w:rPr>
          <w:sz w:val="28"/>
          <w:szCs w:val="28"/>
          <w:lang w:val="ru-RU"/>
        </w:rPr>
        <w:t>помити</w:t>
      </w:r>
      <w:proofErr w:type="spellEnd"/>
      <w:r>
        <w:rPr>
          <w:sz w:val="28"/>
          <w:szCs w:val="28"/>
          <w:lang w:val="ru-RU"/>
        </w:rPr>
        <w:t xml:space="preserve"> посуду </w:t>
      </w:r>
      <w:proofErr w:type="spellStart"/>
      <w:r>
        <w:rPr>
          <w:sz w:val="28"/>
          <w:szCs w:val="28"/>
          <w:lang w:val="ru-RU"/>
        </w:rPr>
        <w:t>потрібно</w:t>
      </w:r>
      <w:proofErr w:type="spellEnd"/>
      <w:r>
        <w:rPr>
          <w:sz w:val="28"/>
          <w:szCs w:val="28"/>
          <w:lang w:val="ru-RU"/>
        </w:rPr>
        <w:t xml:space="preserve"> знати </w:t>
      </w:r>
      <w:proofErr w:type="spellStart"/>
      <w:r>
        <w:rPr>
          <w:sz w:val="28"/>
          <w:szCs w:val="28"/>
          <w:lang w:val="ru-RU"/>
        </w:rPr>
        <w:t>всім</w:t>
      </w:r>
      <w:proofErr w:type="spellEnd"/>
      <w:r w:rsidRPr="00EF3433">
        <w:rPr>
          <w:sz w:val="28"/>
          <w:szCs w:val="28"/>
        </w:rPr>
        <w:t>.</w:t>
      </w:r>
    </w:p>
    <w:p w14:paraId="711B95FD" w14:textId="77777777" w:rsidR="00B14A4A" w:rsidRPr="00722BA6" w:rsidRDefault="00B14A4A" w:rsidP="00B14A4A">
      <w:pPr>
        <w:rPr>
          <w:sz w:val="28"/>
          <w:szCs w:val="28"/>
        </w:rPr>
      </w:pPr>
    </w:p>
    <w:p w14:paraId="4A55F0AA" w14:textId="77777777" w:rsidR="00B14A4A" w:rsidRPr="00EF3433" w:rsidRDefault="00B14A4A" w:rsidP="00B14A4A">
      <w:pPr>
        <w:pStyle w:val="ListParagraph"/>
        <w:numPr>
          <w:ilvl w:val="0"/>
          <w:numId w:val="2"/>
        </w:numPr>
        <w:rPr>
          <w:sz w:val="28"/>
          <w:szCs w:val="28"/>
        </w:rPr>
      </w:pPr>
      <w:r w:rsidRPr="00EF3433">
        <w:rPr>
          <w:sz w:val="28"/>
          <w:szCs w:val="28"/>
        </w:rPr>
        <w:t xml:space="preserve">Відстеження прогресу: Як Structured, </w:t>
      </w:r>
      <w:r>
        <w:rPr>
          <w:sz w:val="28"/>
          <w:szCs w:val="28"/>
          <w:lang w:val="uk-UA"/>
        </w:rPr>
        <w:t>так і</w:t>
      </w:r>
      <w:r w:rsidRPr="00EF3433">
        <w:rPr>
          <w:sz w:val="28"/>
          <w:szCs w:val="28"/>
        </w:rPr>
        <w:t xml:space="preserve"> ProQ проект надають можливість відстежувати прогрес виконання завдань, </w:t>
      </w:r>
      <w:r>
        <w:rPr>
          <w:sz w:val="28"/>
          <w:szCs w:val="28"/>
          <w:lang w:val="uk-UA"/>
        </w:rPr>
        <w:t xml:space="preserve">але </w:t>
      </w:r>
      <w:r w:rsidRPr="00EF3433">
        <w:rPr>
          <w:sz w:val="28"/>
          <w:szCs w:val="28"/>
        </w:rPr>
        <w:t>ProQ</w:t>
      </w:r>
      <w:r>
        <w:rPr>
          <w:sz w:val="28"/>
          <w:szCs w:val="28"/>
          <w:lang w:val="uk-UA"/>
        </w:rPr>
        <w:t xml:space="preserve"> надає інструмент для аналітичної і інтерактивної роботи з </w:t>
      </w:r>
      <w:proofErr w:type="spellStart"/>
      <w:r>
        <w:rPr>
          <w:sz w:val="28"/>
          <w:szCs w:val="28"/>
          <w:lang w:val="uk-UA"/>
        </w:rPr>
        <w:t>данними</w:t>
      </w:r>
      <w:proofErr w:type="spellEnd"/>
      <w:r>
        <w:rPr>
          <w:sz w:val="28"/>
          <w:szCs w:val="28"/>
          <w:lang w:val="uk-UA"/>
        </w:rPr>
        <w:t xml:space="preserve">, а система інтерактивних компонентів дає можливість нескінченно розширювати можливості </w:t>
      </w:r>
      <w:proofErr w:type="spellStart"/>
      <w:r>
        <w:rPr>
          <w:sz w:val="28"/>
          <w:szCs w:val="28"/>
          <w:lang w:val="uk-UA"/>
        </w:rPr>
        <w:t>користувчів</w:t>
      </w:r>
      <w:proofErr w:type="spellEnd"/>
      <w:r>
        <w:rPr>
          <w:sz w:val="28"/>
          <w:szCs w:val="28"/>
          <w:lang w:val="uk-UA"/>
        </w:rPr>
        <w:t xml:space="preserve"> взаємодіяти з інформацією</w:t>
      </w:r>
    </w:p>
    <w:p w14:paraId="5DFE7702" w14:textId="77777777" w:rsidR="00B14A4A" w:rsidRPr="00EF3433" w:rsidRDefault="00B14A4A" w:rsidP="00B14A4A">
      <w:pPr>
        <w:pStyle w:val="ListParagraph"/>
        <w:rPr>
          <w:sz w:val="28"/>
          <w:szCs w:val="28"/>
        </w:rPr>
      </w:pPr>
    </w:p>
    <w:p w14:paraId="06286BFC" w14:textId="77777777" w:rsidR="00B14A4A" w:rsidRPr="00EF3433" w:rsidRDefault="00B14A4A" w:rsidP="00B14A4A">
      <w:pPr>
        <w:pStyle w:val="ListParagraph"/>
        <w:numPr>
          <w:ilvl w:val="0"/>
          <w:numId w:val="2"/>
        </w:numPr>
        <w:rPr>
          <w:sz w:val="28"/>
          <w:szCs w:val="28"/>
        </w:rPr>
      </w:pPr>
      <w:r>
        <w:rPr>
          <w:sz w:val="28"/>
          <w:szCs w:val="28"/>
          <w:lang w:val="uk-UA"/>
        </w:rPr>
        <w:t xml:space="preserve">Компонента система дає можливість дуже гнучкі можливості для настройки завдань, а постійні оновлення поточного набору різних компонентів дають великий набір інструментів для настройки. </w:t>
      </w:r>
      <w:r>
        <w:rPr>
          <w:sz w:val="28"/>
          <w:szCs w:val="28"/>
          <w:lang w:val="en-US"/>
        </w:rPr>
        <w:t>Structured</w:t>
      </w:r>
      <w:r>
        <w:rPr>
          <w:sz w:val="28"/>
          <w:szCs w:val="28"/>
          <w:lang w:val="uk-UA"/>
        </w:rPr>
        <w:t xml:space="preserve"> має дуже скромний і не зрозумілий для користувача інструментарій для створення рутин. </w:t>
      </w:r>
      <w:proofErr w:type="spellStart"/>
      <w:r>
        <w:rPr>
          <w:sz w:val="28"/>
          <w:szCs w:val="28"/>
          <w:lang w:val="uk-UA"/>
        </w:rPr>
        <w:t>Меня</w:t>
      </w:r>
      <w:proofErr w:type="spellEnd"/>
      <w:r>
        <w:rPr>
          <w:sz w:val="28"/>
          <w:szCs w:val="28"/>
          <w:lang w:val="uk-UA"/>
        </w:rPr>
        <w:t xml:space="preserve"> не подобається розуміти завдання як набір якихось настройок, в </w:t>
      </w:r>
      <w:proofErr w:type="spellStart"/>
      <w:r>
        <w:rPr>
          <w:sz w:val="28"/>
          <w:szCs w:val="28"/>
          <w:lang w:val="en-US"/>
        </w:rPr>
        <w:t>ProQ</w:t>
      </w:r>
      <w:proofErr w:type="spellEnd"/>
      <w:r>
        <w:rPr>
          <w:sz w:val="28"/>
          <w:szCs w:val="28"/>
          <w:lang w:val="uk-UA"/>
        </w:rPr>
        <w:t xml:space="preserve"> в свою чергу це завдання на яких накинуті налаштовані компоненти, це просто зрозуміло с точки зору </w:t>
      </w:r>
      <w:r w:rsidRPr="00FD015A">
        <w:rPr>
          <w:sz w:val="28"/>
          <w:szCs w:val="28"/>
          <w:lang w:val="uk-UA"/>
        </w:rPr>
        <w:t>сприйняття</w:t>
      </w:r>
    </w:p>
    <w:p w14:paraId="57C3575F" w14:textId="77777777" w:rsidR="00B14A4A" w:rsidRPr="00722BA6" w:rsidRDefault="00B14A4A" w:rsidP="00B14A4A">
      <w:pPr>
        <w:rPr>
          <w:sz w:val="28"/>
          <w:szCs w:val="28"/>
        </w:rPr>
      </w:pPr>
    </w:p>
    <w:p w14:paraId="7BFBB385" w14:textId="77777777" w:rsidR="00B14A4A" w:rsidRPr="00EF3433" w:rsidRDefault="00B14A4A" w:rsidP="00B14A4A">
      <w:pPr>
        <w:pStyle w:val="ListParagraph"/>
        <w:numPr>
          <w:ilvl w:val="0"/>
          <w:numId w:val="2"/>
        </w:numPr>
        <w:rPr>
          <w:sz w:val="28"/>
          <w:szCs w:val="28"/>
        </w:rPr>
      </w:pPr>
      <w:r w:rsidRPr="00EF3433">
        <w:rPr>
          <w:sz w:val="28"/>
          <w:szCs w:val="28"/>
        </w:rPr>
        <w:t xml:space="preserve">Робота зі списками даних: Описаний проект має можливість працювати зі списками даних та алгоритмічно їх прикріпляти до </w:t>
      </w:r>
      <w:r w:rsidRPr="00EF3433">
        <w:rPr>
          <w:sz w:val="28"/>
          <w:szCs w:val="28"/>
        </w:rPr>
        <w:lastRenderedPageBreak/>
        <w:t>завдань. Це може бути корисно для обробки та аналізу інформації, пов'язаної з конкретним завданням.</w:t>
      </w:r>
    </w:p>
    <w:p w14:paraId="0222F79F" w14:textId="77777777" w:rsidR="00B14A4A" w:rsidRPr="00722BA6" w:rsidRDefault="00B14A4A" w:rsidP="00B14A4A">
      <w:pPr>
        <w:rPr>
          <w:sz w:val="28"/>
          <w:szCs w:val="28"/>
        </w:rPr>
      </w:pPr>
    </w:p>
    <w:p w14:paraId="12823D72" w14:textId="77777777" w:rsidR="00B14A4A" w:rsidRDefault="00B14A4A" w:rsidP="00B14A4A">
      <w:pPr>
        <w:pStyle w:val="ListParagraph"/>
        <w:numPr>
          <w:ilvl w:val="0"/>
          <w:numId w:val="2"/>
        </w:numPr>
        <w:rPr>
          <w:sz w:val="28"/>
          <w:szCs w:val="28"/>
        </w:rPr>
      </w:pPr>
      <w:r w:rsidRPr="00EF3433">
        <w:rPr>
          <w:sz w:val="28"/>
          <w:szCs w:val="28"/>
        </w:rPr>
        <w:t>Запис даних до завдань: В описаному проекті користувачі можуть записувати дані до завдань. Це дозволяє включати додаткову інформацію, коментарі, примітки або відповіді, які можуть бути оброблені компонентами, пов'язаними з завданням.</w:t>
      </w:r>
    </w:p>
    <w:p w14:paraId="297BF81D" w14:textId="77777777" w:rsidR="00B14A4A" w:rsidRPr="00EF3433" w:rsidRDefault="00B14A4A" w:rsidP="00B14A4A">
      <w:pPr>
        <w:pStyle w:val="ListParagraph"/>
        <w:rPr>
          <w:sz w:val="28"/>
          <w:szCs w:val="28"/>
        </w:rPr>
      </w:pPr>
    </w:p>
    <w:p w14:paraId="57516291" w14:textId="13D2D1E2" w:rsidR="00B14A4A" w:rsidRPr="001514B5" w:rsidRDefault="00B14A4A" w:rsidP="001514B5">
      <w:pPr>
        <w:pStyle w:val="ListParagraph"/>
        <w:numPr>
          <w:ilvl w:val="0"/>
          <w:numId w:val="2"/>
        </w:numPr>
        <w:rPr>
          <w:sz w:val="28"/>
          <w:szCs w:val="28"/>
        </w:rPr>
      </w:pPr>
      <w:r>
        <w:rPr>
          <w:sz w:val="28"/>
          <w:szCs w:val="28"/>
          <w:lang w:val="uk-UA"/>
        </w:rPr>
        <w:t xml:space="preserve">Інтерфейс </w:t>
      </w:r>
      <w:proofErr w:type="spellStart"/>
      <w:r>
        <w:rPr>
          <w:sz w:val="28"/>
          <w:szCs w:val="28"/>
          <w:lang w:val="uk-UA"/>
        </w:rPr>
        <w:t>виконан</w:t>
      </w:r>
      <w:proofErr w:type="spellEnd"/>
      <w:r>
        <w:rPr>
          <w:sz w:val="28"/>
          <w:szCs w:val="28"/>
          <w:lang w:val="uk-UA"/>
        </w:rPr>
        <w:t xml:space="preserve"> дуже погано, цим застосунком не приємно користуватись, в своїх розробках я використовую переводі технології </w:t>
      </w:r>
      <w:r>
        <w:rPr>
          <w:sz w:val="28"/>
          <w:szCs w:val="28"/>
          <w:lang w:val="en-US"/>
        </w:rPr>
        <w:t>Apple</w:t>
      </w:r>
      <w:r>
        <w:rPr>
          <w:sz w:val="28"/>
          <w:szCs w:val="28"/>
          <w:lang w:val="uk-UA"/>
        </w:rPr>
        <w:t xml:space="preserve"> для того, щоб добитись плавної і крутої роботи системи</w:t>
      </w:r>
    </w:p>
    <w:p w14:paraId="683F4C42" w14:textId="77777777" w:rsidR="00B14A4A" w:rsidRPr="00855BA8" w:rsidRDefault="00B14A4A" w:rsidP="00B14A4A">
      <w:pPr>
        <w:pStyle w:val="Heading3"/>
        <w:rPr>
          <w:szCs w:val="28"/>
        </w:rPr>
      </w:pPr>
      <w:bookmarkStart w:id="9" w:name="_Toc135653389"/>
      <w:bookmarkStart w:id="10" w:name="_Toc136375563"/>
      <w:r>
        <w:t xml:space="preserve">Огляд </w:t>
      </w:r>
      <w:proofErr w:type="spellStart"/>
      <w:r w:rsidRPr="008526F0">
        <w:t>Routinery</w:t>
      </w:r>
      <w:bookmarkEnd w:id="9"/>
      <w:bookmarkEnd w:id="10"/>
      <w:proofErr w:type="spellEnd"/>
      <w:r w:rsidRPr="008526F0">
        <w:t xml:space="preserve"> </w:t>
      </w:r>
    </w:p>
    <w:p w14:paraId="5F5D7C48" w14:textId="77777777" w:rsidR="00B14A4A" w:rsidRPr="00854FEF" w:rsidRDefault="00B14A4A" w:rsidP="00B14A4A">
      <w:pPr>
        <w:ind w:firstLine="360"/>
        <w:rPr>
          <w:sz w:val="28"/>
          <w:szCs w:val="28"/>
        </w:rPr>
      </w:pPr>
      <w:proofErr w:type="spellStart"/>
      <w:r w:rsidRPr="008526F0">
        <w:rPr>
          <w:sz w:val="28"/>
          <w:szCs w:val="28"/>
        </w:rPr>
        <w:t>Routinery</w:t>
      </w:r>
      <w:proofErr w:type="spellEnd"/>
      <w:r w:rsidRPr="008526F0">
        <w:rPr>
          <w:sz w:val="28"/>
          <w:szCs w:val="28"/>
        </w:rPr>
        <w:t xml:space="preserve"> - це додаток для організації рутини, який надає широкий функціонал для планування, відстеження та керування рутинними завданнями. </w:t>
      </w:r>
      <w:r w:rsidRPr="00854FEF">
        <w:rPr>
          <w:sz w:val="28"/>
          <w:szCs w:val="28"/>
        </w:rPr>
        <w:t xml:space="preserve">Основні функції </w:t>
      </w:r>
      <w:proofErr w:type="spellStart"/>
      <w:r w:rsidRPr="00854FEF">
        <w:rPr>
          <w:sz w:val="28"/>
          <w:szCs w:val="28"/>
        </w:rPr>
        <w:t>Routinery</w:t>
      </w:r>
      <w:proofErr w:type="spellEnd"/>
      <w:r w:rsidRPr="00854FEF">
        <w:rPr>
          <w:sz w:val="28"/>
          <w:szCs w:val="28"/>
        </w:rPr>
        <w:t xml:space="preserve"> включають:</w:t>
      </w:r>
    </w:p>
    <w:p w14:paraId="2075BD1C" w14:textId="77777777" w:rsidR="00B14A4A" w:rsidRPr="00854FEF" w:rsidRDefault="00B14A4A" w:rsidP="00B14A4A">
      <w:pPr>
        <w:rPr>
          <w:sz w:val="28"/>
          <w:szCs w:val="28"/>
        </w:rPr>
      </w:pPr>
    </w:p>
    <w:p w14:paraId="5FE4A4AD" w14:textId="77777777" w:rsidR="00B14A4A" w:rsidRPr="008526F0" w:rsidRDefault="00B14A4A" w:rsidP="00B14A4A">
      <w:pPr>
        <w:pStyle w:val="ListParagraph"/>
        <w:numPr>
          <w:ilvl w:val="0"/>
          <w:numId w:val="3"/>
        </w:numPr>
        <w:rPr>
          <w:sz w:val="28"/>
          <w:szCs w:val="28"/>
          <w:lang w:val="ru-RU"/>
        </w:rPr>
      </w:pPr>
      <w:proofErr w:type="spellStart"/>
      <w:r w:rsidRPr="008526F0">
        <w:rPr>
          <w:sz w:val="28"/>
          <w:szCs w:val="28"/>
          <w:lang w:val="ru-RU"/>
        </w:rPr>
        <w:t>Створення</w:t>
      </w:r>
      <w:proofErr w:type="spellEnd"/>
      <w:r w:rsidRPr="008526F0">
        <w:rPr>
          <w:sz w:val="28"/>
          <w:szCs w:val="28"/>
          <w:lang w:val="ru-RU"/>
        </w:rPr>
        <w:t xml:space="preserve"> рутин: Ви можете </w:t>
      </w:r>
      <w:proofErr w:type="spellStart"/>
      <w:r w:rsidRPr="008526F0">
        <w:rPr>
          <w:sz w:val="28"/>
          <w:szCs w:val="28"/>
          <w:lang w:val="ru-RU"/>
        </w:rPr>
        <w:t>створити</w:t>
      </w:r>
      <w:proofErr w:type="spellEnd"/>
      <w:r w:rsidRPr="008526F0">
        <w:rPr>
          <w:sz w:val="28"/>
          <w:szCs w:val="28"/>
          <w:lang w:val="ru-RU"/>
        </w:rPr>
        <w:t xml:space="preserve"> </w:t>
      </w:r>
      <w:proofErr w:type="spellStart"/>
      <w:r w:rsidRPr="008526F0">
        <w:rPr>
          <w:sz w:val="28"/>
          <w:szCs w:val="28"/>
          <w:lang w:val="ru-RU"/>
        </w:rPr>
        <w:t>свої</w:t>
      </w:r>
      <w:proofErr w:type="spellEnd"/>
      <w:r w:rsidRPr="008526F0">
        <w:rPr>
          <w:sz w:val="28"/>
          <w:szCs w:val="28"/>
          <w:lang w:val="ru-RU"/>
        </w:rPr>
        <w:t xml:space="preserve"> </w:t>
      </w:r>
      <w:proofErr w:type="spellStart"/>
      <w:r w:rsidRPr="008526F0">
        <w:rPr>
          <w:sz w:val="28"/>
          <w:szCs w:val="28"/>
          <w:lang w:val="ru-RU"/>
        </w:rPr>
        <w:t>власні</w:t>
      </w:r>
      <w:proofErr w:type="spellEnd"/>
      <w:r w:rsidRPr="008526F0">
        <w:rPr>
          <w:sz w:val="28"/>
          <w:szCs w:val="28"/>
          <w:lang w:val="ru-RU"/>
        </w:rPr>
        <w:t xml:space="preserve"> </w:t>
      </w:r>
      <w:proofErr w:type="spellStart"/>
      <w:r w:rsidRPr="008526F0">
        <w:rPr>
          <w:sz w:val="28"/>
          <w:szCs w:val="28"/>
          <w:lang w:val="ru-RU"/>
        </w:rPr>
        <w:t>рутини</w:t>
      </w:r>
      <w:proofErr w:type="spellEnd"/>
      <w:r w:rsidRPr="008526F0">
        <w:rPr>
          <w:sz w:val="28"/>
          <w:szCs w:val="28"/>
          <w:lang w:val="ru-RU"/>
        </w:rPr>
        <w:t xml:space="preserve"> </w:t>
      </w:r>
      <w:proofErr w:type="spellStart"/>
      <w:r w:rsidRPr="008526F0">
        <w:rPr>
          <w:sz w:val="28"/>
          <w:szCs w:val="28"/>
          <w:lang w:val="ru-RU"/>
        </w:rPr>
        <w:t>залежно</w:t>
      </w:r>
      <w:proofErr w:type="spellEnd"/>
      <w:r w:rsidRPr="008526F0">
        <w:rPr>
          <w:sz w:val="28"/>
          <w:szCs w:val="28"/>
          <w:lang w:val="ru-RU"/>
        </w:rPr>
        <w:t xml:space="preserve"> </w:t>
      </w:r>
      <w:proofErr w:type="spellStart"/>
      <w:r w:rsidRPr="008526F0">
        <w:rPr>
          <w:sz w:val="28"/>
          <w:szCs w:val="28"/>
          <w:lang w:val="ru-RU"/>
        </w:rPr>
        <w:t>від</w:t>
      </w:r>
      <w:proofErr w:type="spellEnd"/>
      <w:r w:rsidRPr="008526F0">
        <w:rPr>
          <w:sz w:val="28"/>
          <w:szCs w:val="28"/>
          <w:lang w:val="ru-RU"/>
        </w:rPr>
        <w:t xml:space="preserve"> потреб і </w:t>
      </w:r>
      <w:proofErr w:type="spellStart"/>
      <w:r w:rsidRPr="008526F0">
        <w:rPr>
          <w:sz w:val="28"/>
          <w:szCs w:val="28"/>
          <w:lang w:val="ru-RU"/>
        </w:rPr>
        <w:t>пріоритетів</w:t>
      </w:r>
      <w:proofErr w:type="spellEnd"/>
      <w:r w:rsidRPr="008526F0">
        <w:rPr>
          <w:sz w:val="28"/>
          <w:szCs w:val="28"/>
          <w:lang w:val="ru-RU"/>
        </w:rPr>
        <w:t xml:space="preserve">. </w:t>
      </w:r>
      <w:proofErr w:type="spellStart"/>
      <w:r w:rsidRPr="008526F0">
        <w:rPr>
          <w:sz w:val="28"/>
          <w:szCs w:val="28"/>
          <w:lang w:val="ru-RU"/>
        </w:rPr>
        <w:t>Наприклад</w:t>
      </w:r>
      <w:proofErr w:type="spellEnd"/>
      <w:r w:rsidRPr="008526F0">
        <w:rPr>
          <w:sz w:val="28"/>
          <w:szCs w:val="28"/>
          <w:lang w:val="ru-RU"/>
        </w:rPr>
        <w:t xml:space="preserve">, </w:t>
      </w:r>
      <w:proofErr w:type="spellStart"/>
      <w:r w:rsidRPr="008526F0">
        <w:rPr>
          <w:sz w:val="28"/>
          <w:szCs w:val="28"/>
          <w:lang w:val="ru-RU"/>
        </w:rPr>
        <w:t>рутини</w:t>
      </w:r>
      <w:proofErr w:type="spellEnd"/>
      <w:r w:rsidRPr="008526F0">
        <w:rPr>
          <w:sz w:val="28"/>
          <w:szCs w:val="28"/>
          <w:lang w:val="ru-RU"/>
        </w:rPr>
        <w:t xml:space="preserve"> для </w:t>
      </w:r>
      <w:proofErr w:type="spellStart"/>
      <w:r w:rsidRPr="008526F0">
        <w:rPr>
          <w:sz w:val="28"/>
          <w:szCs w:val="28"/>
          <w:lang w:val="ru-RU"/>
        </w:rPr>
        <w:t>ранкових</w:t>
      </w:r>
      <w:proofErr w:type="spellEnd"/>
      <w:r w:rsidRPr="008526F0">
        <w:rPr>
          <w:sz w:val="28"/>
          <w:szCs w:val="28"/>
          <w:lang w:val="ru-RU"/>
        </w:rPr>
        <w:t xml:space="preserve"> зарядок, </w:t>
      </w:r>
      <w:proofErr w:type="spellStart"/>
      <w:r w:rsidRPr="008526F0">
        <w:rPr>
          <w:sz w:val="28"/>
          <w:szCs w:val="28"/>
          <w:lang w:val="ru-RU"/>
        </w:rPr>
        <w:t>щоденного</w:t>
      </w:r>
      <w:proofErr w:type="spellEnd"/>
      <w:r w:rsidRPr="008526F0">
        <w:rPr>
          <w:sz w:val="28"/>
          <w:szCs w:val="28"/>
          <w:lang w:val="ru-RU"/>
        </w:rPr>
        <w:t xml:space="preserve"> </w:t>
      </w:r>
      <w:proofErr w:type="spellStart"/>
      <w:r w:rsidRPr="008526F0">
        <w:rPr>
          <w:sz w:val="28"/>
          <w:szCs w:val="28"/>
          <w:lang w:val="ru-RU"/>
        </w:rPr>
        <w:t>тренування</w:t>
      </w:r>
      <w:proofErr w:type="spellEnd"/>
      <w:r w:rsidRPr="008526F0">
        <w:rPr>
          <w:sz w:val="28"/>
          <w:szCs w:val="28"/>
          <w:lang w:val="ru-RU"/>
        </w:rPr>
        <w:t xml:space="preserve">, </w:t>
      </w:r>
      <w:proofErr w:type="spellStart"/>
      <w:r w:rsidRPr="008526F0">
        <w:rPr>
          <w:sz w:val="28"/>
          <w:szCs w:val="28"/>
          <w:lang w:val="ru-RU"/>
        </w:rPr>
        <w:t>підтримки</w:t>
      </w:r>
      <w:proofErr w:type="spellEnd"/>
      <w:r w:rsidRPr="008526F0">
        <w:rPr>
          <w:sz w:val="28"/>
          <w:szCs w:val="28"/>
          <w:lang w:val="ru-RU"/>
        </w:rPr>
        <w:t xml:space="preserve"> </w:t>
      </w:r>
      <w:proofErr w:type="spellStart"/>
      <w:r w:rsidRPr="008526F0">
        <w:rPr>
          <w:sz w:val="28"/>
          <w:szCs w:val="28"/>
          <w:lang w:val="ru-RU"/>
        </w:rPr>
        <w:t>чистоти</w:t>
      </w:r>
      <w:proofErr w:type="spellEnd"/>
      <w:r w:rsidRPr="008526F0">
        <w:rPr>
          <w:sz w:val="28"/>
          <w:szCs w:val="28"/>
          <w:lang w:val="ru-RU"/>
        </w:rPr>
        <w:t xml:space="preserve"> </w:t>
      </w:r>
      <w:proofErr w:type="spellStart"/>
      <w:r w:rsidRPr="008526F0">
        <w:rPr>
          <w:sz w:val="28"/>
          <w:szCs w:val="28"/>
          <w:lang w:val="ru-RU"/>
        </w:rPr>
        <w:t>вдома</w:t>
      </w:r>
      <w:proofErr w:type="spellEnd"/>
      <w:r w:rsidRPr="008526F0">
        <w:rPr>
          <w:sz w:val="28"/>
          <w:szCs w:val="28"/>
          <w:lang w:val="ru-RU"/>
        </w:rPr>
        <w:t xml:space="preserve"> </w:t>
      </w:r>
      <w:proofErr w:type="spellStart"/>
      <w:r w:rsidRPr="008526F0">
        <w:rPr>
          <w:sz w:val="28"/>
          <w:szCs w:val="28"/>
          <w:lang w:val="ru-RU"/>
        </w:rPr>
        <w:t>тощо</w:t>
      </w:r>
      <w:proofErr w:type="spellEnd"/>
      <w:r w:rsidRPr="008526F0">
        <w:rPr>
          <w:sz w:val="28"/>
          <w:szCs w:val="28"/>
          <w:lang w:val="ru-RU"/>
        </w:rPr>
        <w:t>.</w:t>
      </w:r>
    </w:p>
    <w:p w14:paraId="618E61F4" w14:textId="77777777" w:rsidR="00B14A4A" w:rsidRDefault="00B14A4A" w:rsidP="00B14A4A">
      <w:pPr>
        <w:rPr>
          <w:sz w:val="28"/>
          <w:szCs w:val="28"/>
          <w:lang w:val="ru-RU"/>
        </w:rPr>
      </w:pPr>
    </w:p>
    <w:p w14:paraId="2E50B711" w14:textId="77777777" w:rsidR="00B14A4A" w:rsidRPr="00145000" w:rsidRDefault="00B14A4A" w:rsidP="00B14A4A">
      <w:pPr>
        <w:pStyle w:val="ListParagraph"/>
        <w:numPr>
          <w:ilvl w:val="0"/>
          <w:numId w:val="3"/>
        </w:numPr>
        <w:rPr>
          <w:sz w:val="28"/>
          <w:szCs w:val="28"/>
          <w:lang w:val="ru-RU"/>
        </w:rPr>
      </w:pPr>
      <w:proofErr w:type="spellStart"/>
      <w:r w:rsidRPr="008526F0">
        <w:rPr>
          <w:sz w:val="28"/>
          <w:szCs w:val="28"/>
          <w:lang w:val="ru-RU"/>
        </w:rPr>
        <w:t>Гнучке</w:t>
      </w:r>
      <w:proofErr w:type="spellEnd"/>
      <w:r w:rsidRPr="008526F0">
        <w:rPr>
          <w:sz w:val="28"/>
          <w:szCs w:val="28"/>
          <w:lang w:val="ru-RU"/>
        </w:rPr>
        <w:t xml:space="preserve"> </w:t>
      </w:r>
      <w:proofErr w:type="spellStart"/>
      <w:r w:rsidRPr="008526F0">
        <w:rPr>
          <w:sz w:val="28"/>
          <w:szCs w:val="28"/>
          <w:lang w:val="ru-RU"/>
        </w:rPr>
        <w:t>планування</w:t>
      </w:r>
      <w:proofErr w:type="spellEnd"/>
      <w:r w:rsidRPr="008526F0">
        <w:rPr>
          <w:sz w:val="28"/>
          <w:szCs w:val="28"/>
          <w:lang w:val="ru-RU"/>
        </w:rPr>
        <w:t xml:space="preserve">: </w:t>
      </w:r>
      <w:proofErr w:type="spellStart"/>
      <w:r w:rsidRPr="008526F0">
        <w:rPr>
          <w:sz w:val="28"/>
          <w:szCs w:val="28"/>
          <w:lang w:val="en-US"/>
        </w:rPr>
        <w:t>Routinery</w:t>
      </w:r>
      <w:proofErr w:type="spellEnd"/>
      <w:r w:rsidRPr="008526F0">
        <w:rPr>
          <w:sz w:val="28"/>
          <w:szCs w:val="28"/>
          <w:lang w:val="ru-RU"/>
        </w:rPr>
        <w:t xml:space="preserve"> </w:t>
      </w:r>
      <w:proofErr w:type="spellStart"/>
      <w:r w:rsidRPr="008526F0">
        <w:rPr>
          <w:sz w:val="28"/>
          <w:szCs w:val="28"/>
          <w:lang w:val="ru-RU"/>
        </w:rPr>
        <w:t>дозволяє</w:t>
      </w:r>
      <w:proofErr w:type="spellEnd"/>
      <w:r w:rsidRPr="008526F0">
        <w:rPr>
          <w:sz w:val="28"/>
          <w:szCs w:val="28"/>
          <w:lang w:val="ru-RU"/>
        </w:rPr>
        <w:t xml:space="preserve"> вам </w:t>
      </w:r>
      <w:proofErr w:type="spellStart"/>
      <w:r w:rsidRPr="008526F0">
        <w:rPr>
          <w:sz w:val="28"/>
          <w:szCs w:val="28"/>
          <w:lang w:val="ru-RU"/>
        </w:rPr>
        <w:t>гнучко</w:t>
      </w:r>
      <w:proofErr w:type="spellEnd"/>
      <w:r w:rsidRPr="008526F0">
        <w:rPr>
          <w:sz w:val="28"/>
          <w:szCs w:val="28"/>
          <w:lang w:val="ru-RU"/>
        </w:rPr>
        <w:t xml:space="preserve"> </w:t>
      </w:r>
      <w:proofErr w:type="spellStart"/>
      <w:r w:rsidRPr="008526F0">
        <w:rPr>
          <w:sz w:val="28"/>
          <w:szCs w:val="28"/>
          <w:lang w:val="ru-RU"/>
        </w:rPr>
        <w:t>планувати</w:t>
      </w:r>
      <w:proofErr w:type="spellEnd"/>
      <w:r w:rsidRPr="008526F0">
        <w:rPr>
          <w:sz w:val="28"/>
          <w:szCs w:val="28"/>
          <w:lang w:val="ru-RU"/>
        </w:rPr>
        <w:t xml:space="preserve"> </w:t>
      </w:r>
      <w:proofErr w:type="spellStart"/>
      <w:r w:rsidRPr="008526F0">
        <w:rPr>
          <w:sz w:val="28"/>
          <w:szCs w:val="28"/>
          <w:lang w:val="ru-RU"/>
        </w:rPr>
        <w:t>свої</w:t>
      </w:r>
      <w:proofErr w:type="spellEnd"/>
      <w:r w:rsidRPr="008526F0">
        <w:rPr>
          <w:sz w:val="28"/>
          <w:szCs w:val="28"/>
          <w:lang w:val="ru-RU"/>
        </w:rPr>
        <w:t xml:space="preserve"> </w:t>
      </w:r>
      <w:proofErr w:type="spellStart"/>
      <w:r w:rsidRPr="008526F0">
        <w:rPr>
          <w:sz w:val="28"/>
          <w:szCs w:val="28"/>
          <w:lang w:val="ru-RU"/>
        </w:rPr>
        <w:t>рутини</w:t>
      </w:r>
      <w:proofErr w:type="spellEnd"/>
      <w:r w:rsidRPr="008526F0">
        <w:rPr>
          <w:sz w:val="28"/>
          <w:szCs w:val="28"/>
          <w:lang w:val="ru-RU"/>
        </w:rPr>
        <w:t xml:space="preserve"> на </w:t>
      </w:r>
      <w:proofErr w:type="spellStart"/>
      <w:r w:rsidRPr="008526F0">
        <w:rPr>
          <w:sz w:val="28"/>
          <w:szCs w:val="28"/>
          <w:lang w:val="ru-RU"/>
        </w:rPr>
        <w:t>різні</w:t>
      </w:r>
      <w:proofErr w:type="spellEnd"/>
      <w:r w:rsidRPr="008526F0">
        <w:rPr>
          <w:sz w:val="28"/>
          <w:szCs w:val="28"/>
          <w:lang w:val="ru-RU"/>
        </w:rPr>
        <w:t xml:space="preserve"> </w:t>
      </w:r>
      <w:proofErr w:type="spellStart"/>
      <w:r w:rsidRPr="008526F0">
        <w:rPr>
          <w:sz w:val="28"/>
          <w:szCs w:val="28"/>
          <w:lang w:val="ru-RU"/>
        </w:rPr>
        <w:t>дні</w:t>
      </w:r>
      <w:proofErr w:type="spellEnd"/>
      <w:r w:rsidRPr="008526F0">
        <w:rPr>
          <w:sz w:val="28"/>
          <w:szCs w:val="28"/>
          <w:lang w:val="ru-RU"/>
        </w:rPr>
        <w:t xml:space="preserve"> </w:t>
      </w:r>
      <w:proofErr w:type="spellStart"/>
      <w:r w:rsidRPr="008526F0">
        <w:rPr>
          <w:sz w:val="28"/>
          <w:szCs w:val="28"/>
          <w:lang w:val="ru-RU"/>
        </w:rPr>
        <w:t>тижня</w:t>
      </w:r>
      <w:proofErr w:type="spellEnd"/>
      <w:r w:rsidRPr="008526F0">
        <w:rPr>
          <w:sz w:val="28"/>
          <w:szCs w:val="28"/>
          <w:lang w:val="ru-RU"/>
        </w:rPr>
        <w:t xml:space="preserve"> </w:t>
      </w:r>
      <w:proofErr w:type="spellStart"/>
      <w:r w:rsidRPr="008526F0">
        <w:rPr>
          <w:sz w:val="28"/>
          <w:szCs w:val="28"/>
          <w:lang w:val="ru-RU"/>
        </w:rPr>
        <w:t>або</w:t>
      </w:r>
      <w:proofErr w:type="spellEnd"/>
      <w:r w:rsidRPr="008526F0">
        <w:rPr>
          <w:sz w:val="28"/>
          <w:szCs w:val="28"/>
          <w:lang w:val="ru-RU"/>
        </w:rPr>
        <w:t xml:space="preserve"> на </w:t>
      </w:r>
      <w:proofErr w:type="spellStart"/>
      <w:r w:rsidRPr="008526F0">
        <w:rPr>
          <w:sz w:val="28"/>
          <w:szCs w:val="28"/>
          <w:lang w:val="ru-RU"/>
        </w:rPr>
        <w:t>конкретні</w:t>
      </w:r>
      <w:proofErr w:type="spellEnd"/>
      <w:r w:rsidRPr="008526F0">
        <w:rPr>
          <w:sz w:val="28"/>
          <w:szCs w:val="28"/>
          <w:lang w:val="ru-RU"/>
        </w:rPr>
        <w:t xml:space="preserve"> </w:t>
      </w:r>
      <w:proofErr w:type="spellStart"/>
      <w:r w:rsidRPr="008526F0">
        <w:rPr>
          <w:sz w:val="28"/>
          <w:szCs w:val="28"/>
          <w:lang w:val="ru-RU"/>
        </w:rPr>
        <w:t>дати</w:t>
      </w:r>
      <w:proofErr w:type="spellEnd"/>
      <w:r w:rsidRPr="008526F0">
        <w:rPr>
          <w:sz w:val="28"/>
          <w:szCs w:val="28"/>
          <w:lang w:val="ru-RU"/>
        </w:rPr>
        <w:t xml:space="preserve">. </w:t>
      </w:r>
      <w:r w:rsidRPr="00145000">
        <w:rPr>
          <w:sz w:val="28"/>
          <w:szCs w:val="28"/>
          <w:lang w:val="ru-RU"/>
        </w:rPr>
        <w:t xml:space="preserve">Ви можете </w:t>
      </w:r>
      <w:proofErr w:type="spellStart"/>
      <w:r w:rsidRPr="00145000">
        <w:rPr>
          <w:sz w:val="28"/>
          <w:szCs w:val="28"/>
          <w:lang w:val="ru-RU"/>
        </w:rPr>
        <w:t>встановити</w:t>
      </w:r>
      <w:proofErr w:type="spellEnd"/>
      <w:r w:rsidRPr="00145000">
        <w:rPr>
          <w:sz w:val="28"/>
          <w:szCs w:val="28"/>
          <w:lang w:val="ru-RU"/>
        </w:rPr>
        <w:t xml:space="preserve"> </w:t>
      </w:r>
      <w:proofErr w:type="spellStart"/>
      <w:r w:rsidRPr="00145000">
        <w:rPr>
          <w:sz w:val="28"/>
          <w:szCs w:val="28"/>
          <w:lang w:val="ru-RU"/>
        </w:rPr>
        <w:t>повторюваність</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w:t>
      </w:r>
      <w:proofErr w:type="spellStart"/>
      <w:r w:rsidRPr="00145000">
        <w:rPr>
          <w:sz w:val="28"/>
          <w:szCs w:val="28"/>
          <w:lang w:val="ru-RU"/>
        </w:rPr>
        <w:t>щоденно</w:t>
      </w:r>
      <w:proofErr w:type="spellEnd"/>
      <w:r w:rsidRPr="00145000">
        <w:rPr>
          <w:sz w:val="28"/>
          <w:szCs w:val="28"/>
          <w:lang w:val="ru-RU"/>
        </w:rPr>
        <w:t xml:space="preserve">, </w:t>
      </w:r>
      <w:proofErr w:type="spellStart"/>
      <w:r w:rsidRPr="00145000">
        <w:rPr>
          <w:sz w:val="28"/>
          <w:szCs w:val="28"/>
          <w:lang w:val="ru-RU"/>
        </w:rPr>
        <w:t>щотижня</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вибрати</w:t>
      </w:r>
      <w:proofErr w:type="spellEnd"/>
      <w:r w:rsidRPr="00145000">
        <w:rPr>
          <w:sz w:val="28"/>
          <w:szCs w:val="28"/>
          <w:lang w:val="ru-RU"/>
        </w:rPr>
        <w:t xml:space="preserve"> </w:t>
      </w:r>
      <w:proofErr w:type="spellStart"/>
      <w:r w:rsidRPr="00145000">
        <w:rPr>
          <w:sz w:val="28"/>
          <w:szCs w:val="28"/>
          <w:lang w:val="ru-RU"/>
        </w:rPr>
        <w:t>власний</w:t>
      </w:r>
      <w:proofErr w:type="spellEnd"/>
      <w:r w:rsidRPr="00145000">
        <w:rPr>
          <w:sz w:val="28"/>
          <w:szCs w:val="28"/>
          <w:lang w:val="ru-RU"/>
        </w:rPr>
        <w:t xml:space="preserve"> </w:t>
      </w:r>
      <w:proofErr w:type="spellStart"/>
      <w:r w:rsidRPr="00145000">
        <w:rPr>
          <w:sz w:val="28"/>
          <w:szCs w:val="28"/>
          <w:lang w:val="ru-RU"/>
        </w:rPr>
        <w:t>графік</w:t>
      </w:r>
      <w:proofErr w:type="spellEnd"/>
      <w:r w:rsidRPr="00145000">
        <w:rPr>
          <w:sz w:val="28"/>
          <w:szCs w:val="28"/>
          <w:lang w:val="ru-RU"/>
        </w:rPr>
        <w:t>.</w:t>
      </w:r>
    </w:p>
    <w:p w14:paraId="698BD074" w14:textId="77777777" w:rsidR="00B14A4A" w:rsidRPr="00145000" w:rsidRDefault="00B14A4A" w:rsidP="00B14A4A">
      <w:pPr>
        <w:rPr>
          <w:sz w:val="28"/>
          <w:szCs w:val="28"/>
          <w:lang w:val="ru-RU"/>
        </w:rPr>
      </w:pPr>
    </w:p>
    <w:p w14:paraId="33C8E4B5" w14:textId="77777777" w:rsidR="00B14A4A" w:rsidRPr="00145000" w:rsidRDefault="00B14A4A" w:rsidP="00B14A4A">
      <w:pPr>
        <w:pStyle w:val="ListParagraph"/>
        <w:numPr>
          <w:ilvl w:val="0"/>
          <w:numId w:val="3"/>
        </w:numPr>
        <w:rPr>
          <w:sz w:val="28"/>
          <w:szCs w:val="28"/>
          <w:lang w:val="ru-RU"/>
        </w:rPr>
      </w:pPr>
      <w:proofErr w:type="spellStart"/>
      <w:r w:rsidRPr="00145000">
        <w:rPr>
          <w:sz w:val="28"/>
          <w:szCs w:val="28"/>
          <w:lang w:val="ru-RU"/>
        </w:rPr>
        <w:t>Нагадування</w:t>
      </w:r>
      <w:proofErr w:type="spellEnd"/>
      <w:r w:rsidRPr="00145000">
        <w:rPr>
          <w:sz w:val="28"/>
          <w:szCs w:val="28"/>
          <w:lang w:val="ru-RU"/>
        </w:rPr>
        <w:t xml:space="preserve"> і </w:t>
      </w:r>
      <w:proofErr w:type="spellStart"/>
      <w:r w:rsidRPr="00145000">
        <w:rPr>
          <w:sz w:val="28"/>
          <w:szCs w:val="28"/>
          <w:lang w:val="ru-RU"/>
        </w:rPr>
        <w:t>сповіщення</w:t>
      </w:r>
      <w:proofErr w:type="spellEnd"/>
      <w:r w:rsidRPr="00145000">
        <w:rPr>
          <w:sz w:val="28"/>
          <w:szCs w:val="28"/>
          <w:lang w:val="ru-RU"/>
        </w:rPr>
        <w:t xml:space="preserve">: </w:t>
      </w:r>
      <w:proofErr w:type="spellStart"/>
      <w:r w:rsidRPr="00145000">
        <w:rPr>
          <w:sz w:val="28"/>
          <w:szCs w:val="28"/>
          <w:lang w:val="ru-RU"/>
        </w:rPr>
        <w:t>Додаток</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надсилає</w:t>
      </w:r>
      <w:proofErr w:type="spellEnd"/>
      <w:r w:rsidRPr="00145000">
        <w:rPr>
          <w:sz w:val="28"/>
          <w:szCs w:val="28"/>
          <w:lang w:val="ru-RU"/>
        </w:rPr>
        <w:t xml:space="preserve"> </w:t>
      </w:r>
      <w:proofErr w:type="spellStart"/>
      <w:r w:rsidRPr="00145000">
        <w:rPr>
          <w:sz w:val="28"/>
          <w:szCs w:val="28"/>
          <w:lang w:val="ru-RU"/>
        </w:rPr>
        <w:t>нагадування</w:t>
      </w:r>
      <w:proofErr w:type="spellEnd"/>
      <w:r w:rsidRPr="00145000">
        <w:rPr>
          <w:sz w:val="28"/>
          <w:szCs w:val="28"/>
          <w:lang w:val="ru-RU"/>
        </w:rPr>
        <w:t xml:space="preserve"> та </w:t>
      </w:r>
      <w:proofErr w:type="spellStart"/>
      <w:r w:rsidRPr="00145000">
        <w:rPr>
          <w:sz w:val="28"/>
          <w:szCs w:val="28"/>
          <w:lang w:val="ru-RU"/>
        </w:rPr>
        <w:t>сповіщення</w:t>
      </w:r>
      <w:proofErr w:type="spellEnd"/>
      <w:r w:rsidRPr="00145000">
        <w:rPr>
          <w:sz w:val="28"/>
          <w:szCs w:val="28"/>
          <w:lang w:val="ru-RU"/>
        </w:rPr>
        <w:t xml:space="preserve">, </w:t>
      </w:r>
      <w:proofErr w:type="spellStart"/>
      <w:r w:rsidRPr="00145000">
        <w:rPr>
          <w:sz w:val="28"/>
          <w:szCs w:val="28"/>
          <w:lang w:val="ru-RU"/>
        </w:rPr>
        <w:t>щоб</w:t>
      </w:r>
      <w:proofErr w:type="spellEnd"/>
      <w:r w:rsidRPr="00145000">
        <w:rPr>
          <w:sz w:val="28"/>
          <w:szCs w:val="28"/>
          <w:lang w:val="ru-RU"/>
        </w:rPr>
        <w:t xml:space="preserve"> вам не </w:t>
      </w:r>
      <w:proofErr w:type="spellStart"/>
      <w:r w:rsidRPr="00145000">
        <w:rPr>
          <w:sz w:val="28"/>
          <w:szCs w:val="28"/>
          <w:lang w:val="ru-RU"/>
        </w:rPr>
        <w:t>пропустити</w:t>
      </w:r>
      <w:proofErr w:type="spellEnd"/>
      <w:r w:rsidRPr="00145000">
        <w:rPr>
          <w:sz w:val="28"/>
          <w:szCs w:val="28"/>
          <w:lang w:val="ru-RU"/>
        </w:rPr>
        <w:t xml:space="preserve"> </w:t>
      </w:r>
      <w:proofErr w:type="spellStart"/>
      <w:r w:rsidRPr="00145000">
        <w:rPr>
          <w:sz w:val="28"/>
          <w:szCs w:val="28"/>
          <w:lang w:val="ru-RU"/>
        </w:rPr>
        <w:t>важливі</w:t>
      </w:r>
      <w:proofErr w:type="spellEnd"/>
      <w:r w:rsidRPr="00145000">
        <w:rPr>
          <w:sz w:val="28"/>
          <w:szCs w:val="28"/>
          <w:lang w:val="ru-RU"/>
        </w:rPr>
        <w:t xml:space="preserve"> </w:t>
      </w:r>
      <w:proofErr w:type="spellStart"/>
      <w:r w:rsidRPr="00145000">
        <w:rPr>
          <w:sz w:val="28"/>
          <w:szCs w:val="28"/>
          <w:lang w:val="ru-RU"/>
        </w:rPr>
        <w:t>рутинні</w:t>
      </w:r>
      <w:proofErr w:type="spellEnd"/>
      <w:r w:rsidRPr="00145000">
        <w:rPr>
          <w:sz w:val="28"/>
          <w:szCs w:val="28"/>
          <w:lang w:val="ru-RU"/>
        </w:rPr>
        <w:t xml:space="preserve"> </w:t>
      </w:r>
      <w:proofErr w:type="spellStart"/>
      <w:r w:rsidRPr="00145000">
        <w:rPr>
          <w:sz w:val="28"/>
          <w:szCs w:val="28"/>
          <w:lang w:val="ru-RU"/>
        </w:rPr>
        <w:t>завдання</w:t>
      </w:r>
      <w:proofErr w:type="spellEnd"/>
      <w:r w:rsidRPr="00145000">
        <w:rPr>
          <w:sz w:val="28"/>
          <w:szCs w:val="28"/>
          <w:lang w:val="ru-RU"/>
        </w:rPr>
        <w:t xml:space="preserve">. Ви </w:t>
      </w:r>
      <w:proofErr w:type="spellStart"/>
      <w:r w:rsidRPr="00145000">
        <w:rPr>
          <w:sz w:val="28"/>
          <w:szCs w:val="28"/>
          <w:lang w:val="ru-RU"/>
        </w:rPr>
        <w:t>отримуватимете</w:t>
      </w:r>
      <w:proofErr w:type="spellEnd"/>
      <w:r w:rsidRPr="00145000">
        <w:rPr>
          <w:sz w:val="28"/>
          <w:szCs w:val="28"/>
          <w:lang w:val="ru-RU"/>
        </w:rPr>
        <w:t xml:space="preserve"> </w:t>
      </w:r>
      <w:proofErr w:type="spellStart"/>
      <w:r w:rsidRPr="00145000">
        <w:rPr>
          <w:sz w:val="28"/>
          <w:szCs w:val="28"/>
          <w:lang w:val="ru-RU"/>
        </w:rPr>
        <w:t>повідомлення</w:t>
      </w:r>
      <w:proofErr w:type="spellEnd"/>
      <w:r w:rsidRPr="00145000">
        <w:rPr>
          <w:sz w:val="28"/>
          <w:szCs w:val="28"/>
          <w:lang w:val="ru-RU"/>
        </w:rPr>
        <w:t xml:space="preserve"> на </w:t>
      </w:r>
      <w:proofErr w:type="spellStart"/>
      <w:r w:rsidRPr="00145000">
        <w:rPr>
          <w:sz w:val="28"/>
          <w:szCs w:val="28"/>
          <w:lang w:val="ru-RU"/>
        </w:rPr>
        <w:t>своєму</w:t>
      </w:r>
      <w:proofErr w:type="spellEnd"/>
      <w:r w:rsidRPr="00145000">
        <w:rPr>
          <w:sz w:val="28"/>
          <w:szCs w:val="28"/>
          <w:lang w:val="ru-RU"/>
        </w:rPr>
        <w:t xml:space="preserve"> </w:t>
      </w:r>
      <w:proofErr w:type="spellStart"/>
      <w:r w:rsidRPr="00145000">
        <w:rPr>
          <w:sz w:val="28"/>
          <w:szCs w:val="28"/>
          <w:lang w:val="ru-RU"/>
        </w:rPr>
        <w:t>смартфоні</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інших</w:t>
      </w:r>
      <w:proofErr w:type="spellEnd"/>
      <w:r w:rsidRPr="00145000">
        <w:rPr>
          <w:sz w:val="28"/>
          <w:szCs w:val="28"/>
          <w:lang w:val="ru-RU"/>
        </w:rPr>
        <w:t xml:space="preserve"> </w:t>
      </w:r>
      <w:proofErr w:type="spellStart"/>
      <w:r w:rsidRPr="00145000">
        <w:rPr>
          <w:sz w:val="28"/>
          <w:szCs w:val="28"/>
          <w:lang w:val="ru-RU"/>
        </w:rPr>
        <w:t>пристроях</w:t>
      </w:r>
      <w:proofErr w:type="spellEnd"/>
      <w:r w:rsidRPr="00145000">
        <w:rPr>
          <w:sz w:val="28"/>
          <w:szCs w:val="28"/>
          <w:lang w:val="ru-RU"/>
        </w:rPr>
        <w:t xml:space="preserve">, </w:t>
      </w:r>
      <w:proofErr w:type="spellStart"/>
      <w:r w:rsidRPr="00145000">
        <w:rPr>
          <w:sz w:val="28"/>
          <w:szCs w:val="28"/>
          <w:lang w:val="ru-RU"/>
        </w:rPr>
        <w:t>щоб</w:t>
      </w:r>
      <w:proofErr w:type="spellEnd"/>
      <w:r w:rsidRPr="00145000">
        <w:rPr>
          <w:sz w:val="28"/>
          <w:szCs w:val="28"/>
          <w:lang w:val="ru-RU"/>
        </w:rPr>
        <w:t xml:space="preserve"> бути в </w:t>
      </w:r>
      <w:proofErr w:type="spellStart"/>
      <w:r w:rsidRPr="00145000">
        <w:rPr>
          <w:sz w:val="28"/>
          <w:szCs w:val="28"/>
          <w:lang w:val="ru-RU"/>
        </w:rPr>
        <w:t>курсі</w:t>
      </w:r>
      <w:proofErr w:type="spellEnd"/>
      <w:r w:rsidRPr="00145000">
        <w:rPr>
          <w:sz w:val="28"/>
          <w:szCs w:val="28"/>
          <w:lang w:val="ru-RU"/>
        </w:rPr>
        <w:t xml:space="preserve"> </w:t>
      </w:r>
      <w:proofErr w:type="spellStart"/>
      <w:r w:rsidRPr="00145000">
        <w:rPr>
          <w:sz w:val="28"/>
          <w:szCs w:val="28"/>
          <w:lang w:val="ru-RU"/>
        </w:rPr>
        <w:t>поточних</w:t>
      </w:r>
      <w:proofErr w:type="spellEnd"/>
      <w:r w:rsidRPr="00145000">
        <w:rPr>
          <w:sz w:val="28"/>
          <w:szCs w:val="28"/>
          <w:lang w:val="ru-RU"/>
        </w:rPr>
        <w:t xml:space="preserve"> рутин.</w:t>
      </w:r>
    </w:p>
    <w:p w14:paraId="3CFAC32E" w14:textId="77777777" w:rsidR="00B14A4A" w:rsidRPr="00145000" w:rsidRDefault="00B14A4A" w:rsidP="00B14A4A">
      <w:pPr>
        <w:rPr>
          <w:sz w:val="28"/>
          <w:szCs w:val="28"/>
          <w:lang w:val="ru-RU"/>
        </w:rPr>
      </w:pPr>
    </w:p>
    <w:p w14:paraId="7B1E83DD" w14:textId="77777777" w:rsidR="00B14A4A" w:rsidRPr="00145000" w:rsidRDefault="00B14A4A" w:rsidP="00B14A4A">
      <w:pPr>
        <w:pStyle w:val="ListParagraph"/>
        <w:numPr>
          <w:ilvl w:val="0"/>
          <w:numId w:val="3"/>
        </w:numPr>
        <w:rPr>
          <w:sz w:val="28"/>
          <w:szCs w:val="28"/>
          <w:lang w:val="en-US"/>
        </w:rPr>
      </w:pPr>
      <w:proofErr w:type="spellStart"/>
      <w:r w:rsidRPr="00145000">
        <w:rPr>
          <w:sz w:val="28"/>
          <w:szCs w:val="28"/>
          <w:lang w:val="ru-RU"/>
        </w:rPr>
        <w:t>Відстеження</w:t>
      </w:r>
      <w:proofErr w:type="spellEnd"/>
      <w:r w:rsidRPr="00145000">
        <w:rPr>
          <w:sz w:val="28"/>
          <w:szCs w:val="28"/>
          <w:lang w:val="ru-RU"/>
        </w:rPr>
        <w:t xml:space="preserve"> </w:t>
      </w:r>
      <w:proofErr w:type="spellStart"/>
      <w:r w:rsidRPr="00145000">
        <w:rPr>
          <w:sz w:val="28"/>
          <w:szCs w:val="28"/>
          <w:lang w:val="ru-RU"/>
        </w:rPr>
        <w:t>прогресу</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дозволяє</w:t>
      </w:r>
      <w:proofErr w:type="spellEnd"/>
      <w:r w:rsidRPr="00145000">
        <w:rPr>
          <w:sz w:val="28"/>
          <w:szCs w:val="28"/>
          <w:lang w:val="ru-RU"/>
        </w:rPr>
        <w:t xml:space="preserve"> вам </w:t>
      </w:r>
      <w:proofErr w:type="spellStart"/>
      <w:r w:rsidRPr="00145000">
        <w:rPr>
          <w:sz w:val="28"/>
          <w:szCs w:val="28"/>
          <w:lang w:val="ru-RU"/>
        </w:rPr>
        <w:t>відстежувати</w:t>
      </w:r>
      <w:proofErr w:type="spellEnd"/>
      <w:r w:rsidRPr="00145000">
        <w:rPr>
          <w:sz w:val="28"/>
          <w:szCs w:val="28"/>
          <w:lang w:val="ru-RU"/>
        </w:rPr>
        <w:t xml:space="preserve"> </w:t>
      </w:r>
      <w:proofErr w:type="spellStart"/>
      <w:r w:rsidRPr="00145000">
        <w:rPr>
          <w:sz w:val="28"/>
          <w:szCs w:val="28"/>
          <w:lang w:val="ru-RU"/>
        </w:rPr>
        <w:t>прогрес</w:t>
      </w:r>
      <w:proofErr w:type="spellEnd"/>
      <w:r w:rsidRPr="00145000">
        <w:rPr>
          <w:sz w:val="28"/>
          <w:szCs w:val="28"/>
          <w:lang w:val="ru-RU"/>
        </w:rPr>
        <w:t xml:space="preserve"> у </w:t>
      </w:r>
      <w:proofErr w:type="spellStart"/>
      <w:r w:rsidRPr="00145000">
        <w:rPr>
          <w:sz w:val="28"/>
          <w:szCs w:val="28"/>
          <w:lang w:val="ru-RU"/>
        </w:rPr>
        <w:t>виконанні</w:t>
      </w:r>
      <w:proofErr w:type="spellEnd"/>
      <w:r w:rsidRPr="00145000">
        <w:rPr>
          <w:sz w:val="28"/>
          <w:szCs w:val="28"/>
          <w:lang w:val="ru-RU"/>
        </w:rPr>
        <w:t xml:space="preserve"> рутин. Ви можете </w:t>
      </w:r>
      <w:proofErr w:type="spellStart"/>
      <w:r w:rsidRPr="00145000">
        <w:rPr>
          <w:sz w:val="28"/>
          <w:szCs w:val="28"/>
          <w:lang w:val="ru-RU"/>
        </w:rPr>
        <w:t>позначати</w:t>
      </w:r>
      <w:proofErr w:type="spellEnd"/>
      <w:r w:rsidRPr="00145000">
        <w:rPr>
          <w:sz w:val="28"/>
          <w:szCs w:val="28"/>
          <w:lang w:val="ru-RU"/>
        </w:rPr>
        <w:t xml:space="preserve"> </w:t>
      </w:r>
      <w:proofErr w:type="spellStart"/>
      <w:r w:rsidRPr="00145000">
        <w:rPr>
          <w:sz w:val="28"/>
          <w:szCs w:val="28"/>
          <w:lang w:val="ru-RU"/>
        </w:rPr>
        <w:t>завдання</w:t>
      </w:r>
      <w:proofErr w:type="spellEnd"/>
      <w:r w:rsidRPr="00145000">
        <w:rPr>
          <w:sz w:val="28"/>
          <w:szCs w:val="28"/>
          <w:lang w:val="ru-RU"/>
        </w:rPr>
        <w:t xml:space="preserve"> як </w:t>
      </w:r>
      <w:proofErr w:type="spellStart"/>
      <w:r w:rsidRPr="00145000">
        <w:rPr>
          <w:sz w:val="28"/>
          <w:szCs w:val="28"/>
          <w:lang w:val="ru-RU"/>
        </w:rPr>
        <w:t>виконані</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відмічати</w:t>
      </w:r>
      <w:proofErr w:type="spellEnd"/>
      <w:r w:rsidRPr="00145000">
        <w:rPr>
          <w:sz w:val="28"/>
          <w:szCs w:val="28"/>
          <w:lang w:val="ru-RU"/>
        </w:rPr>
        <w:t xml:space="preserve"> </w:t>
      </w:r>
      <w:proofErr w:type="spellStart"/>
      <w:r w:rsidRPr="00145000">
        <w:rPr>
          <w:sz w:val="28"/>
          <w:szCs w:val="28"/>
          <w:lang w:val="ru-RU"/>
        </w:rPr>
        <w:t>їх</w:t>
      </w:r>
      <w:proofErr w:type="spellEnd"/>
      <w:r w:rsidRPr="00145000">
        <w:rPr>
          <w:sz w:val="28"/>
          <w:szCs w:val="28"/>
          <w:lang w:val="ru-RU"/>
        </w:rPr>
        <w:t xml:space="preserve"> у </w:t>
      </w:r>
      <w:proofErr w:type="spellStart"/>
      <w:r w:rsidRPr="00145000">
        <w:rPr>
          <w:sz w:val="28"/>
          <w:szCs w:val="28"/>
          <w:lang w:val="ru-RU"/>
        </w:rPr>
        <w:t>разі</w:t>
      </w:r>
      <w:proofErr w:type="spellEnd"/>
      <w:r w:rsidRPr="00145000">
        <w:rPr>
          <w:sz w:val="28"/>
          <w:szCs w:val="28"/>
          <w:lang w:val="ru-RU"/>
        </w:rPr>
        <w:t xml:space="preserve"> </w:t>
      </w:r>
      <w:proofErr w:type="spellStart"/>
      <w:r w:rsidRPr="00145000">
        <w:rPr>
          <w:sz w:val="28"/>
          <w:szCs w:val="28"/>
          <w:lang w:val="ru-RU"/>
        </w:rPr>
        <w:t>затримки</w:t>
      </w:r>
      <w:proofErr w:type="spellEnd"/>
      <w:r w:rsidRPr="00145000">
        <w:rPr>
          <w:sz w:val="28"/>
          <w:szCs w:val="28"/>
          <w:lang w:val="ru-RU"/>
        </w:rPr>
        <w:t xml:space="preserve">. </w:t>
      </w:r>
      <w:proofErr w:type="spellStart"/>
      <w:r w:rsidRPr="00145000">
        <w:rPr>
          <w:sz w:val="28"/>
          <w:szCs w:val="28"/>
          <w:lang w:val="en-US"/>
        </w:rPr>
        <w:t>Це</w:t>
      </w:r>
      <w:proofErr w:type="spellEnd"/>
      <w:r w:rsidRPr="00145000">
        <w:rPr>
          <w:sz w:val="28"/>
          <w:szCs w:val="28"/>
          <w:lang w:val="en-US"/>
        </w:rPr>
        <w:t xml:space="preserve"> </w:t>
      </w:r>
      <w:proofErr w:type="spellStart"/>
      <w:r w:rsidRPr="00145000">
        <w:rPr>
          <w:sz w:val="28"/>
          <w:szCs w:val="28"/>
          <w:lang w:val="en-US"/>
        </w:rPr>
        <w:t>допоможе</w:t>
      </w:r>
      <w:proofErr w:type="spellEnd"/>
      <w:r w:rsidRPr="00145000">
        <w:rPr>
          <w:sz w:val="28"/>
          <w:szCs w:val="28"/>
          <w:lang w:val="en-US"/>
        </w:rPr>
        <w:t xml:space="preserve"> </w:t>
      </w:r>
      <w:proofErr w:type="spellStart"/>
      <w:r w:rsidRPr="00145000">
        <w:rPr>
          <w:sz w:val="28"/>
          <w:szCs w:val="28"/>
          <w:lang w:val="en-US"/>
        </w:rPr>
        <w:t>вам</w:t>
      </w:r>
      <w:proofErr w:type="spellEnd"/>
      <w:r w:rsidRPr="00145000">
        <w:rPr>
          <w:sz w:val="28"/>
          <w:szCs w:val="28"/>
          <w:lang w:val="en-US"/>
        </w:rPr>
        <w:t xml:space="preserve"> </w:t>
      </w:r>
      <w:proofErr w:type="spellStart"/>
      <w:r w:rsidRPr="00145000">
        <w:rPr>
          <w:sz w:val="28"/>
          <w:szCs w:val="28"/>
          <w:lang w:val="en-US"/>
        </w:rPr>
        <w:t>бачити</w:t>
      </w:r>
      <w:proofErr w:type="spellEnd"/>
      <w:r w:rsidRPr="00145000">
        <w:rPr>
          <w:sz w:val="28"/>
          <w:szCs w:val="28"/>
          <w:lang w:val="en-US"/>
        </w:rPr>
        <w:t xml:space="preserve"> </w:t>
      </w:r>
      <w:proofErr w:type="spellStart"/>
      <w:r w:rsidRPr="00145000">
        <w:rPr>
          <w:sz w:val="28"/>
          <w:szCs w:val="28"/>
          <w:lang w:val="en-US"/>
        </w:rPr>
        <w:t>вашу</w:t>
      </w:r>
      <w:proofErr w:type="spellEnd"/>
      <w:r w:rsidRPr="00145000">
        <w:rPr>
          <w:sz w:val="28"/>
          <w:szCs w:val="28"/>
          <w:lang w:val="en-US"/>
        </w:rPr>
        <w:t xml:space="preserve"> </w:t>
      </w:r>
      <w:proofErr w:type="spellStart"/>
      <w:r w:rsidRPr="00145000">
        <w:rPr>
          <w:sz w:val="28"/>
          <w:szCs w:val="28"/>
          <w:lang w:val="en-US"/>
        </w:rPr>
        <w:t>продуктивність</w:t>
      </w:r>
      <w:proofErr w:type="spellEnd"/>
      <w:r w:rsidRPr="00145000">
        <w:rPr>
          <w:sz w:val="28"/>
          <w:szCs w:val="28"/>
          <w:lang w:val="en-US"/>
        </w:rPr>
        <w:t xml:space="preserve"> </w:t>
      </w:r>
      <w:proofErr w:type="spellStart"/>
      <w:r w:rsidRPr="00145000">
        <w:rPr>
          <w:sz w:val="28"/>
          <w:szCs w:val="28"/>
          <w:lang w:val="en-US"/>
        </w:rPr>
        <w:t>та</w:t>
      </w:r>
      <w:proofErr w:type="spellEnd"/>
      <w:r w:rsidRPr="00145000">
        <w:rPr>
          <w:sz w:val="28"/>
          <w:szCs w:val="28"/>
          <w:lang w:val="en-US"/>
        </w:rPr>
        <w:t xml:space="preserve"> </w:t>
      </w:r>
      <w:proofErr w:type="spellStart"/>
      <w:r w:rsidRPr="00145000">
        <w:rPr>
          <w:sz w:val="28"/>
          <w:szCs w:val="28"/>
          <w:lang w:val="en-US"/>
        </w:rPr>
        <w:t>дотримання</w:t>
      </w:r>
      <w:proofErr w:type="spellEnd"/>
      <w:r w:rsidRPr="00145000">
        <w:rPr>
          <w:sz w:val="28"/>
          <w:szCs w:val="28"/>
          <w:lang w:val="en-US"/>
        </w:rPr>
        <w:t xml:space="preserve"> </w:t>
      </w:r>
      <w:proofErr w:type="spellStart"/>
      <w:r w:rsidRPr="00145000">
        <w:rPr>
          <w:sz w:val="28"/>
          <w:szCs w:val="28"/>
          <w:lang w:val="en-US"/>
        </w:rPr>
        <w:t>рутин</w:t>
      </w:r>
      <w:proofErr w:type="spellEnd"/>
      <w:r w:rsidRPr="00145000">
        <w:rPr>
          <w:sz w:val="28"/>
          <w:szCs w:val="28"/>
          <w:lang w:val="en-US"/>
        </w:rPr>
        <w:t>.</w:t>
      </w:r>
    </w:p>
    <w:p w14:paraId="5CB5B26A" w14:textId="77777777" w:rsidR="00B14A4A" w:rsidRPr="008526F0" w:rsidRDefault="00B14A4A" w:rsidP="00B14A4A">
      <w:pPr>
        <w:pStyle w:val="ListParagraph"/>
        <w:rPr>
          <w:sz w:val="28"/>
          <w:szCs w:val="28"/>
          <w:lang w:val="en-US"/>
        </w:rPr>
      </w:pPr>
    </w:p>
    <w:p w14:paraId="418A7389" w14:textId="77777777" w:rsidR="00B14A4A" w:rsidRPr="00145000" w:rsidRDefault="00B14A4A" w:rsidP="00B14A4A">
      <w:pPr>
        <w:pStyle w:val="ListParagraph"/>
        <w:numPr>
          <w:ilvl w:val="0"/>
          <w:numId w:val="3"/>
        </w:numPr>
        <w:rPr>
          <w:sz w:val="28"/>
          <w:szCs w:val="28"/>
          <w:lang w:val="ru-RU"/>
        </w:rPr>
      </w:pPr>
      <w:proofErr w:type="spellStart"/>
      <w:r w:rsidRPr="00145000">
        <w:rPr>
          <w:sz w:val="28"/>
          <w:szCs w:val="28"/>
          <w:lang w:val="ru-RU"/>
        </w:rPr>
        <w:lastRenderedPageBreak/>
        <w:t>Спільний</w:t>
      </w:r>
      <w:proofErr w:type="spellEnd"/>
      <w:r w:rsidRPr="00145000">
        <w:rPr>
          <w:sz w:val="28"/>
          <w:szCs w:val="28"/>
          <w:lang w:val="ru-RU"/>
        </w:rPr>
        <w:t xml:space="preserve"> доступ: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дозволяє</w:t>
      </w:r>
      <w:proofErr w:type="spellEnd"/>
      <w:r w:rsidRPr="00145000">
        <w:rPr>
          <w:sz w:val="28"/>
          <w:szCs w:val="28"/>
          <w:lang w:val="ru-RU"/>
        </w:rPr>
        <w:t xml:space="preserve"> </w:t>
      </w:r>
      <w:proofErr w:type="spellStart"/>
      <w:r w:rsidRPr="00145000">
        <w:rPr>
          <w:sz w:val="28"/>
          <w:szCs w:val="28"/>
          <w:lang w:val="ru-RU"/>
        </w:rPr>
        <w:t>спільний</w:t>
      </w:r>
      <w:proofErr w:type="spellEnd"/>
      <w:r w:rsidRPr="00145000">
        <w:rPr>
          <w:sz w:val="28"/>
          <w:szCs w:val="28"/>
          <w:lang w:val="ru-RU"/>
        </w:rPr>
        <w:t xml:space="preserve"> доступ до рутин </w:t>
      </w:r>
      <w:proofErr w:type="spellStart"/>
      <w:r w:rsidRPr="00145000">
        <w:rPr>
          <w:sz w:val="28"/>
          <w:szCs w:val="28"/>
          <w:lang w:val="ru-RU"/>
        </w:rPr>
        <w:t>між</w:t>
      </w:r>
      <w:proofErr w:type="spellEnd"/>
      <w:r w:rsidRPr="00145000">
        <w:rPr>
          <w:sz w:val="28"/>
          <w:szCs w:val="28"/>
          <w:lang w:val="ru-RU"/>
        </w:rPr>
        <w:t xml:space="preserve"> </w:t>
      </w:r>
      <w:proofErr w:type="spellStart"/>
      <w:r w:rsidRPr="00145000">
        <w:rPr>
          <w:sz w:val="28"/>
          <w:szCs w:val="28"/>
          <w:lang w:val="ru-RU"/>
        </w:rPr>
        <w:t>користувачами</w:t>
      </w:r>
      <w:proofErr w:type="spellEnd"/>
      <w:r w:rsidRPr="00145000">
        <w:rPr>
          <w:sz w:val="28"/>
          <w:szCs w:val="28"/>
          <w:lang w:val="ru-RU"/>
        </w:rPr>
        <w:t xml:space="preserve">. Ви можете </w:t>
      </w:r>
      <w:proofErr w:type="spellStart"/>
      <w:r w:rsidRPr="00145000">
        <w:rPr>
          <w:sz w:val="28"/>
          <w:szCs w:val="28"/>
          <w:lang w:val="ru-RU"/>
        </w:rPr>
        <w:t>створювати</w:t>
      </w:r>
      <w:proofErr w:type="spellEnd"/>
      <w:r w:rsidRPr="00145000">
        <w:rPr>
          <w:sz w:val="28"/>
          <w:szCs w:val="28"/>
          <w:lang w:val="ru-RU"/>
        </w:rPr>
        <w:t xml:space="preserve"> </w:t>
      </w:r>
      <w:proofErr w:type="spellStart"/>
      <w:r w:rsidRPr="00145000">
        <w:rPr>
          <w:sz w:val="28"/>
          <w:szCs w:val="28"/>
          <w:lang w:val="ru-RU"/>
        </w:rPr>
        <w:t>групи</w:t>
      </w:r>
      <w:proofErr w:type="spellEnd"/>
      <w:r w:rsidRPr="00145000">
        <w:rPr>
          <w:sz w:val="28"/>
          <w:szCs w:val="28"/>
          <w:lang w:val="ru-RU"/>
        </w:rPr>
        <w:t xml:space="preserve"> рутин та </w:t>
      </w:r>
      <w:proofErr w:type="spellStart"/>
      <w:r w:rsidRPr="00145000">
        <w:rPr>
          <w:sz w:val="28"/>
          <w:szCs w:val="28"/>
          <w:lang w:val="ru-RU"/>
        </w:rPr>
        <w:t>додавати</w:t>
      </w:r>
      <w:proofErr w:type="spellEnd"/>
      <w:r w:rsidRPr="00145000">
        <w:rPr>
          <w:sz w:val="28"/>
          <w:szCs w:val="28"/>
          <w:lang w:val="ru-RU"/>
        </w:rPr>
        <w:t xml:space="preserve"> </w:t>
      </w:r>
      <w:proofErr w:type="spellStart"/>
      <w:r w:rsidRPr="00145000">
        <w:rPr>
          <w:sz w:val="28"/>
          <w:szCs w:val="28"/>
          <w:lang w:val="ru-RU"/>
        </w:rPr>
        <w:t>учасників</w:t>
      </w:r>
      <w:proofErr w:type="spellEnd"/>
      <w:r w:rsidRPr="00145000">
        <w:rPr>
          <w:sz w:val="28"/>
          <w:szCs w:val="28"/>
          <w:lang w:val="ru-RU"/>
        </w:rPr>
        <w:t xml:space="preserve">, </w:t>
      </w:r>
      <w:proofErr w:type="spellStart"/>
      <w:r w:rsidRPr="00145000">
        <w:rPr>
          <w:sz w:val="28"/>
          <w:szCs w:val="28"/>
          <w:lang w:val="ru-RU"/>
        </w:rPr>
        <w:t>що</w:t>
      </w:r>
      <w:proofErr w:type="spellEnd"/>
      <w:r w:rsidRPr="00145000">
        <w:rPr>
          <w:sz w:val="28"/>
          <w:szCs w:val="28"/>
          <w:lang w:val="ru-RU"/>
        </w:rPr>
        <w:t xml:space="preserve"> </w:t>
      </w:r>
      <w:proofErr w:type="spellStart"/>
      <w:r w:rsidRPr="00145000">
        <w:rPr>
          <w:sz w:val="28"/>
          <w:szCs w:val="28"/>
          <w:lang w:val="ru-RU"/>
        </w:rPr>
        <w:t>спільно</w:t>
      </w:r>
      <w:proofErr w:type="spellEnd"/>
      <w:r w:rsidRPr="00145000">
        <w:rPr>
          <w:sz w:val="28"/>
          <w:szCs w:val="28"/>
          <w:lang w:val="ru-RU"/>
        </w:rPr>
        <w:t xml:space="preserve"> </w:t>
      </w:r>
      <w:proofErr w:type="spellStart"/>
      <w:r w:rsidRPr="00145000">
        <w:rPr>
          <w:sz w:val="28"/>
          <w:szCs w:val="28"/>
          <w:lang w:val="ru-RU"/>
        </w:rPr>
        <w:t>виконують</w:t>
      </w:r>
      <w:proofErr w:type="spellEnd"/>
      <w:r w:rsidRPr="00145000">
        <w:rPr>
          <w:sz w:val="28"/>
          <w:szCs w:val="28"/>
          <w:lang w:val="ru-RU"/>
        </w:rPr>
        <w:t xml:space="preserve"> </w:t>
      </w:r>
      <w:proofErr w:type="spellStart"/>
      <w:r w:rsidRPr="00145000">
        <w:rPr>
          <w:sz w:val="28"/>
          <w:szCs w:val="28"/>
          <w:lang w:val="ru-RU"/>
        </w:rPr>
        <w:t>їх</w:t>
      </w:r>
      <w:proofErr w:type="spellEnd"/>
      <w:r w:rsidRPr="00145000">
        <w:rPr>
          <w:sz w:val="28"/>
          <w:szCs w:val="28"/>
          <w:lang w:val="ru-RU"/>
        </w:rPr>
        <w:t xml:space="preserve">. </w:t>
      </w:r>
      <w:proofErr w:type="spellStart"/>
      <w:r w:rsidRPr="00145000">
        <w:rPr>
          <w:sz w:val="28"/>
          <w:szCs w:val="28"/>
          <w:lang w:val="ru-RU"/>
        </w:rPr>
        <w:t>Це</w:t>
      </w:r>
      <w:proofErr w:type="spellEnd"/>
      <w:r w:rsidRPr="00145000">
        <w:rPr>
          <w:sz w:val="28"/>
          <w:szCs w:val="28"/>
          <w:lang w:val="ru-RU"/>
        </w:rPr>
        <w:t xml:space="preserve"> </w:t>
      </w:r>
      <w:proofErr w:type="spellStart"/>
      <w:r w:rsidRPr="00145000">
        <w:rPr>
          <w:sz w:val="28"/>
          <w:szCs w:val="28"/>
          <w:lang w:val="ru-RU"/>
        </w:rPr>
        <w:t>корисно</w:t>
      </w:r>
      <w:proofErr w:type="spellEnd"/>
      <w:r w:rsidRPr="00145000">
        <w:rPr>
          <w:sz w:val="28"/>
          <w:szCs w:val="28"/>
          <w:lang w:val="ru-RU"/>
        </w:rPr>
        <w:t xml:space="preserve">, коли </w:t>
      </w:r>
      <w:proofErr w:type="spellStart"/>
      <w:r w:rsidRPr="00145000">
        <w:rPr>
          <w:sz w:val="28"/>
          <w:szCs w:val="28"/>
          <w:lang w:val="ru-RU"/>
        </w:rPr>
        <w:t>потрібно</w:t>
      </w:r>
      <w:proofErr w:type="spellEnd"/>
      <w:r w:rsidRPr="00145000">
        <w:rPr>
          <w:sz w:val="28"/>
          <w:szCs w:val="28"/>
          <w:lang w:val="ru-RU"/>
        </w:rPr>
        <w:t xml:space="preserve"> </w:t>
      </w:r>
      <w:proofErr w:type="spellStart"/>
      <w:r w:rsidRPr="00145000">
        <w:rPr>
          <w:sz w:val="28"/>
          <w:szCs w:val="28"/>
          <w:lang w:val="ru-RU"/>
        </w:rPr>
        <w:t>скоординувати</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з родиною, </w:t>
      </w:r>
      <w:proofErr w:type="spellStart"/>
      <w:r w:rsidRPr="00145000">
        <w:rPr>
          <w:sz w:val="28"/>
          <w:szCs w:val="28"/>
          <w:lang w:val="ru-RU"/>
        </w:rPr>
        <w:t>співмешканцями</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колегами</w:t>
      </w:r>
      <w:proofErr w:type="spellEnd"/>
      <w:r w:rsidRPr="00145000">
        <w:rPr>
          <w:sz w:val="28"/>
          <w:szCs w:val="28"/>
          <w:lang w:val="ru-RU"/>
        </w:rPr>
        <w:t>.</w:t>
      </w:r>
    </w:p>
    <w:p w14:paraId="777F1F3D" w14:textId="77777777" w:rsidR="00B14A4A" w:rsidRPr="00145000" w:rsidRDefault="00B14A4A" w:rsidP="00B14A4A">
      <w:pPr>
        <w:rPr>
          <w:sz w:val="28"/>
          <w:szCs w:val="28"/>
          <w:lang w:val="ru-RU"/>
        </w:rPr>
      </w:pPr>
    </w:p>
    <w:p w14:paraId="62DE6A82" w14:textId="77777777" w:rsidR="00B14A4A" w:rsidRPr="00145000" w:rsidRDefault="00B14A4A" w:rsidP="00B14A4A">
      <w:pPr>
        <w:pStyle w:val="ListParagraph"/>
        <w:numPr>
          <w:ilvl w:val="0"/>
          <w:numId w:val="3"/>
        </w:numPr>
        <w:rPr>
          <w:sz w:val="28"/>
          <w:szCs w:val="28"/>
          <w:lang w:val="ru-RU"/>
        </w:rPr>
      </w:pPr>
      <w:r w:rsidRPr="00145000">
        <w:rPr>
          <w:sz w:val="28"/>
          <w:szCs w:val="28"/>
          <w:lang w:val="ru-RU"/>
        </w:rPr>
        <w:t xml:space="preserve">Статистика і </w:t>
      </w:r>
      <w:proofErr w:type="spellStart"/>
      <w:r w:rsidRPr="00145000">
        <w:rPr>
          <w:sz w:val="28"/>
          <w:szCs w:val="28"/>
          <w:lang w:val="ru-RU"/>
        </w:rPr>
        <w:t>звіти</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надає</w:t>
      </w:r>
      <w:proofErr w:type="spellEnd"/>
      <w:r w:rsidRPr="00145000">
        <w:rPr>
          <w:sz w:val="28"/>
          <w:szCs w:val="28"/>
          <w:lang w:val="ru-RU"/>
        </w:rPr>
        <w:t xml:space="preserve"> статистику та </w:t>
      </w:r>
      <w:proofErr w:type="spellStart"/>
      <w:r w:rsidRPr="00145000">
        <w:rPr>
          <w:sz w:val="28"/>
          <w:szCs w:val="28"/>
          <w:lang w:val="ru-RU"/>
        </w:rPr>
        <w:t>звіти</w:t>
      </w:r>
      <w:proofErr w:type="spellEnd"/>
      <w:r w:rsidRPr="00145000">
        <w:rPr>
          <w:sz w:val="28"/>
          <w:szCs w:val="28"/>
          <w:lang w:val="ru-RU"/>
        </w:rPr>
        <w:t xml:space="preserve"> </w:t>
      </w:r>
      <w:proofErr w:type="spellStart"/>
      <w:r w:rsidRPr="00145000">
        <w:rPr>
          <w:sz w:val="28"/>
          <w:szCs w:val="28"/>
          <w:lang w:val="ru-RU"/>
        </w:rPr>
        <w:t>щодо</w:t>
      </w:r>
      <w:proofErr w:type="spellEnd"/>
      <w:r w:rsidRPr="00145000">
        <w:rPr>
          <w:sz w:val="28"/>
          <w:szCs w:val="28"/>
          <w:lang w:val="ru-RU"/>
        </w:rPr>
        <w:t xml:space="preserve"> </w:t>
      </w:r>
      <w:proofErr w:type="spellStart"/>
      <w:r w:rsidRPr="00145000">
        <w:rPr>
          <w:sz w:val="28"/>
          <w:szCs w:val="28"/>
          <w:lang w:val="ru-RU"/>
        </w:rPr>
        <w:t>вашої</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Ви можете </w:t>
      </w:r>
      <w:proofErr w:type="spellStart"/>
      <w:r w:rsidRPr="00145000">
        <w:rPr>
          <w:sz w:val="28"/>
          <w:szCs w:val="28"/>
          <w:lang w:val="ru-RU"/>
        </w:rPr>
        <w:t>переглядати</w:t>
      </w:r>
      <w:proofErr w:type="spellEnd"/>
      <w:r w:rsidRPr="00145000">
        <w:rPr>
          <w:sz w:val="28"/>
          <w:szCs w:val="28"/>
          <w:lang w:val="ru-RU"/>
        </w:rPr>
        <w:t xml:space="preserve"> час, проведений на кожному </w:t>
      </w:r>
      <w:proofErr w:type="spellStart"/>
      <w:r w:rsidRPr="00145000">
        <w:rPr>
          <w:sz w:val="28"/>
          <w:szCs w:val="28"/>
          <w:lang w:val="ru-RU"/>
        </w:rPr>
        <w:t>завданні</w:t>
      </w:r>
      <w:proofErr w:type="spellEnd"/>
      <w:r w:rsidRPr="00145000">
        <w:rPr>
          <w:sz w:val="28"/>
          <w:szCs w:val="28"/>
          <w:lang w:val="ru-RU"/>
        </w:rPr>
        <w:t xml:space="preserve">, </w:t>
      </w:r>
      <w:proofErr w:type="spellStart"/>
      <w:r w:rsidRPr="00145000">
        <w:rPr>
          <w:sz w:val="28"/>
          <w:szCs w:val="28"/>
          <w:lang w:val="ru-RU"/>
        </w:rPr>
        <w:t>аналізувати</w:t>
      </w:r>
      <w:proofErr w:type="spellEnd"/>
      <w:r w:rsidRPr="00145000">
        <w:rPr>
          <w:sz w:val="28"/>
          <w:szCs w:val="28"/>
          <w:lang w:val="ru-RU"/>
        </w:rPr>
        <w:t xml:space="preserve"> свою </w:t>
      </w:r>
      <w:proofErr w:type="spellStart"/>
      <w:r w:rsidRPr="00145000">
        <w:rPr>
          <w:sz w:val="28"/>
          <w:szCs w:val="28"/>
          <w:lang w:val="ru-RU"/>
        </w:rPr>
        <w:t>продуктивність</w:t>
      </w:r>
      <w:proofErr w:type="spellEnd"/>
      <w:r w:rsidRPr="00145000">
        <w:rPr>
          <w:sz w:val="28"/>
          <w:szCs w:val="28"/>
          <w:lang w:val="ru-RU"/>
        </w:rPr>
        <w:t xml:space="preserve"> та </w:t>
      </w:r>
      <w:proofErr w:type="spellStart"/>
      <w:r w:rsidRPr="00145000">
        <w:rPr>
          <w:sz w:val="28"/>
          <w:szCs w:val="28"/>
          <w:lang w:val="ru-RU"/>
        </w:rPr>
        <w:t>виявляти</w:t>
      </w:r>
      <w:proofErr w:type="spellEnd"/>
      <w:r w:rsidRPr="00145000">
        <w:rPr>
          <w:sz w:val="28"/>
          <w:szCs w:val="28"/>
          <w:lang w:val="ru-RU"/>
        </w:rPr>
        <w:t xml:space="preserve"> </w:t>
      </w:r>
      <w:proofErr w:type="spellStart"/>
      <w:r w:rsidRPr="00145000">
        <w:rPr>
          <w:sz w:val="28"/>
          <w:szCs w:val="28"/>
          <w:lang w:val="ru-RU"/>
        </w:rPr>
        <w:t>зв'язки</w:t>
      </w:r>
      <w:proofErr w:type="spellEnd"/>
      <w:r w:rsidRPr="00145000">
        <w:rPr>
          <w:sz w:val="28"/>
          <w:szCs w:val="28"/>
          <w:lang w:val="ru-RU"/>
        </w:rPr>
        <w:t xml:space="preserve"> </w:t>
      </w:r>
      <w:proofErr w:type="spellStart"/>
      <w:r w:rsidRPr="00145000">
        <w:rPr>
          <w:sz w:val="28"/>
          <w:szCs w:val="28"/>
          <w:lang w:val="ru-RU"/>
        </w:rPr>
        <w:t>між</w:t>
      </w:r>
      <w:proofErr w:type="spellEnd"/>
      <w:r w:rsidRPr="00145000">
        <w:rPr>
          <w:sz w:val="28"/>
          <w:szCs w:val="28"/>
          <w:lang w:val="ru-RU"/>
        </w:rPr>
        <w:t xml:space="preserve"> рутинами та вашим </w:t>
      </w:r>
      <w:proofErr w:type="spellStart"/>
      <w:r w:rsidRPr="00145000">
        <w:rPr>
          <w:sz w:val="28"/>
          <w:szCs w:val="28"/>
          <w:lang w:val="ru-RU"/>
        </w:rPr>
        <w:t>самопочуттям</w:t>
      </w:r>
      <w:proofErr w:type="spellEnd"/>
      <w:r w:rsidRPr="00145000">
        <w:rPr>
          <w:sz w:val="28"/>
          <w:szCs w:val="28"/>
          <w:lang w:val="ru-RU"/>
        </w:rPr>
        <w:t>.</w:t>
      </w:r>
    </w:p>
    <w:p w14:paraId="09A8E71B" w14:textId="77777777" w:rsidR="00B14A4A" w:rsidRPr="00145000" w:rsidRDefault="00B14A4A" w:rsidP="00B14A4A">
      <w:pPr>
        <w:rPr>
          <w:sz w:val="28"/>
          <w:szCs w:val="28"/>
          <w:lang w:val="ru-RU"/>
        </w:rPr>
      </w:pPr>
    </w:p>
    <w:p w14:paraId="2FB69D2C" w14:textId="77777777" w:rsidR="00B14A4A" w:rsidRPr="004B4DF2" w:rsidRDefault="00B14A4A" w:rsidP="00B14A4A">
      <w:pPr>
        <w:pStyle w:val="ListParagraph"/>
        <w:numPr>
          <w:ilvl w:val="0"/>
          <w:numId w:val="3"/>
        </w:numPr>
        <w:rPr>
          <w:sz w:val="28"/>
          <w:szCs w:val="28"/>
          <w:lang w:val="ru-RU"/>
        </w:rPr>
      </w:pPr>
      <w:proofErr w:type="spellStart"/>
      <w:r w:rsidRPr="00145000">
        <w:rPr>
          <w:sz w:val="28"/>
          <w:szCs w:val="28"/>
          <w:lang w:val="ru-RU"/>
        </w:rPr>
        <w:t>Кастомізація</w:t>
      </w:r>
      <w:proofErr w:type="spellEnd"/>
      <w:r w:rsidRPr="00145000">
        <w:rPr>
          <w:sz w:val="28"/>
          <w:szCs w:val="28"/>
          <w:lang w:val="ru-RU"/>
        </w:rPr>
        <w:t xml:space="preserve"> та </w:t>
      </w:r>
      <w:proofErr w:type="spellStart"/>
      <w:r w:rsidRPr="00145000">
        <w:rPr>
          <w:sz w:val="28"/>
          <w:szCs w:val="28"/>
          <w:lang w:val="ru-RU"/>
        </w:rPr>
        <w:t>інтеграція</w:t>
      </w:r>
      <w:proofErr w:type="spellEnd"/>
      <w:r w:rsidRPr="00145000">
        <w:rPr>
          <w:sz w:val="28"/>
          <w:szCs w:val="28"/>
          <w:lang w:val="ru-RU"/>
        </w:rPr>
        <w:t xml:space="preserve">: </w:t>
      </w:r>
      <w:proofErr w:type="spellStart"/>
      <w:r w:rsidRPr="00145000">
        <w:rPr>
          <w:sz w:val="28"/>
          <w:szCs w:val="28"/>
          <w:lang w:val="ru-RU"/>
        </w:rPr>
        <w:t>Додаток</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надає</w:t>
      </w:r>
      <w:proofErr w:type="spellEnd"/>
      <w:r w:rsidRPr="00145000">
        <w:rPr>
          <w:sz w:val="28"/>
          <w:szCs w:val="28"/>
          <w:lang w:val="ru-RU"/>
        </w:rPr>
        <w:t xml:space="preserve"> </w:t>
      </w:r>
      <w:proofErr w:type="spellStart"/>
      <w:r w:rsidRPr="00145000">
        <w:rPr>
          <w:sz w:val="28"/>
          <w:szCs w:val="28"/>
          <w:lang w:val="ru-RU"/>
        </w:rPr>
        <w:t>можливість</w:t>
      </w:r>
      <w:proofErr w:type="spellEnd"/>
      <w:r w:rsidRPr="00145000">
        <w:rPr>
          <w:sz w:val="28"/>
          <w:szCs w:val="28"/>
          <w:lang w:val="ru-RU"/>
        </w:rPr>
        <w:t xml:space="preserve"> </w:t>
      </w:r>
      <w:proofErr w:type="spellStart"/>
      <w:r w:rsidRPr="00145000">
        <w:rPr>
          <w:sz w:val="28"/>
          <w:szCs w:val="28"/>
          <w:lang w:val="ru-RU"/>
        </w:rPr>
        <w:t>налаштовувати</w:t>
      </w:r>
      <w:proofErr w:type="spellEnd"/>
      <w:r w:rsidRPr="00145000">
        <w:rPr>
          <w:sz w:val="28"/>
          <w:szCs w:val="28"/>
          <w:lang w:val="ru-RU"/>
        </w:rPr>
        <w:t xml:space="preserve"> і </w:t>
      </w:r>
      <w:proofErr w:type="spellStart"/>
      <w:r w:rsidRPr="00145000">
        <w:rPr>
          <w:sz w:val="28"/>
          <w:szCs w:val="28"/>
          <w:lang w:val="ru-RU"/>
        </w:rPr>
        <w:t>персоналізувати</w:t>
      </w:r>
      <w:proofErr w:type="spellEnd"/>
      <w:r w:rsidRPr="00145000">
        <w:rPr>
          <w:sz w:val="28"/>
          <w:szCs w:val="28"/>
          <w:lang w:val="ru-RU"/>
        </w:rPr>
        <w:t xml:space="preserve"> </w:t>
      </w:r>
      <w:proofErr w:type="spellStart"/>
      <w:r w:rsidRPr="00145000">
        <w:rPr>
          <w:sz w:val="28"/>
          <w:szCs w:val="28"/>
          <w:lang w:val="ru-RU"/>
        </w:rPr>
        <w:t>рутини</w:t>
      </w:r>
      <w:proofErr w:type="spellEnd"/>
      <w:r w:rsidRPr="00145000">
        <w:rPr>
          <w:sz w:val="28"/>
          <w:szCs w:val="28"/>
          <w:lang w:val="ru-RU"/>
        </w:rPr>
        <w:t xml:space="preserve"> </w:t>
      </w:r>
      <w:proofErr w:type="spellStart"/>
      <w:r w:rsidRPr="00145000">
        <w:rPr>
          <w:sz w:val="28"/>
          <w:szCs w:val="28"/>
          <w:lang w:val="ru-RU"/>
        </w:rPr>
        <w:t>згідно</w:t>
      </w:r>
      <w:proofErr w:type="spellEnd"/>
      <w:r w:rsidRPr="00145000">
        <w:rPr>
          <w:sz w:val="28"/>
          <w:szCs w:val="28"/>
          <w:lang w:val="ru-RU"/>
        </w:rPr>
        <w:t xml:space="preserve"> з вашими </w:t>
      </w:r>
      <w:proofErr w:type="spellStart"/>
      <w:r w:rsidRPr="00145000">
        <w:rPr>
          <w:sz w:val="28"/>
          <w:szCs w:val="28"/>
          <w:lang w:val="ru-RU"/>
        </w:rPr>
        <w:t>вподобаннями</w:t>
      </w:r>
      <w:proofErr w:type="spellEnd"/>
      <w:r w:rsidRPr="00145000">
        <w:rPr>
          <w:sz w:val="28"/>
          <w:szCs w:val="28"/>
          <w:lang w:val="ru-RU"/>
        </w:rPr>
        <w:t xml:space="preserve">. Ви можете </w:t>
      </w:r>
      <w:proofErr w:type="spellStart"/>
      <w:r w:rsidRPr="00145000">
        <w:rPr>
          <w:sz w:val="28"/>
          <w:szCs w:val="28"/>
          <w:lang w:val="ru-RU"/>
        </w:rPr>
        <w:t>додавати</w:t>
      </w:r>
      <w:proofErr w:type="spellEnd"/>
      <w:r w:rsidRPr="00145000">
        <w:rPr>
          <w:sz w:val="28"/>
          <w:szCs w:val="28"/>
          <w:lang w:val="ru-RU"/>
        </w:rPr>
        <w:t xml:space="preserve"> </w:t>
      </w:r>
      <w:proofErr w:type="spellStart"/>
      <w:r w:rsidRPr="00145000">
        <w:rPr>
          <w:sz w:val="28"/>
          <w:szCs w:val="28"/>
          <w:lang w:val="ru-RU"/>
        </w:rPr>
        <w:t>зображення</w:t>
      </w:r>
      <w:proofErr w:type="spellEnd"/>
      <w:r w:rsidRPr="00145000">
        <w:rPr>
          <w:sz w:val="28"/>
          <w:szCs w:val="28"/>
          <w:lang w:val="ru-RU"/>
        </w:rPr>
        <w:t xml:space="preserve">, описи, </w:t>
      </w:r>
      <w:proofErr w:type="spellStart"/>
      <w:r w:rsidRPr="00145000">
        <w:rPr>
          <w:sz w:val="28"/>
          <w:szCs w:val="28"/>
          <w:lang w:val="ru-RU"/>
        </w:rPr>
        <w:t>кольори</w:t>
      </w:r>
      <w:proofErr w:type="spellEnd"/>
      <w:r w:rsidRPr="00145000">
        <w:rPr>
          <w:sz w:val="28"/>
          <w:szCs w:val="28"/>
          <w:lang w:val="ru-RU"/>
        </w:rPr>
        <w:t xml:space="preserve"> та </w:t>
      </w:r>
      <w:proofErr w:type="spellStart"/>
      <w:r w:rsidRPr="00145000">
        <w:rPr>
          <w:sz w:val="28"/>
          <w:szCs w:val="28"/>
          <w:lang w:val="ru-RU"/>
        </w:rPr>
        <w:t>інші</w:t>
      </w:r>
      <w:proofErr w:type="spellEnd"/>
      <w:r w:rsidRPr="00145000">
        <w:rPr>
          <w:sz w:val="28"/>
          <w:szCs w:val="28"/>
          <w:lang w:val="ru-RU"/>
        </w:rPr>
        <w:t xml:space="preserve"> </w:t>
      </w:r>
      <w:proofErr w:type="spellStart"/>
      <w:r w:rsidRPr="00145000">
        <w:rPr>
          <w:sz w:val="28"/>
          <w:szCs w:val="28"/>
          <w:lang w:val="ru-RU"/>
        </w:rPr>
        <w:t>елементи</w:t>
      </w:r>
      <w:proofErr w:type="spellEnd"/>
      <w:r w:rsidRPr="00145000">
        <w:rPr>
          <w:sz w:val="28"/>
          <w:szCs w:val="28"/>
          <w:lang w:val="ru-RU"/>
        </w:rPr>
        <w:t xml:space="preserve">, </w:t>
      </w:r>
      <w:proofErr w:type="spellStart"/>
      <w:r w:rsidRPr="00145000">
        <w:rPr>
          <w:sz w:val="28"/>
          <w:szCs w:val="28"/>
          <w:lang w:val="ru-RU"/>
        </w:rPr>
        <w:t>що</w:t>
      </w:r>
      <w:proofErr w:type="spellEnd"/>
      <w:r w:rsidRPr="00145000">
        <w:rPr>
          <w:sz w:val="28"/>
          <w:szCs w:val="28"/>
          <w:lang w:val="ru-RU"/>
        </w:rPr>
        <w:t xml:space="preserve"> </w:t>
      </w:r>
      <w:proofErr w:type="spellStart"/>
      <w:r w:rsidRPr="00145000">
        <w:rPr>
          <w:sz w:val="28"/>
          <w:szCs w:val="28"/>
          <w:lang w:val="ru-RU"/>
        </w:rPr>
        <w:t>допомагають</w:t>
      </w:r>
      <w:proofErr w:type="spellEnd"/>
      <w:r w:rsidRPr="00145000">
        <w:rPr>
          <w:sz w:val="28"/>
          <w:szCs w:val="28"/>
          <w:lang w:val="ru-RU"/>
        </w:rPr>
        <w:t xml:space="preserve"> вам </w:t>
      </w:r>
      <w:proofErr w:type="spellStart"/>
      <w:r w:rsidRPr="00145000">
        <w:rPr>
          <w:sz w:val="28"/>
          <w:szCs w:val="28"/>
          <w:lang w:val="ru-RU"/>
        </w:rPr>
        <w:t>організувати</w:t>
      </w:r>
      <w:proofErr w:type="spellEnd"/>
      <w:r w:rsidRPr="00145000">
        <w:rPr>
          <w:sz w:val="28"/>
          <w:szCs w:val="28"/>
          <w:lang w:val="ru-RU"/>
        </w:rPr>
        <w:t xml:space="preserve"> рутину. </w:t>
      </w:r>
      <w:proofErr w:type="spellStart"/>
      <w:r w:rsidRPr="00145000">
        <w:rPr>
          <w:sz w:val="28"/>
          <w:szCs w:val="28"/>
          <w:lang w:val="ru-RU"/>
        </w:rPr>
        <w:t>Також</w:t>
      </w:r>
      <w:proofErr w:type="spellEnd"/>
      <w:r w:rsidRPr="00145000">
        <w:rPr>
          <w:sz w:val="28"/>
          <w:szCs w:val="28"/>
          <w:lang w:val="ru-RU"/>
        </w:rPr>
        <w:t xml:space="preserve">, </w:t>
      </w:r>
      <w:proofErr w:type="spellStart"/>
      <w:r w:rsidRPr="00145000">
        <w:rPr>
          <w:sz w:val="28"/>
          <w:szCs w:val="28"/>
          <w:lang w:val="en-US"/>
        </w:rPr>
        <w:t>Routinery</w:t>
      </w:r>
      <w:proofErr w:type="spellEnd"/>
      <w:r w:rsidRPr="00145000">
        <w:rPr>
          <w:sz w:val="28"/>
          <w:szCs w:val="28"/>
          <w:lang w:val="ru-RU"/>
        </w:rPr>
        <w:t xml:space="preserve"> </w:t>
      </w:r>
      <w:proofErr w:type="spellStart"/>
      <w:r w:rsidRPr="00145000">
        <w:rPr>
          <w:sz w:val="28"/>
          <w:szCs w:val="28"/>
          <w:lang w:val="ru-RU"/>
        </w:rPr>
        <w:t>може</w:t>
      </w:r>
      <w:proofErr w:type="spellEnd"/>
      <w:r w:rsidRPr="00145000">
        <w:rPr>
          <w:sz w:val="28"/>
          <w:szCs w:val="28"/>
          <w:lang w:val="ru-RU"/>
        </w:rPr>
        <w:t xml:space="preserve"> </w:t>
      </w:r>
      <w:proofErr w:type="spellStart"/>
      <w:r w:rsidRPr="00145000">
        <w:rPr>
          <w:sz w:val="28"/>
          <w:szCs w:val="28"/>
          <w:lang w:val="ru-RU"/>
        </w:rPr>
        <w:t>інтегруватись</w:t>
      </w:r>
      <w:proofErr w:type="spellEnd"/>
      <w:r w:rsidRPr="00145000">
        <w:rPr>
          <w:sz w:val="28"/>
          <w:szCs w:val="28"/>
          <w:lang w:val="ru-RU"/>
        </w:rPr>
        <w:t xml:space="preserve"> з </w:t>
      </w:r>
      <w:proofErr w:type="spellStart"/>
      <w:r w:rsidRPr="00145000">
        <w:rPr>
          <w:sz w:val="28"/>
          <w:szCs w:val="28"/>
          <w:lang w:val="ru-RU"/>
        </w:rPr>
        <w:t>іншими</w:t>
      </w:r>
      <w:proofErr w:type="spellEnd"/>
      <w:r w:rsidRPr="00145000">
        <w:rPr>
          <w:sz w:val="28"/>
          <w:szCs w:val="28"/>
          <w:lang w:val="ru-RU"/>
        </w:rPr>
        <w:t xml:space="preserve"> </w:t>
      </w:r>
      <w:proofErr w:type="spellStart"/>
      <w:r w:rsidRPr="00145000">
        <w:rPr>
          <w:sz w:val="28"/>
          <w:szCs w:val="28"/>
          <w:lang w:val="ru-RU"/>
        </w:rPr>
        <w:t>додатками</w:t>
      </w:r>
      <w:proofErr w:type="spellEnd"/>
      <w:r w:rsidRPr="00145000">
        <w:rPr>
          <w:sz w:val="28"/>
          <w:szCs w:val="28"/>
          <w:lang w:val="ru-RU"/>
        </w:rPr>
        <w:t xml:space="preserve"> </w:t>
      </w:r>
      <w:proofErr w:type="spellStart"/>
      <w:r w:rsidRPr="00145000">
        <w:rPr>
          <w:sz w:val="28"/>
          <w:szCs w:val="28"/>
          <w:lang w:val="ru-RU"/>
        </w:rPr>
        <w:t>або</w:t>
      </w:r>
      <w:proofErr w:type="spellEnd"/>
      <w:r w:rsidRPr="00145000">
        <w:rPr>
          <w:sz w:val="28"/>
          <w:szCs w:val="28"/>
          <w:lang w:val="ru-RU"/>
        </w:rPr>
        <w:t xml:space="preserve"> </w:t>
      </w:r>
      <w:proofErr w:type="spellStart"/>
      <w:r w:rsidRPr="00145000">
        <w:rPr>
          <w:sz w:val="28"/>
          <w:szCs w:val="28"/>
          <w:lang w:val="ru-RU"/>
        </w:rPr>
        <w:t>сервісами</w:t>
      </w:r>
      <w:proofErr w:type="spellEnd"/>
      <w:r w:rsidRPr="00145000">
        <w:rPr>
          <w:sz w:val="28"/>
          <w:szCs w:val="28"/>
          <w:lang w:val="ru-RU"/>
        </w:rPr>
        <w:t xml:space="preserve">, такими як </w:t>
      </w:r>
      <w:proofErr w:type="spellStart"/>
      <w:r w:rsidRPr="00145000">
        <w:rPr>
          <w:sz w:val="28"/>
          <w:szCs w:val="28"/>
          <w:lang w:val="ru-RU"/>
        </w:rPr>
        <w:t>календарі</w:t>
      </w:r>
      <w:proofErr w:type="spellEnd"/>
      <w:r w:rsidRPr="00145000">
        <w:rPr>
          <w:sz w:val="28"/>
          <w:szCs w:val="28"/>
          <w:lang w:val="ru-RU"/>
        </w:rPr>
        <w:t xml:space="preserve">, </w:t>
      </w:r>
      <w:proofErr w:type="spellStart"/>
      <w:r w:rsidRPr="00145000">
        <w:rPr>
          <w:sz w:val="28"/>
          <w:szCs w:val="28"/>
          <w:lang w:val="ru-RU"/>
        </w:rPr>
        <w:t>напоминалки</w:t>
      </w:r>
      <w:proofErr w:type="spellEnd"/>
      <w:r w:rsidRPr="00145000">
        <w:rPr>
          <w:sz w:val="28"/>
          <w:szCs w:val="28"/>
          <w:lang w:val="ru-RU"/>
        </w:rPr>
        <w:t xml:space="preserve"> та </w:t>
      </w:r>
      <w:proofErr w:type="spellStart"/>
      <w:r w:rsidRPr="00145000">
        <w:rPr>
          <w:sz w:val="28"/>
          <w:szCs w:val="28"/>
          <w:lang w:val="ru-RU"/>
        </w:rPr>
        <w:t>інші</w:t>
      </w:r>
      <w:proofErr w:type="spellEnd"/>
      <w:r w:rsidRPr="00145000">
        <w:rPr>
          <w:sz w:val="28"/>
          <w:szCs w:val="28"/>
          <w:lang w:val="ru-RU"/>
        </w:rPr>
        <w:t xml:space="preserve">, для </w:t>
      </w:r>
      <w:proofErr w:type="spellStart"/>
      <w:r w:rsidRPr="00145000">
        <w:rPr>
          <w:sz w:val="28"/>
          <w:szCs w:val="28"/>
          <w:lang w:val="ru-RU"/>
        </w:rPr>
        <w:t>ще</w:t>
      </w:r>
      <w:proofErr w:type="spellEnd"/>
      <w:r w:rsidRPr="00145000">
        <w:rPr>
          <w:sz w:val="28"/>
          <w:szCs w:val="28"/>
          <w:lang w:val="ru-RU"/>
        </w:rPr>
        <w:t xml:space="preserve"> </w:t>
      </w:r>
      <w:proofErr w:type="spellStart"/>
      <w:r w:rsidRPr="00145000">
        <w:rPr>
          <w:sz w:val="28"/>
          <w:szCs w:val="28"/>
          <w:lang w:val="ru-RU"/>
        </w:rPr>
        <w:t>більшої</w:t>
      </w:r>
      <w:proofErr w:type="spellEnd"/>
      <w:r w:rsidRPr="00145000">
        <w:rPr>
          <w:sz w:val="28"/>
          <w:szCs w:val="28"/>
          <w:lang w:val="ru-RU"/>
        </w:rPr>
        <w:t xml:space="preserve"> </w:t>
      </w:r>
      <w:proofErr w:type="spellStart"/>
      <w:r w:rsidRPr="00145000">
        <w:rPr>
          <w:sz w:val="28"/>
          <w:szCs w:val="28"/>
          <w:lang w:val="ru-RU"/>
        </w:rPr>
        <w:t>ефективності</w:t>
      </w:r>
      <w:proofErr w:type="spellEnd"/>
      <w:r w:rsidRPr="00145000">
        <w:rPr>
          <w:sz w:val="28"/>
          <w:szCs w:val="28"/>
          <w:lang w:val="ru-RU"/>
        </w:rPr>
        <w:t xml:space="preserve"> і </w:t>
      </w:r>
      <w:proofErr w:type="spellStart"/>
      <w:r w:rsidRPr="00145000">
        <w:rPr>
          <w:sz w:val="28"/>
          <w:szCs w:val="28"/>
          <w:lang w:val="ru-RU"/>
        </w:rPr>
        <w:t>зручності</w:t>
      </w:r>
      <w:proofErr w:type="spellEnd"/>
      <w:r w:rsidRPr="00145000">
        <w:rPr>
          <w:sz w:val="28"/>
          <w:szCs w:val="28"/>
          <w:lang w:val="ru-RU"/>
        </w:rPr>
        <w:t>.</w:t>
      </w:r>
    </w:p>
    <w:p w14:paraId="0BB87AD4" w14:textId="77777777" w:rsidR="00B14A4A" w:rsidRDefault="00B14A4A" w:rsidP="00B14A4A">
      <w:pPr>
        <w:ind w:firstLine="360"/>
        <w:rPr>
          <w:sz w:val="28"/>
          <w:szCs w:val="28"/>
          <w:lang w:val="ru-RU"/>
        </w:rPr>
      </w:pPr>
    </w:p>
    <w:p w14:paraId="3F4CC253" w14:textId="77777777" w:rsidR="00B14A4A" w:rsidRDefault="00B14A4A" w:rsidP="00B14A4A">
      <w:pPr>
        <w:ind w:firstLine="360"/>
        <w:rPr>
          <w:sz w:val="28"/>
          <w:szCs w:val="28"/>
        </w:rPr>
      </w:pPr>
      <w:proofErr w:type="spellStart"/>
      <w:r w:rsidRPr="00854FEF">
        <w:rPr>
          <w:sz w:val="28"/>
          <w:szCs w:val="28"/>
          <w:lang w:val="ru-RU"/>
        </w:rPr>
        <w:t>Routinery</w:t>
      </w:r>
      <w:proofErr w:type="spellEnd"/>
      <w:r w:rsidRPr="00854FEF">
        <w:rPr>
          <w:sz w:val="28"/>
          <w:szCs w:val="28"/>
          <w:lang w:val="ru-RU"/>
        </w:rPr>
        <w:t xml:space="preserve"> і </w:t>
      </w:r>
      <w:proofErr w:type="spellStart"/>
      <w:r>
        <w:rPr>
          <w:sz w:val="28"/>
          <w:szCs w:val="28"/>
          <w:lang w:val="en-US"/>
        </w:rPr>
        <w:t>ProQ</w:t>
      </w:r>
      <w:proofErr w:type="spellEnd"/>
      <w:r w:rsidRPr="002E2452">
        <w:rPr>
          <w:sz w:val="28"/>
          <w:szCs w:val="28"/>
          <w:lang w:val="ru-RU"/>
        </w:rPr>
        <w:t xml:space="preserve"> </w:t>
      </w:r>
      <w:proofErr w:type="spellStart"/>
      <w:r w:rsidRPr="00854FEF">
        <w:rPr>
          <w:sz w:val="28"/>
          <w:szCs w:val="28"/>
          <w:lang w:val="ru-RU"/>
        </w:rPr>
        <w:t>мають</w:t>
      </w:r>
      <w:proofErr w:type="spellEnd"/>
      <w:r w:rsidRPr="00854FEF">
        <w:rPr>
          <w:sz w:val="28"/>
          <w:szCs w:val="28"/>
          <w:lang w:val="ru-RU"/>
        </w:rPr>
        <w:t xml:space="preserve"> </w:t>
      </w:r>
      <w:proofErr w:type="spellStart"/>
      <w:r w:rsidRPr="00854FEF">
        <w:rPr>
          <w:sz w:val="28"/>
          <w:szCs w:val="28"/>
          <w:lang w:val="ru-RU"/>
        </w:rPr>
        <w:t>кілька</w:t>
      </w:r>
      <w:proofErr w:type="spellEnd"/>
      <w:r w:rsidRPr="00854FEF">
        <w:rPr>
          <w:sz w:val="28"/>
          <w:szCs w:val="28"/>
          <w:lang w:val="ru-RU"/>
        </w:rPr>
        <w:t xml:space="preserve"> схожих </w:t>
      </w:r>
      <w:proofErr w:type="spellStart"/>
      <w:r w:rsidRPr="00854FEF">
        <w:rPr>
          <w:sz w:val="28"/>
          <w:szCs w:val="28"/>
          <w:lang w:val="ru-RU"/>
        </w:rPr>
        <w:t>функціональних</w:t>
      </w:r>
      <w:proofErr w:type="spellEnd"/>
      <w:r w:rsidRPr="00854FEF">
        <w:rPr>
          <w:sz w:val="28"/>
          <w:szCs w:val="28"/>
          <w:lang w:val="ru-RU"/>
        </w:rPr>
        <w:t xml:space="preserve"> </w:t>
      </w:r>
      <w:proofErr w:type="spellStart"/>
      <w:r w:rsidRPr="00854FEF">
        <w:rPr>
          <w:sz w:val="28"/>
          <w:szCs w:val="28"/>
          <w:lang w:val="ru-RU"/>
        </w:rPr>
        <w:t>можливостей</w:t>
      </w:r>
      <w:proofErr w:type="spellEnd"/>
      <w:r w:rsidRPr="00854FEF">
        <w:rPr>
          <w:sz w:val="28"/>
          <w:szCs w:val="28"/>
          <w:lang w:val="ru-RU"/>
        </w:rPr>
        <w:t xml:space="preserve">, </w:t>
      </w:r>
      <w:r>
        <w:rPr>
          <w:sz w:val="28"/>
          <w:szCs w:val="28"/>
        </w:rPr>
        <w:t xml:space="preserve">але як я зазначав і буду зазначати далі у </w:t>
      </w:r>
      <w:proofErr w:type="spellStart"/>
      <w:r>
        <w:rPr>
          <w:sz w:val="28"/>
          <w:szCs w:val="28"/>
          <w:lang w:val="en-US"/>
        </w:rPr>
        <w:t>Routinery</w:t>
      </w:r>
      <w:proofErr w:type="spellEnd"/>
      <w:r w:rsidRPr="002E2452">
        <w:rPr>
          <w:sz w:val="28"/>
          <w:szCs w:val="28"/>
          <w:lang w:val="ru-RU"/>
        </w:rPr>
        <w:t xml:space="preserve"> </w:t>
      </w:r>
      <w:r>
        <w:rPr>
          <w:sz w:val="28"/>
          <w:szCs w:val="28"/>
        </w:rPr>
        <w:t xml:space="preserve">можливо і був </w:t>
      </w:r>
      <w:proofErr w:type="spellStart"/>
      <w:r>
        <w:rPr>
          <w:sz w:val="28"/>
          <w:szCs w:val="28"/>
        </w:rPr>
        <w:t>потнціал</w:t>
      </w:r>
      <w:proofErr w:type="spellEnd"/>
      <w:r>
        <w:rPr>
          <w:sz w:val="28"/>
          <w:szCs w:val="28"/>
        </w:rPr>
        <w:t xml:space="preserve">, але є проблеми на фундаментальному рівні – поганий інтерфейс, відсутність нормального магазину, відсутність компонентної системи і інтерактивності, спільного користування завданнями. </w:t>
      </w:r>
    </w:p>
    <w:p w14:paraId="7EC7C38A" w14:textId="77777777" w:rsidR="00B14A4A" w:rsidRDefault="00B14A4A" w:rsidP="00B14A4A">
      <w:pPr>
        <w:ind w:firstLine="360"/>
        <w:rPr>
          <w:sz w:val="28"/>
          <w:szCs w:val="28"/>
        </w:rPr>
      </w:pPr>
    </w:p>
    <w:p w14:paraId="50A579B8" w14:textId="77777777" w:rsidR="00B14A4A" w:rsidRDefault="00B14A4A" w:rsidP="00B14A4A">
      <w:pPr>
        <w:ind w:firstLine="360"/>
        <w:rPr>
          <w:sz w:val="28"/>
          <w:szCs w:val="28"/>
        </w:rPr>
      </w:pPr>
      <w:r>
        <w:rPr>
          <w:sz w:val="28"/>
          <w:szCs w:val="28"/>
        </w:rPr>
        <w:t xml:space="preserve">Хоча і проект мав перспективи, але він не дає </w:t>
      </w:r>
      <w:proofErr w:type="spellStart"/>
      <w:r>
        <w:rPr>
          <w:sz w:val="28"/>
          <w:szCs w:val="28"/>
        </w:rPr>
        <w:t>тот</w:t>
      </w:r>
      <w:proofErr w:type="spellEnd"/>
      <w:r>
        <w:rPr>
          <w:sz w:val="28"/>
          <w:szCs w:val="28"/>
        </w:rPr>
        <w:t xml:space="preserve"> «</w:t>
      </w:r>
      <w:r>
        <w:rPr>
          <w:sz w:val="28"/>
          <w:szCs w:val="28"/>
          <w:lang w:val="en-US"/>
        </w:rPr>
        <w:t>value</w:t>
      </w:r>
      <w:r>
        <w:rPr>
          <w:sz w:val="28"/>
          <w:szCs w:val="28"/>
        </w:rPr>
        <w:t xml:space="preserve">», який справді би якось </w:t>
      </w:r>
      <w:proofErr w:type="spellStart"/>
      <w:r>
        <w:rPr>
          <w:sz w:val="28"/>
          <w:szCs w:val="28"/>
        </w:rPr>
        <w:t>допіг</w:t>
      </w:r>
      <w:proofErr w:type="spellEnd"/>
      <w:r>
        <w:rPr>
          <w:sz w:val="28"/>
          <w:szCs w:val="28"/>
        </w:rPr>
        <w:t xml:space="preserve"> би мені у моєму житті. Мало зробити програму, потрібно розуміти навіщо вона потрібна, які задачі вирішує і робити вона це повинна бездоганно. </w:t>
      </w:r>
    </w:p>
    <w:p w14:paraId="773B79F5" w14:textId="77777777" w:rsidR="00B14A4A" w:rsidRDefault="00B14A4A" w:rsidP="00B14A4A">
      <w:pPr>
        <w:ind w:firstLine="360"/>
        <w:rPr>
          <w:sz w:val="28"/>
          <w:szCs w:val="28"/>
        </w:rPr>
      </w:pPr>
    </w:p>
    <w:p w14:paraId="3FC29E58" w14:textId="77777777" w:rsidR="00B14A4A" w:rsidRPr="002E2452" w:rsidRDefault="00B14A4A" w:rsidP="00B14A4A">
      <w:pPr>
        <w:ind w:firstLine="360"/>
        <w:rPr>
          <w:sz w:val="28"/>
          <w:szCs w:val="28"/>
        </w:rPr>
      </w:pPr>
      <w:r>
        <w:rPr>
          <w:sz w:val="28"/>
          <w:szCs w:val="28"/>
        </w:rPr>
        <w:t xml:space="preserve">Проект </w:t>
      </w:r>
      <w:proofErr w:type="spellStart"/>
      <w:r>
        <w:rPr>
          <w:sz w:val="28"/>
          <w:szCs w:val="28"/>
        </w:rPr>
        <w:t>маї</w:t>
      </w:r>
      <w:proofErr w:type="spellEnd"/>
      <w:r>
        <w:rPr>
          <w:sz w:val="28"/>
          <w:szCs w:val="28"/>
        </w:rPr>
        <w:t xml:space="preserve"> навіть деякий функціонал, але який від нього сенс якщо він незрозумілий і їх неприємно користуватись, хоча це все неважливо, бо все одно навіть якщо заставити себе – цілі користувача проект не закриває </w:t>
      </w:r>
    </w:p>
    <w:p w14:paraId="28417701" w14:textId="77777777" w:rsidR="00B14A4A" w:rsidRPr="002E2452" w:rsidRDefault="00B14A4A" w:rsidP="00B14A4A">
      <w:pPr>
        <w:rPr>
          <w:sz w:val="28"/>
          <w:szCs w:val="28"/>
        </w:rPr>
      </w:pPr>
    </w:p>
    <w:p w14:paraId="727F1D74" w14:textId="77777777" w:rsidR="00B14A4A" w:rsidRDefault="00B14A4A" w:rsidP="00B14A4A">
      <w:pPr>
        <w:rPr>
          <w:sz w:val="28"/>
          <w:szCs w:val="28"/>
        </w:rPr>
      </w:pPr>
      <w:r w:rsidRPr="002E2452">
        <w:rPr>
          <w:sz w:val="28"/>
          <w:szCs w:val="28"/>
        </w:rPr>
        <w:lastRenderedPageBreak/>
        <w:t xml:space="preserve">    </w:t>
      </w:r>
      <w:r>
        <w:rPr>
          <w:sz w:val="28"/>
          <w:szCs w:val="28"/>
          <w:lang w:val="ru-RU"/>
        </w:rPr>
        <w:t>В</w:t>
      </w:r>
      <w:proofErr w:type="spellStart"/>
      <w:r>
        <w:rPr>
          <w:sz w:val="28"/>
          <w:szCs w:val="28"/>
        </w:rPr>
        <w:t>исновок</w:t>
      </w:r>
      <w:proofErr w:type="spellEnd"/>
      <w:r>
        <w:rPr>
          <w:sz w:val="28"/>
          <w:szCs w:val="28"/>
        </w:rPr>
        <w:t xml:space="preserve"> до розділу: в цілому всі аналоги мають завжди декілька проблем, які не дають того досвіду </w:t>
      </w:r>
      <w:proofErr w:type="spellStart"/>
      <w:r>
        <w:rPr>
          <w:sz w:val="28"/>
          <w:szCs w:val="28"/>
        </w:rPr>
        <w:t>користвання</w:t>
      </w:r>
      <w:proofErr w:type="spellEnd"/>
      <w:r>
        <w:rPr>
          <w:sz w:val="28"/>
          <w:szCs w:val="28"/>
        </w:rPr>
        <w:t xml:space="preserve">, який мав би реальний вплив на життя людини, а саме: </w:t>
      </w:r>
    </w:p>
    <w:p w14:paraId="1199DEE8" w14:textId="77777777" w:rsidR="00B14A4A" w:rsidRDefault="00B14A4A" w:rsidP="00B14A4A">
      <w:pPr>
        <w:pStyle w:val="ListParagraph"/>
        <w:numPr>
          <w:ilvl w:val="0"/>
          <w:numId w:val="4"/>
        </w:numPr>
        <w:rPr>
          <w:sz w:val="28"/>
          <w:szCs w:val="28"/>
          <w:lang w:val="uk-UA"/>
        </w:rPr>
      </w:pPr>
      <w:r>
        <w:rPr>
          <w:sz w:val="28"/>
          <w:szCs w:val="28"/>
          <w:lang w:val="uk-UA"/>
        </w:rPr>
        <w:t>Поганий інтерфейс</w:t>
      </w:r>
      <w:r w:rsidRPr="00F8279A">
        <w:rPr>
          <w:sz w:val="28"/>
          <w:szCs w:val="28"/>
          <w:lang w:val="uk-UA"/>
        </w:rPr>
        <w:t>.</w:t>
      </w:r>
      <w:r>
        <w:rPr>
          <w:sz w:val="28"/>
          <w:szCs w:val="28"/>
          <w:lang w:val="uk-UA"/>
        </w:rPr>
        <w:t xml:space="preserve"> Є документація від </w:t>
      </w:r>
      <w:r>
        <w:rPr>
          <w:sz w:val="28"/>
          <w:szCs w:val="28"/>
          <w:lang w:val="en-US"/>
        </w:rPr>
        <w:t>Apple</w:t>
      </w:r>
      <w:r>
        <w:rPr>
          <w:sz w:val="28"/>
          <w:szCs w:val="28"/>
          <w:lang w:val="uk-UA"/>
        </w:rPr>
        <w:t xml:space="preserve"> і </w:t>
      </w:r>
      <w:r>
        <w:rPr>
          <w:sz w:val="28"/>
          <w:szCs w:val="28"/>
          <w:lang w:val="en-US"/>
        </w:rPr>
        <w:t>Google</w:t>
      </w:r>
      <w:r>
        <w:rPr>
          <w:sz w:val="28"/>
          <w:szCs w:val="28"/>
          <w:lang w:val="uk-UA"/>
        </w:rPr>
        <w:t xml:space="preserve"> я робити гарні </w:t>
      </w:r>
      <w:proofErr w:type="spellStart"/>
      <w:r>
        <w:rPr>
          <w:sz w:val="28"/>
          <w:szCs w:val="28"/>
          <w:lang w:val="uk-UA"/>
        </w:rPr>
        <w:t>інтерфес</w:t>
      </w:r>
      <w:proofErr w:type="spellEnd"/>
      <w:r>
        <w:rPr>
          <w:sz w:val="28"/>
          <w:szCs w:val="28"/>
          <w:lang w:val="uk-UA"/>
        </w:rPr>
        <w:t xml:space="preserve">, навіщо кожний раз видумувати щось своє. Хоча насправді </w:t>
      </w:r>
      <w:proofErr w:type="spellStart"/>
      <w:r>
        <w:rPr>
          <w:sz w:val="28"/>
          <w:szCs w:val="28"/>
          <w:lang w:val="uk-UA"/>
        </w:rPr>
        <w:t>можно</w:t>
      </w:r>
      <w:proofErr w:type="spellEnd"/>
      <w:r>
        <w:rPr>
          <w:sz w:val="28"/>
          <w:szCs w:val="28"/>
          <w:lang w:val="uk-UA"/>
        </w:rPr>
        <w:t xml:space="preserve"> піти складним </w:t>
      </w:r>
      <w:proofErr w:type="spellStart"/>
      <w:r>
        <w:rPr>
          <w:sz w:val="28"/>
          <w:szCs w:val="28"/>
          <w:lang w:val="uk-UA"/>
        </w:rPr>
        <w:t>шляхов</w:t>
      </w:r>
      <w:proofErr w:type="spellEnd"/>
      <w:r>
        <w:rPr>
          <w:sz w:val="28"/>
          <w:szCs w:val="28"/>
          <w:lang w:val="uk-UA"/>
        </w:rPr>
        <w:t xml:space="preserve"> і розробити свою дизайн систему, але це коштує дуже багато грошей, на жаль, такі проекти просто мають </w:t>
      </w:r>
      <w:proofErr w:type="spellStart"/>
      <w:r>
        <w:rPr>
          <w:sz w:val="28"/>
          <w:szCs w:val="28"/>
          <w:lang w:val="uk-UA"/>
        </w:rPr>
        <w:t>якись</w:t>
      </w:r>
      <w:proofErr w:type="spellEnd"/>
      <w:r>
        <w:rPr>
          <w:sz w:val="28"/>
          <w:szCs w:val="28"/>
          <w:lang w:val="uk-UA"/>
        </w:rPr>
        <w:t xml:space="preserve"> свій псевдо дизайн, який відчувається дешевого і не дає задоволення </w:t>
      </w:r>
    </w:p>
    <w:p w14:paraId="5709362F" w14:textId="77777777" w:rsidR="00B14A4A" w:rsidRDefault="00B14A4A" w:rsidP="00B14A4A">
      <w:pPr>
        <w:pStyle w:val="ListParagraph"/>
        <w:rPr>
          <w:sz w:val="28"/>
          <w:szCs w:val="28"/>
          <w:lang w:val="uk-UA"/>
        </w:rPr>
      </w:pPr>
    </w:p>
    <w:p w14:paraId="177082FE" w14:textId="77777777" w:rsidR="00B14A4A" w:rsidRDefault="00B14A4A" w:rsidP="00B14A4A">
      <w:pPr>
        <w:pStyle w:val="ListParagraph"/>
        <w:numPr>
          <w:ilvl w:val="0"/>
          <w:numId w:val="4"/>
        </w:numPr>
        <w:rPr>
          <w:sz w:val="28"/>
          <w:szCs w:val="28"/>
          <w:lang w:val="uk-UA"/>
        </w:rPr>
      </w:pPr>
      <w:r>
        <w:rPr>
          <w:sz w:val="28"/>
          <w:szCs w:val="28"/>
          <w:lang w:val="uk-UA"/>
        </w:rPr>
        <w:t xml:space="preserve">Відсутність чіткого розуміння як розвивати проект і його </w:t>
      </w:r>
      <w:proofErr w:type="spellStart"/>
      <w:r>
        <w:rPr>
          <w:sz w:val="28"/>
          <w:szCs w:val="28"/>
          <w:lang w:val="uk-UA"/>
        </w:rPr>
        <w:t>іделогії</w:t>
      </w:r>
      <w:proofErr w:type="spellEnd"/>
      <w:r>
        <w:rPr>
          <w:sz w:val="28"/>
          <w:szCs w:val="28"/>
          <w:lang w:val="uk-UA"/>
        </w:rPr>
        <w:t xml:space="preserve"> і цілі, які він вирішує. В такі додатки можуть додавати все що завгодно (у </w:t>
      </w:r>
      <w:r>
        <w:rPr>
          <w:sz w:val="28"/>
          <w:szCs w:val="28"/>
          <w:lang w:val="en-US"/>
        </w:rPr>
        <w:t>Structured</w:t>
      </w:r>
      <w:r>
        <w:rPr>
          <w:sz w:val="28"/>
          <w:szCs w:val="28"/>
          <w:lang w:val="uk-UA"/>
        </w:rPr>
        <w:t>, наприклад є рутинні завдання і одноденні, є можливість роботи нотатки спонтанних думок). Навіщо це все потрібно коли сам сервіс працює погано</w:t>
      </w:r>
    </w:p>
    <w:p w14:paraId="525DFC8D" w14:textId="77777777" w:rsidR="00B14A4A" w:rsidRPr="00F8279A" w:rsidRDefault="00B14A4A" w:rsidP="00B14A4A">
      <w:pPr>
        <w:pStyle w:val="ListParagraph"/>
        <w:rPr>
          <w:sz w:val="28"/>
          <w:szCs w:val="28"/>
          <w:lang w:val="uk-UA"/>
        </w:rPr>
      </w:pPr>
    </w:p>
    <w:p w14:paraId="7AAE827D" w14:textId="77777777" w:rsidR="00B14A4A" w:rsidRDefault="00B14A4A" w:rsidP="00B14A4A">
      <w:pPr>
        <w:pStyle w:val="ListParagraph"/>
        <w:numPr>
          <w:ilvl w:val="0"/>
          <w:numId w:val="4"/>
        </w:numPr>
        <w:rPr>
          <w:sz w:val="28"/>
          <w:szCs w:val="28"/>
          <w:lang w:val="uk-UA"/>
        </w:rPr>
      </w:pPr>
      <w:r>
        <w:rPr>
          <w:sz w:val="28"/>
          <w:szCs w:val="28"/>
          <w:lang w:val="uk-UA"/>
        </w:rPr>
        <w:t>Всі аналоги не мають можливості додавати завдання до груп користувачів. Це просто вбиває майже всю суть</w:t>
      </w:r>
    </w:p>
    <w:p w14:paraId="13D0EA60" w14:textId="77777777" w:rsidR="00B14A4A" w:rsidRPr="00F8279A" w:rsidRDefault="00B14A4A" w:rsidP="00B14A4A">
      <w:pPr>
        <w:pStyle w:val="ListParagraph"/>
        <w:rPr>
          <w:sz w:val="28"/>
          <w:szCs w:val="28"/>
          <w:lang w:val="uk-UA"/>
        </w:rPr>
      </w:pPr>
    </w:p>
    <w:p w14:paraId="50BC2D2E" w14:textId="77777777" w:rsidR="00B14A4A" w:rsidRDefault="00B14A4A" w:rsidP="00B14A4A">
      <w:pPr>
        <w:pStyle w:val="ListParagraph"/>
        <w:numPr>
          <w:ilvl w:val="0"/>
          <w:numId w:val="4"/>
        </w:numPr>
        <w:rPr>
          <w:sz w:val="28"/>
          <w:szCs w:val="28"/>
          <w:lang w:val="uk-UA"/>
        </w:rPr>
      </w:pPr>
      <w:r w:rsidRPr="00F8279A">
        <w:rPr>
          <w:sz w:val="28"/>
          <w:szCs w:val="28"/>
          <w:lang w:val="uk-UA"/>
        </w:rPr>
        <w:t>Аналоги або мають дуже простий магазин для пакетів завдань чи зовсім не мають. Тобто ніяка або дуже поверхова робота з спільнотою си</w:t>
      </w:r>
      <w:r>
        <w:rPr>
          <w:sz w:val="28"/>
          <w:szCs w:val="28"/>
          <w:lang w:val="uk-UA"/>
        </w:rPr>
        <w:t xml:space="preserve">стеми. Це недопустимо, на мій погляд і не дає розквітнути ідеї автоматизації нагадувань в повній мірі </w:t>
      </w:r>
    </w:p>
    <w:p w14:paraId="5E1E226A" w14:textId="77777777" w:rsidR="00B14A4A" w:rsidRPr="00F8279A" w:rsidRDefault="00B14A4A" w:rsidP="00B14A4A">
      <w:pPr>
        <w:pStyle w:val="ListParagraph"/>
        <w:rPr>
          <w:sz w:val="28"/>
          <w:szCs w:val="28"/>
          <w:lang w:val="uk-UA"/>
        </w:rPr>
      </w:pPr>
    </w:p>
    <w:p w14:paraId="451B1B24" w14:textId="77777777" w:rsidR="00B14A4A" w:rsidRPr="00F8279A" w:rsidRDefault="00B14A4A" w:rsidP="00B14A4A">
      <w:pPr>
        <w:pStyle w:val="ListParagraph"/>
        <w:numPr>
          <w:ilvl w:val="0"/>
          <w:numId w:val="4"/>
        </w:numPr>
        <w:rPr>
          <w:sz w:val="28"/>
          <w:szCs w:val="28"/>
          <w:lang w:val="uk-UA"/>
        </w:rPr>
      </w:pPr>
      <w:r>
        <w:rPr>
          <w:sz w:val="28"/>
          <w:szCs w:val="28"/>
          <w:lang w:val="uk-UA"/>
        </w:rPr>
        <w:t xml:space="preserve">Інструментарій аналогів дуже простий і обмежується повторювальними </w:t>
      </w:r>
      <w:proofErr w:type="spellStart"/>
      <w:r>
        <w:rPr>
          <w:sz w:val="28"/>
          <w:szCs w:val="28"/>
          <w:lang w:val="uk-UA"/>
        </w:rPr>
        <w:t>нагудвалками</w:t>
      </w:r>
      <w:proofErr w:type="spellEnd"/>
      <w:r>
        <w:rPr>
          <w:sz w:val="28"/>
          <w:szCs w:val="28"/>
          <w:lang w:val="uk-UA"/>
        </w:rPr>
        <w:t xml:space="preserve"> і додатковим описом їх. Тобто ніякої роботи з </w:t>
      </w:r>
      <w:proofErr w:type="spellStart"/>
      <w:r>
        <w:rPr>
          <w:sz w:val="28"/>
          <w:szCs w:val="28"/>
          <w:lang w:val="uk-UA"/>
        </w:rPr>
        <w:t>данними</w:t>
      </w:r>
      <w:proofErr w:type="spellEnd"/>
      <w:r>
        <w:rPr>
          <w:sz w:val="28"/>
          <w:szCs w:val="28"/>
          <w:lang w:val="uk-UA"/>
        </w:rPr>
        <w:t xml:space="preserve"> тут немає. Компонента система для таких додатків це «ноу-хау», де я можу роботи гнучкі завдання на любий смак </w:t>
      </w:r>
    </w:p>
    <w:p w14:paraId="3BED1DBA" w14:textId="77777777" w:rsidR="00B14A4A" w:rsidRDefault="00B14A4A" w:rsidP="00B14A4A">
      <w:pPr>
        <w:rPr>
          <w:sz w:val="28"/>
          <w:szCs w:val="28"/>
        </w:rPr>
      </w:pPr>
    </w:p>
    <w:p w14:paraId="129A46C2" w14:textId="77777777" w:rsidR="00B14A4A" w:rsidRDefault="00B14A4A" w:rsidP="00B14A4A">
      <w:pPr>
        <w:ind w:firstLine="360"/>
        <w:rPr>
          <w:sz w:val="28"/>
          <w:szCs w:val="28"/>
        </w:rPr>
      </w:pPr>
      <w:r>
        <w:rPr>
          <w:sz w:val="28"/>
          <w:szCs w:val="28"/>
        </w:rPr>
        <w:t xml:space="preserve">Компонента система моєї системи в поєднанні з спільнотою, яка може ділитися своїми розробками дуже сильно грає на накопичувальний </w:t>
      </w:r>
      <w:proofErr w:type="spellStart"/>
      <w:r>
        <w:rPr>
          <w:sz w:val="28"/>
          <w:szCs w:val="28"/>
        </w:rPr>
        <w:t>еффект</w:t>
      </w:r>
      <w:proofErr w:type="spellEnd"/>
      <w:r>
        <w:rPr>
          <w:sz w:val="28"/>
          <w:szCs w:val="28"/>
        </w:rPr>
        <w:t xml:space="preserve">, що буде </w:t>
      </w:r>
      <w:proofErr w:type="spellStart"/>
      <w:r>
        <w:rPr>
          <w:sz w:val="28"/>
          <w:szCs w:val="28"/>
        </w:rPr>
        <w:t>способствувати</w:t>
      </w:r>
      <w:proofErr w:type="spellEnd"/>
      <w:r>
        <w:rPr>
          <w:sz w:val="28"/>
          <w:szCs w:val="28"/>
        </w:rPr>
        <w:t xml:space="preserve"> просуванню </w:t>
      </w:r>
      <w:del w:id="11" w:author="Дмитрий Лулзовский" w:date="2023-05-21T22:36:00Z">
        <w:r w:rsidDel="00454423">
          <w:rPr>
            <w:sz w:val="28"/>
            <w:szCs w:val="28"/>
          </w:rPr>
          <w:delText>накращіх</w:delText>
        </w:r>
      </w:del>
      <w:r>
        <w:rPr>
          <w:sz w:val="28"/>
          <w:szCs w:val="28"/>
        </w:rPr>
        <w:t xml:space="preserve">найкращих практик коли треба щось робити. Професіонали свого спортивного ремесла так </w:t>
      </w:r>
      <w:proofErr w:type="spellStart"/>
      <w:r>
        <w:rPr>
          <w:sz w:val="28"/>
          <w:szCs w:val="28"/>
        </w:rPr>
        <w:t>сможуть</w:t>
      </w:r>
      <w:proofErr w:type="spellEnd"/>
      <w:r>
        <w:rPr>
          <w:sz w:val="28"/>
          <w:szCs w:val="28"/>
        </w:rPr>
        <w:t xml:space="preserve"> </w:t>
      </w:r>
      <w:proofErr w:type="spellStart"/>
      <w:r>
        <w:rPr>
          <w:sz w:val="28"/>
          <w:szCs w:val="28"/>
        </w:rPr>
        <w:t>викладувати</w:t>
      </w:r>
      <w:proofErr w:type="spellEnd"/>
      <w:r>
        <w:rPr>
          <w:sz w:val="28"/>
          <w:szCs w:val="28"/>
        </w:rPr>
        <w:t xml:space="preserve"> свої тренінги, а прості </w:t>
      </w:r>
      <w:proofErr w:type="spellStart"/>
      <w:r>
        <w:rPr>
          <w:sz w:val="28"/>
          <w:szCs w:val="28"/>
        </w:rPr>
        <w:t>користувчі</w:t>
      </w:r>
      <w:proofErr w:type="spellEnd"/>
      <w:r>
        <w:rPr>
          <w:sz w:val="28"/>
          <w:szCs w:val="28"/>
        </w:rPr>
        <w:t xml:space="preserve"> коли найкраще викидати сміття.</w:t>
      </w:r>
    </w:p>
    <w:p w14:paraId="43994051" w14:textId="77777777" w:rsidR="00B14A4A" w:rsidRDefault="00B14A4A" w:rsidP="00B14A4A">
      <w:pPr>
        <w:rPr>
          <w:sz w:val="28"/>
          <w:szCs w:val="28"/>
        </w:rPr>
      </w:pPr>
      <w:r>
        <w:rPr>
          <w:sz w:val="28"/>
          <w:szCs w:val="28"/>
        </w:rPr>
        <w:lastRenderedPageBreak/>
        <w:tab/>
        <w:t>Можливість використовувати пакети разом з іншими користувачами буде дуже зручно для слідкуванням спільної рутини, це особливо корисно для студентів що живуть разом, груп які спільно тренуються, для сімей</w:t>
      </w:r>
    </w:p>
    <w:p w14:paraId="694533F9" w14:textId="77777777" w:rsidR="00B14A4A" w:rsidRPr="00F8279A" w:rsidRDefault="00B14A4A" w:rsidP="00B14A4A">
      <w:pPr>
        <w:rPr>
          <w:sz w:val="28"/>
          <w:szCs w:val="28"/>
        </w:rPr>
      </w:pPr>
      <w:r>
        <w:rPr>
          <w:sz w:val="28"/>
          <w:szCs w:val="28"/>
        </w:rPr>
        <w:t xml:space="preserve"> </w:t>
      </w:r>
    </w:p>
    <w:p w14:paraId="1EE7BB6A" w14:textId="77777777" w:rsidR="00B14A4A" w:rsidRPr="00F8279A" w:rsidRDefault="00B14A4A" w:rsidP="00B14A4A">
      <w:pPr>
        <w:rPr>
          <w:sz w:val="28"/>
          <w:szCs w:val="28"/>
        </w:rPr>
      </w:pPr>
    </w:p>
    <w:p w14:paraId="3B0D90D3" w14:textId="77777777" w:rsidR="00B14A4A" w:rsidRDefault="00B14A4A" w:rsidP="00B14A4A">
      <w:pPr>
        <w:pStyle w:val="NormalWeb"/>
        <w:rPr>
          <w:rFonts w:ascii="Times New Roman,Bold" w:hAnsi="Times New Roman,Bold"/>
          <w:sz w:val="32"/>
          <w:szCs w:val="32"/>
          <w:lang w:val="ru-RU"/>
        </w:rPr>
      </w:pPr>
    </w:p>
    <w:p w14:paraId="1279B4CA" w14:textId="77777777" w:rsidR="00B14A4A" w:rsidRDefault="00B14A4A" w:rsidP="00B14A4A">
      <w:pPr>
        <w:pStyle w:val="NormalWeb"/>
        <w:ind w:firstLine="720"/>
        <w:rPr>
          <w:rFonts w:ascii="Times New Roman,Bold" w:hAnsi="Times New Roman,Bold"/>
          <w:sz w:val="32"/>
          <w:szCs w:val="32"/>
          <w:lang w:val="ru-RU"/>
        </w:rPr>
      </w:pPr>
      <w:bookmarkStart w:id="12" w:name="_Toc115991645"/>
    </w:p>
    <w:p w14:paraId="62195D75" w14:textId="77777777" w:rsidR="00B14A4A" w:rsidRDefault="00B14A4A" w:rsidP="00B14A4A">
      <w:pPr>
        <w:pStyle w:val="NormalWeb"/>
        <w:ind w:firstLine="720"/>
        <w:rPr>
          <w:rFonts w:ascii="Times New Roman,Bold" w:hAnsi="Times New Roman,Bold"/>
          <w:sz w:val="32"/>
          <w:szCs w:val="32"/>
          <w:lang w:val="ru-RU"/>
        </w:rPr>
      </w:pPr>
    </w:p>
    <w:p w14:paraId="02233490" w14:textId="77777777" w:rsidR="00B14A4A" w:rsidRDefault="00B14A4A" w:rsidP="00B14A4A">
      <w:pPr>
        <w:pStyle w:val="NormalWeb"/>
        <w:ind w:firstLine="720"/>
        <w:rPr>
          <w:rFonts w:ascii="Times New Roman,Bold" w:hAnsi="Times New Roman,Bold"/>
          <w:sz w:val="32"/>
          <w:szCs w:val="32"/>
          <w:lang w:val="ru-RU"/>
        </w:rPr>
      </w:pPr>
    </w:p>
    <w:p w14:paraId="1BA430BC" w14:textId="77777777" w:rsidR="00B14A4A" w:rsidRDefault="00B14A4A" w:rsidP="00B14A4A">
      <w:pPr>
        <w:pStyle w:val="NormalWeb"/>
        <w:ind w:firstLine="720"/>
        <w:rPr>
          <w:rFonts w:ascii="Times New Roman,Bold" w:hAnsi="Times New Roman,Bold"/>
          <w:sz w:val="32"/>
          <w:szCs w:val="32"/>
          <w:lang w:val="ru-RU"/>
        </w:rPr>
      </w:pPr>
    </w:p>
    <w:p w14:paraId="04EE6D87" w14:textId="77777777" w:rsidR="00B14A4A" w:rsidRDefault="00B14A4A" w:rsidP="00B14A4A">
      <w:pPr>
        <w:pStyle w:val="NormalWeb"/>
        <w:ind w:firstLine="720"/>
        <w:rPr>
          <w:rFonts w:ascii="Times New Roman,Bold" w:hAnsi="Times New Roman,Bold"/>
          <w:sz w:val="32"/>
          <w:szCs w:val="32"/>
          <w:lang w:val="ru-RU"/>
        </w:rPr>
      </w:pPr>
    </w:p>
    <w:p w14:paraId="49EC7443" w14:textId="77777777" w:rsidR="00B14A4A" w:rsidRDefault="00B14A4A" w:rsidP="00B14A4A">
      <w:pPr>
        <w:pStyle w:val="NormalWeb"/>
        <w:ind w:firstLine="720"/>
        <w:rPr>
          <w:rFonts w:ascii="Times New Roman,Bold" w:hAnsi="Times New Roman,Bold"/>
          <w:sz w:val="32"/>
          <w:szCs w:val="32"/>
          <w:lang w:val="ru-RU"/>
        </w:rPr>
      </w:pPr>
    </w:p>
    <w:p w14:paraId="0F350C3A" w14:textId="77777777" w:rsidR="00B14A4A" w:rsidRDefault="00B14A4A" w:rsidP="00B14A4A">
      <w:pPr>
        <w:pStyle w:val="NormalWeb"/>
        <w:ind w:firstLine="720"/>
        <w:rPr>
          <w:rFonts w:ascii="Times New Roman,Bold" w:hAnsi="Times New Roman,Bold"/>
          <w:sz w:val="32"/>
          <w:szCs w:val="32"/>
          <w:lang w:val="ru-RU"/>
        </w:rPr>
      </w:pPr>
    </w:p>
    <w:p w14:paraId="0122D767" w14:textId="77777777" w:rsidR="00B14A4A" w:rsidRDefault="00B14A4A" w:rsidP="00B14A4A">
      <w:pPr>
        <w:pStyle w:val="NormalWeb"/>
        <w:ind w:firstLine="720"/>
        <w:rPr>
          <w:rFonts w:ascii="Times New Roman,Bold" w:hAnsi="Times New Roman,Bold"/>
          <w:sz w:val="32"/>
          <w:szCs w:val="32"/>
          <w:lang w:val="ru-RU"/>
        </w:rPr>
      </w:pPr>
    </w:p>
    <w:p w14:paraId="30AE4517" w14:textId="77777777" w:rsidR="00B14A4A" w:rsidRDefault="00B14A4A" w:rsidP="00B14A4A">
      <w:pPr>
        <w:pStyle w:val="NormalWeb"/>
        <w:ind w:firstLine="720"/>
        <w:rPr>
          <w:rFonts w:ascii="Times New Roman,Bold" w:hAnsi="Times New Roman,Bold"/>
          <w:sz w:val="32"/>
          <w:szCs w:val="32"/>
          <w:lang w:val="ru-RU"/>
        </w:rPr>
      </w:pPr>
    </w:p>
    <w:p w14:paraId="289D3F73" w14:textId="77777777" w:rsidR="00B14A4A" w:rsidRDefault="00B14A4A" w:rsidP="00B14A4A">
      <w:pPr>
        <w:pStyle w:val="NormalWeb"/>
        <w:ind w:firstLine="720"/>
        <w:jc w:val="center"/>
        <w:rPr>
          <w:rFonts w:ascii="Times New Roman,Bold" w:hAnsi="Times New Roman,Bold"/>
          <w:sz w:val="32"/>
          <w:szCs w:val="32"/>
          <w:lang w:val="ru-RU"/>
        </w:rPr>
      </w:pPr>
    </w:p>
    <w:p w14:paraId="3397F7AE" w14:textId="77777777" w:rsidR="00B14A4A" w:rsidRDefault="00B14A4A" w:rsidP="00B14A4A">
      <w:pPr>
        <w:pStyle w:val="NormalWeb"/>
        <w:rPr>
          <w:rFonts w:ascii="Times New Roman,Bold" w:hAnsi="Times New Roman,Bold"/>
          <w:sz w:val="32"/>
          <w:szCs w:val="32"/>
          <w:lang w:val="ru-RU"/>
        </w:rPr>
      </w:pPr>
    </w:p>
    <w:p w14:paraId="6805A8AF" w14:textId="77777777" w:rsidR="00B14A4A" w:rsidRDefault="00B14A4A" w:rsidP="00B14A4A">
      <w:pPr>
        <w:pStyle w:val="Heading1"/>
      </w:pPr>
      <w:bookmarkStart w:id="13" w:name="_Toc135653390"/>
      <w:bookmarkStart w:id="14" w:name="_Toc136375564"/>
      <w:r>
        <w:lastRenderedPageBreak/>
        <w:t>ВИБІР ТА ОБҐРУНТУВАННЯ КОМПОНЕНТІВ ТА ТЕХНОЛОГІЙ</w:t>
      </w:r>
      <w:bookmarkEnd w:id="13"/>
      <w:bookmarkEnd w:id="14"/>
    </w:p>
    <w:p w14:paraId="131C103C" w14:textId="3058419F" w:rsidR="001514B5" w:rsidRPr="001514B5" w:rsidRDefault="001514B5" w:rsidP="001514B5">
      <w:pPr>
        <w:pStyle w:val="Heading2"/>
        <w:rPr>
          <w:rStyle w:val="markedcontent"/>
          <w:szCs w:val="28"/>
        </w:rPr>
      </w:pPr>
      <w:bookmarkStart w:id="15" w:name="_Toc136375565"/>
      <w:r>
        <w:rPr>
          <w:rStyle w:val="markedcontent"/>
          <w:szCs w:val="28"/>
        </w:rPr>
        <w:t>Засоби розробки</w:t>
      </w:r>
      <w:bookmarkEnd w:id="15"/>
    </w:p>
    <w:p w14:paraId="2590F5FB" w14:textId="764A1532" w:rsidR="00244D40" w:rsidRPr="001348B8" w:rsidRDefault="00244D40" w:rsidP="001514B5">
      <w:pPr>
        <w:ind w:firstLine="576"/>
        <w:rPr>
          <w:sz w:val="28"/>
          <w:szCs w:val="28"/>
          <w:lang w:val="ru-RU"/>
        </w:rPr>
      </w:pPr>
      <w:r w:rsidRPr="001348B8">
        <w:rPr>
          <w:rStyle w:val="markedcontent"/>
          <w:sz w:val="28"/>
          <w:szCs w:val="28"/>
        </w:rPr>
        <w:t>При розробці даної інформаційної системи використовувались багато</w:t>
      </w:r>
      <w:r w:rsidRPr="001348B8">
        <w:rPr>
          <w:sz w:val="28"/>
          <w:szCs w:val="28"/>
        </w:rPr>
        <w:br/>
      </w:r>
      <w:r w:rsidRPr="001348B8">
        <w:rPr>
          <w:rStyle w:val="markedcontent"/>
          <w:sz w:val="28"/>
          <w:szCs w:val="28"/>
        </w:rPr>
        <w:t xml:space="preserve">технічних засобів. Найважливіші з них будуть наведені у таблиці </w:t>
      </w:r>
      <w:r>
        <w:rPr>
          <w:rStyle w:val="markedcontent"/>
          <w:sz w:val="28"/>
          <w:szCs w:val="28"/>
          <w:lang w:val="ru-RU"/>
        </w:rPr>
        <w:t>4.1</w:t>
      </w:r>
    </w:p>
    <w:p w14:paraId="45395F5F" w14:textId="77777777" w:rsidR="00244D40" w:rsidRDefault="00244D40" w:rsidP="00244D40">
      <w:pPr>
        <w:ind w:firstLine="0"/>
      </w:pPr>
      <w:r>
        <w:tab/>
      </w:r>
    </w:p>
    <w:tbl>
      <w:tblPr>
        <w:tblStyle w:val="TableGrid"/>
        <w:tblW w:w="0" w:type="auto"/>
        <w:tblLook w:val="04A0" w:firstRow="1" w:lastRow="0" w:firstColumn="1" w:lastColumn="0" w:noHBand="0" w:noVBand="1"/>
      </w:tblPr>
      <w:tblGrid>
        <w:gridCol w:w="3005"/>
        <w:gridCol w:w="3005"/>
        <w:gridCol w:w="3006"/>
      </w:tblGrid>
      <w:tr w:rsidR="00244D40" w14:paraId="5294ED32" w14:textId="77777777" w:rsidTr="00D447DB">
        <w:tc>
          <w:tcPr>
            <w:tcW w:w="3005" w:type="dxa"/>
          </w:tcPr>
          <w:p w14:paraId="450C9A66" w14:textId="77777777" w:rsidR="00244D40" w:rsidRPr="001348B8" w:rsidRDefault="00244D40" w:rsidP="00D447DB">
            <w:pPr>
              <w:ind w:firstLine="0"/>
            </w:pPr>
            <w:r>
              <w:t>Тип</w:t>
            </w:r>
          </w:p>
        </w:tc>
        <w:tc>
          <w:tcPr>
            <w:tcW w:w="3005" w:type="dxa"/>
          </w:tcPr>
          <w:p w14:paraId="0F8C218F" w14:textId="77777777" w:rsidR="00244D40" w:rsidRDefault="00244D40" w:rsidP="00D447DB">
            <w:pPr>
              <w:ind w:firstLine="0"/>
            </w:pPr>
            <w:r>
              <w:t>Назва</w:t>
            </w:r>
          </w:p>
        </w:tc>
        <w:tc>
          <w:tcPr>
            <w:tcW w:w="3006" w:type="dxa"/>
          </w:tcPr>
          <w:p w14:paraId="0DF03103" w14:textId="77777777" w:rsidR="00244D40" w:rsidRDefault="00244D40" w:rsidP="00D447DB">
            <w:pPr>
              <w:ind w:firstLine="0"/>
            </w:pPr>
            <w:r>
              <w:t>Версія</w:t>
            </w:r>
          </w:p>
        </w:tc>
      </w:tr>
      <w:tr w:rsidR="00244D40" w14:paraId="1926FCB7" w14:textId="77777777" w:rsidTr="00D447DB">
        <w:tc>
          <w:tcPr>
            <w:tcW w:w="3005" w:type="dxa"/>
          </w:tcPr>
          <w:p w14:paraId="365C7E57" w14:textId="77777777" w:rsidR="00244D40" w:rsidRDefault="00244D40" w:rsidP="00D447DB">
            <w:pPr>
              <w:ind w:firstLine="0"/>
            </w:pPr>
            <w:r>
              <w:t>Мова програмування</w:t>
            </w:r>
          </w:p>
        </w:tc>
        <w:tc>
          <w:tcPr>
            <w:tcW w:w="3005" w:type="dxa"/>
          </w:tcPr>
          <w:p w14:paraId="1567AE05" w14:textId="77777777" w:rsidR="00244D40" w:rsidRPr="001348B8" w:rsidRDefault="00244D40" w:rsidP="00D447DB">
            <w:pPr>
              <w:ind w:firstLine="0"/>
              <w:rPr>
                <w:lang w:val="en-US"/>
              </w:rPr>
            </w:pPr>
            <w:r>
              <w:rPr>
                <w:lang w:val="en-US"/>
              </w:rPr>
              <w:t xml:space="preserve">Swift, PHP, SQL, </w:t>
            </w:r>
          </w:p>
        </w:tc>
        <w:tc>
          <w:tcPr>
            <w:tcW w:w="3006" w:type="dxa"/>
          </w:tcPr>
          <w:p w14:paraId="458BA432" w14:textId="77777777" w:rsidR="00244D40" w:rsidRPr="001348B8" w:rsidRDefault="00244D40" w:rsidP="00D447DB">
            <w:pPr>
              <w:ind w:firstLine="0"/>
              <w:rPr>
                <w:lang w:val="en-US"/>
              </w:rPr>
            </w:pPr>
            <w:r>
              <w:rPr>
                <w:lang w:val="en-US"/>
              </w:rPr>
              <w:t>5.7/4.2.4/-</w:t>
            </w:r>
          </w:p>
        </w:tc>
      </w:tr>
      <w:tr w:rsidR="00244D40" w14:paraId="30CAFDE0" w14:textId="77777777" w:rsidTr="00D447DB">
        <w:tc>
          <w:tcPr>
            <w:tcW w:w="3005" w:type="dxa"/>
          </w:tcPr>
          <w:p w14:paraId="07B9B733" w14:textId="77777777" w:rsidR="00244D40" w:rsidRPr="001348B8" w:rsidRDefault="00244D40" w:rsidP="00D447DB">
            <w:pPr>
              <w:ind w:firstLine="0"/>
            </w:pPr>
            <w:r>
              <w:t>Фреймворки</w:t>
            </w:r>
          </w:p>
        </w:tc>
        <w:tc>
          <w:tcPr>
            <w:tcW w:w="3005" w:type="dxa"/>
          </w:tcPr>
          <w:p w14:paraId="7AB5D446" w14:textId="77777777" w:rsidR="00244D40" w:rsidRDefault="00244D40" w:rsidP="00D447DB">
            <w:pPr>
              <w:ind w:firstLine="0"/>
              <w:rPr>
                <w:lang w:val="en-US"/>
              </w:rPr>
            </w:pPr>
            <w:proofErr w:type="spellStart"/>
            <w:r>
              <w:rPr>
                <w:lang w:val="en-US"/>
              </w:rPr>
              <w:t>SwiftUI</w:t>
            </w:r>
            <w:proofErr w:type="spellEnd"/>
            <w:r>
              <w:rPr>
                <w:lang w:val="en-US"/>
              </w:rPr>
              <w:t xml:space="preserve">, </w:t>
            </w:r>
            <w:proofErr w:type="spellStart"/>
            <w:r>
              <w:rPr>
                <w:lang w:val="en-US"/>
              </w:rPr>
              <w:t>UIKit</w:t>
            </w:r>
            <w:proofErr w:type="spellEnd"/>
            <w:r>
              <w:rPr>
                <w:lang w:val="en-US"/>
              </w:rPr>
              <w:t xml:space="preserve">, </w:t>
            </w:r>
            <w:proofErr w:type="spellStart"/>
            <w:r>
              <w:rPr>
                <w:lang w:val="en-US"/>
              </w:rPr>
              <w:t>TelegramSDK</w:t>
            </w:r>
            <w:proofErr w:type="spellEnd"/>
            <w:r>
              <w:rPr>
                <w:lang w:val="en-US"/>
              </w:rPr>
              <w:t>, Foundation</w:t>
            </w:r>
          </w:p>
        </w:tc>
        <w:tc>
          <w:tcPr>
            <w:tcW w:w="3006" w:type="dxa"/>
          </w:tcPr>
          <w:p w14:paraId="2C9D7CD7" w14:textId="77777777" w:rsidR="00244D40" w:rsidRDefault="00244D40" w:rsidP="00D447DB">
            <w:pPr>
              <w:ind w:firstLine="0"/>
              <w:rPr>
                <w:lang w:val="en-US"/>
              </w:rPr>
            </w:pPr>
          </w:p>
        </w:tc>
      </w:tr>
      <w:tr w:rsidR="00244D40" w14:paraId="018EED36" w14:textId="77777777" w:rsidTr="00D447DB">
        <w:tc>
          <w:tcPr>
            <w:tcW w:w="3005" w:type="dxa"/>
          </w:tcPr>
          <w:p w14:paraId="767A55EF" w14:textId="77777777" w:rsidR="00244D40" w:rsidRPr="008D47D7" w:rsidRDefault="00244D40" w:rsidP="00D447DB">
            <w:pPr>
              <w:ind w:firstLine="0"/>
              <w:rPr>
                <w:lang w:val="en-US"/>
              </w:rPr>
            </w:pPr>
            <w:r>
              <w:rPr>
                <w:lang w:val="en-US"/>
              </w:rPr>
              <w:t>IDE</w:t>
            </w:r>
          </w:p>
        </w:tc>
        <w:tc>
          <w:tcPr>
            <w:tcW w:w="3005" w:type="dxa"/>
          </w:tcPr>
          <w:p w14:paraId="4E3FB0AD" w14:textId="77777777" w:rsidR="00244D40" w:rsidRDefault="00244D40" w:rsidP="00D447DB">
            <w:pPr>
              <w:ind w:firstLine="0"/>
              <w:rPr>
                <w:lang w:val="en-US"/>
              </w:rPr>
            </w:pPr>
            <w:proofErr w:type="spellStart"/>
            <w:r>
              <w:rPr>
                <w:lang w:val="en-US"/>
              </w:rPr>
              <w:t>Xcode</w:t>
            </w:r>
            <w:proofErr w:type="spellEnd"/>
            <w:r>
              <w:rPr>
                <w:lang w:val="en-US"/>
              </w:rPr>
              <w:t xml:space="preserve">, </w:t>
            </w:r>
            <w:proofErr w:type="spellStart"/>
            <w:r>
              <w:rPr>
                <w:lang w:val="en-US"/>
              </w:rPr>
              <w:t>DBvaer</w:t>
            </w:r>
            <w:proofErr w:type="spellEnd"/>
          </w:p>
        </w:tc>
        <w:tc>
          <w:tcPr>
            <w:tcW w:w="3006" w:type="dxa"/>
          </w:tcPr>
          <w:p w14:paraId="7C69CA9D" w14:textId="77777777" w:rsidR="00244D40" w:rsidRDefault="00244D40" w:rsidP="00D447DB">
            <w:pPr>
              <w:ind w:firstLine="0"/>
              <w:rPr>
                <w:lang w:val="en-US"/>
              </w:rPr>
            </w:pPr>
          </w:p>
        </w:tc>
      </w:tr>
      <w:tr w:rsidR="00244D40" w14:paraId="44FCA745" w14:textId="77777777" w:rsidTr="00D447DB">
        <w:tc>
          <w:tcPr>
            <w:tcW w:w="3005" w:type="dxa"/>
          </w:tcPr>
          <w:p w14:paraId="632EF3FA" w14:textId="77777777" w:rsidR="00244D40" w:rsidRDefault="00244D40" w:rsidP="00D447DB">
            <w:pPr>
              <w:ind w:firstLine="0"/>
              <w:rPr>
                <w:lang w:val="en-US"/>
              </w:rPr>
            </w:pPr>
            <w:r>
              <w:rPr>
                <w:lang w:val="en-US"/>
              </w:rPr>
              <w:t>RDBMS</w:t>
            </w:r>
          </w:p>
        </w:tc>
        <w:tc>
          <w:tcPr>
            <w:tcW w:w="3005" w:type="dxa"/>
          </w:tcPr>
          <w:p w14:paraId="1B52A2FA" w14:textId="77777777" w:rsidR="00244D40" w:rsidRDefault="00244D40" w:rsidP="00D447DB">
            <w:pPr>
              <w:ind w:firstLine="0"/>
              <w:rPr>
                <w:lang w:val="en-US"/>
              </w:rPr>
            </w:pPr>
            <w:r>
              <w:rPr>
                <w:lang w:val="en-US"/>
              </w:rPr>
              <w:t>MySQL</w:t>
            </w:r>
          </w:p>
        </w:tc>
        <w:tc>
          <w:tcPr>
            <w:tcW w:w="3006" w:type="dxa"/>
          </w:tcPr>
          <w:p w14:paraId="4C431800" w14:textId="77777777" w:rsidR="00244D40" w:rsidRDefault="00244D40" w:rsidP="00D447DB">
            <w:pPr>
              <w:ind w:firstLine="0"/>
              <w:rPr>
                <w:lang w:val="en-US"/>
              </w:rPr>
            </w:pPr>
          </w:p>
        </w:tc>
      </w:tr>
      <w:tr w:rsidR="00244D40" w14:paraId="47457BC2" w14:textId="77777777" w:rsidTr="00D447DB">
        <w:tc>
          <w:tcPr>
            <w:tcW w:w="3005" w:type="dxa"/>
          </w:tcPr>
          <w:p w14:paraId="2BA9D1CB" w14:textId="77777777" w:rsidR="00244D40" w:rsidRPr="008D47D7" w:rsidRDefault="00244D40" w:rsidP="00D447DB">
            <w:pPr>
              <w:ind w:firstLine="0"/>
            </w:pPr>
            <w:r>
              <w:t xml:space="preserve">Засіб проектування </w:t>
            </w:r>
          </w:p>
        </w:tc>
        <w:tc>
          <w:tcPr>
            <w:tcW w:w="3005" w:type="dxa"/>
          </w:tcPr>
          <w:p w14:paraId="2CE2166A" w14:textId="77777777" w:rsidR="00244D40" w:rsidRDefault="00244D40" w:rsidP="00D447DB">
            <w:pPr>
              <w:ind w:firstLine="0"/>
              <w:rPr>
                <w:lang w:val="en-US"/>
              </w:rPr>
            </w:pPr>
            <w:r>
              <w:rPr>
                <w:lang w:val="en-US"/>
              </w:rPr>
              <w:t>Figma</w:t>
            </w:r>
          </w:p>
        </w:tc>
        <w:tc>
          <w:tcPr>
            <w:tcW w:w="3006" w:type="dxa"/>
          </w:tcPr>
          <w:p w14:paraId="7882A6CA" w14:textId="77777777" w:rsidR="00244D40" w:rsidRDefault="00244D40" w:rsidP="00D447DB">
            <w:pPr>
              <w:ind w:firstLine="0"/>
              <w:rPr>
                <w:lang w:val="en-US"/>
              </w:rPr>
            </w:pPr>
          </w:p>
        </w:tc>
      </w:tr>
      <w:tr w:rsidR="00244D40" w14:paraId="63C3EF05" w14:textId="77777777" w:rsidTr="00D447DB">
        <w:tc>
          <w:tcPr>
            <w:tcW w:w="3005" w:type="dxa"/>
          </w:tcPr>
          <w:p w14:paraId="4FA99C5D" w14:textId="77777777" w:rsidR="00244D40" w:rsidRPr="008D47D7" w:rsidRDefault="00244D40" w:rsidP="00D447DB">
            <w:pPr>
              <w:ind w:firstLine="0"/>
            </w:pPr>
            <w:r>
              <w:t xml:space="preserve">Система контроля версій </w:t>
            </w:r>
          </w:p>
        </w:tc>
        <w:tc>
          <w:tcPr>
            <w:tcW w:w="3005" w:type="dxa"/>
          </w:tcPr>
          <w:p w14:paraId="38E0824A" w14:textId="77777777" w:rsidR="00244D40" w:rsidRDefault="00244D40" w:rsidP="00D447DB">
            <w:pPr>
              <w:ind w:firstLine="0"/>
              <w:rPr>
                <w:lang w:val="en-US"/>
              </w:rPr>
            </w:pPr>
            <w:r>
              <w:rPr>
                <w:lang w:val="en-US"/>
              </w:rPr>
              <w:t>Git</w:t>
            </w:r>
          </w:p>
        </w:tc>
        <w:tc>
          <w:tcPr>
            <w:tcW w:w="3006" w:type="dxa"/>
          </w:tcPr>
          <w:p w14:paraId="17F316F2" w14:textId="77777777" w:rsidR="00244D40" w:rsidRDefault="00244D40" w:rsidP="00D447DB">
            <w:pPr>
              <w:ind w:firstLine="0"/>
              <w:rPr>
                <w:lang w:val="en-US"/>
              </w:rPr>
            </w:pPr>
          </w:p>
        </w:tc>
      </w:tr>
      <w:tr w:rsidR="00244D40" w14:paraId="76235EF9" w14:textId="77777777" w:rsidTr="00D447DB">
        <w:tc>
          <w:tcPr>
            <w:tcW w:w="3005" w:type="dxa"/>
          </w:tcPr>
          <w:p w14:paraId="6EB579FD" w14:textId="77777777" w:rsidR="00244D40" w:rsidRPr="008D47D7" w:rsidRDefault="00244D40" w:rsidP="00D447DB">
            <w:pPr>
              <w:ind w:firstLine="0"/>
            </w:pPr>
            <w:r>
              <w:t xml:space="preserve">Репозиторій </w:t>
            </w:r>
          </w:p>
        </w:tc>
        <w:tc>
          <w:tcPr>
            <w:tcW w:w="3005" w:type="dxa"/>
          </w:tcPr>
          <w:p w14:paraId="4315E3AF" w14:textId="77777777" w:rsidR="00244D40" w:rsidRDefault="00244D40" w:rsidP="00D447DB">
            <w:pPr>
              <w:ind w:firstLine="0"/>
              <w:rPr>
                <w:lang w:val="en-US"/>
              </w:rPr>
            </w:pPr>
            <w:r>
              <w:rPr>
                <w:lang w:val="en-US"/>
              </w:rPr>
              <w:t>GitHub</w:t>
            </w:r>
          </w:p>
        </w:tc>
        <w:tc>
          <w:tcPr>
            <w:tcW w:w="3006" w:type="dxa"/>
          </w:tcPr>
          <w:p w14:paraId="39CC8552" w14:textId="77777777" w:rsidR="00244D40" w:rsidRDefault="00244D40" w:rsidP="00D447DB">
            <w:pPr>
              <w:ind w:firstLine="0"/>
              <w:rPr>
                <w:lang w:val="en-US"/>
              </w:rPr>
            </w:pPr>
          </w:p>
        </w:tc>
      </w:tr>
    </w:tbl>
    <w:p w14:paraId="45FF5B89" w14:textId="77777777" w:rsidR="00244D40" w:rsidRPr="00613200" w:rsidRDefault="00244D40" w:rsidP="00244D40">
      <w:pPr>
        <w:ind w:firstLine="0"/>
      </w:pPr>
    </w:p>
    <w:p w14:paraId="706771F4" w14:textId="77777777" w:rsidR="00244D40" w:rsidRPr="00BF04EA" w:rsidRDefault="00244D40" w:rsidP="00244D40">
      <w:pPr>
        <w:ind w:firstLine="720"/>
        <w:rPr>
          <w:sz w:val="28"/>
          <w:szCs w:val="28"/>
          <w:lang w:val="en-UA"/>
        </w:rPr>
      </w:pPr>
      <w:r w:rsidRPr="00BF04EA">
        <w:rPr>
          <w:sz w:val="28"/>
          <w:szCs w:val="28"/>
          <w:lang w:val="en-UA"/>
        </w:rPr>
        <w:t>Swift - це мова програмування, розроблена компанією Apple. Вона була представлена в 2014 році і призначена для розробки програмного забезпечення для платформ Apple, таких як iOS, macOS, watchOS та tvOS. Swift поєднує в собі потужність традиційних мов програмування з простотою та безпекою сучасних мов.</w:t>
      </w:r>
    </w:p>
    <w:p w14:paraId="4B8BA004" w14:textId="77777777" w:rsidR="00244D40" w:rsidRPr="008D47D7" w:rsidRDefault="00244D40" w:rsidP="00244D40">
      <w:pPr>
        <w:ind w:firstLine="0"/>
        <w:rPr>
          <w:lang w:val="en-UA"/>
        </w:rPr>
      </w:pPr>
    </w:p>
    <w:p w14:paraId="46869564" w14:textId="77777777" w:rsidR="00244D40" w:rsidRPr="00BF04EA" w:rsidRDefault="00244D40" w:rsidP="00244D40">
      <w:pPr>
        <w:ind w:firstLine="0"/>
        <w:rPr>
          <w:sz w:val="28"/>
          <w:szCs w:val="28"/>
          <w:lang w:val="en-UA"/>
        </w:rPr>
      </w:pPr>
      <w:r w:rsidRPr="00BF04EA">
        <w:rPr>
          <w:sz w:val="28"/>
          <w:szCs w:val="28"/>
          <w:lang w:val="en-UA"/>
        </w:rPr>
        <w:t>Основні особливості Swift включають:</w:t>
      </w:r>
    </w:p>
    <w:p w14:paraId="341DF24C" w14:textId="77777777" w:rsidR="00244D40" w:rsidRPr="008D47D7" w:rsidRDefault="00244D40" w:rsidP="00244D40">
      <w:pPr>
        <w:ind w:firstLine="0"/>
        <w:rPr>
          <w:lang w:val="en-UA"/>
        </w:rPr>
      </w:pPr>
    </w:p>
    <w:p w14:paraId="7BE526B2" w14:textId="77777777" w:rsidR="00244D40" w:rsidRPr="00BF04EA" w:rsidRDefault="00244D40" w:rsidP="00244D40">
      <w:pPr>
        <w:ind w:firstLine="0"/>
        <w:rPr>
          <w:sz w:val="28"/>
          <w:szCs w:val="28"/>
          <w:lang w:val="en-UA"/>
        </w:rPr>
      </w:pPr>
      <w:r w:rsidRPr="008D47D7">
        <w:rPr>
          <w:lang w:val="en-UA"/>
        </w:rPr>
        <w:t xml:space="preserve">   </w:t>
      </w:r>
      <w:r>
        <w:rPr>
          <w:lang w:val="en-UA"/>
        </w:rPr>
        <w:tab/>
      </w:r>
      <w:r w:rsidRPr="00BF04EA">
        <w:rPr>
          <w:sz w:val="28"/>
          <w:szCs w:val="28"/>
          <w:lang w:val="en-UA"/>
        </w:rPr>
        <w:t>Синтаксис, легкий для читання та написання: Swift має чистий та зрозумілий синтаксис, що сприяє простоті розробки та зрозумінню коду. Він був створений з урахуванням зручності програміста.</w:t>
      </w:r>
    </w:p>
    <w:p w14:paraId="210A79BF" w14:textId="77777777" w:rsidR="00244D40" w:rsidRPr="008D47D7" w:rsidRDefault="00244D40" w:rsidP="00244D40">
      <w:pPr>
        <w:ind w:firstLine="0"/>
        <w:rPr>
          <w:lang w:val="en-UA"/>
        </w:rPr>
      </w:pPr>
    </w:p>
    <w:p w14:paraId="29ED4A43" w14:textId="77777777" w:rsidR="00244D40" w:rsidRPr="00BF04EA" w:rsidRDefault="00244D40" w:rsidP="00244D40">
      <w:pPr>
        <w:ind w:firstLine="0"/>
        <w:rPr>
          <w:sz w:val="28"/>
          <w:szCs w:val="28"/>
          <w:lang w:val="en-UA"/>
        </w:rPr>
      </w:pPr>
      <w:r w:rsidRPr="008D47D7">
        <w:rPr>
          <w:lang w:val="en-UA"/>
        </w:rPr>
        <w:t xml:space="preserve">   </w:t>
      </w:r>
      <w:r>
        <w:rPr>
          <w:lang w:val="en-UA"/>
        </w:rPr>
        <w:tab/>
      </w:r>
      <w:r w:rsidRPr="00BF04EA">
        <w:rPr>
          <w:sz w:val="28"/>
          <w:szCs w:val="28"/>
          <w:lang w:val="en-UA"/>
        </w:rPr>
        <w:t xml:space="preserve">Безпека типів: Swift є типо-безпечною мовою програмування, що дозволяє виявляти та уникати багів, пов'язаних з неправильним </w:t>
      </w:r>
      <w:r w:rsidRPr="00BF04EA">
        <w:rPr>
          <w:sz w:val="28"/>
          <w:szCs w:val="28"/>
          <w:lang w:val="en-UA"/>
        </w:rPr>
        <w:lastRenderedPageBreak/>
        <w:t>використанням типів даних. Вона має механізми перевірки типів, які допомагають уникати помилок під час компіляції.</w:t>
      </w:r>
    </w:p>
    <w:p w14:paraId="0F46B6D2" w14:textId="77777777" w:rsidR="00244D40" w:rsidRPr="008D47D7" w:rsidRDefault="00244D40" w:rsidP="00244D40">
      <w:pPr>
        <w:ind w:firstLine="0"/>
        <w:rPr>
          <w:lang w:val="en-UA"/>
        </w:rPr>
      </w:pPr>
    </w:p>
    <w:p w14:paraId="26E05EE5" w14:textId="77777777" w:rsidR="00244D40" w:rsidRPr="00BF04EA" w:rsidRDefault="00244D40" w:rsidP="00244D40">
      <w:pPr>
        <w:ind w:firstLine="0"/>
        <w:rPr>
          <w:sz w:val="28"/>
          <w:szCs w:val="28"/>
          <w:lang w:val="en-UA"/>
        </w:rPr>
      </w:pPr>
      <w:r w:rsidRPr="008D47D7">
        <w:rPr>
          <w:lang w:val="en-UA"/>
        </w:rPr>
        <w:t xml:space="preserve">   </w:t>
      </w:r>
      <w:r>
        <w:rPr>
          <w:lang w:val="en-UA"/>
        </w:rPr>
        <w:tab/>
      </w:r>
      <w:r w:rsidRPr="00BF04EA">
        <w:rPr>
          <w:sz w:val="28"/>
          <w:szCs w:val="28"/>
          <w:lang w:val="en-UA"/>
        </w:rPr>
        <w:t>Швидкодія: Swift була оптимізована для максимальної продуктивності. Вона використовує передові техніки компіляції та оптимізації, що дозволяють програмам, написаним на Swift, працювати швидко та ефективно.</w:t>
      </w:r>
    </w:p>
    <w:p w14:paraId="08A55169" w14:textId="77777777" w:rsidR="00244D40" w:rsidRPr="00BF04EA" w:rsidRDefault="00244D40" w:rsidP="00244D40">
      <w:pPr>
        <w:ind w:firstLine="0"/>
        <w:rPr>
          <w:sz w:val="28"/>
          <w:szCs w:val="28"/>
          <w:lang w:val="en-UA"/>
        </w:rPr>
      </w:pPr>
    </w:p>
    <w:p w14:paraId="4930D0EE" w14:textId="77777777" w:rsidR="00244D40" w:rsidRPr="00BF04EA" w:rsidRDefault="00244D40" w:rsidP="00244D40">
      <w:pPr>
        <w:ind w:firstLine="0"/>
        <w:rPr>
          <w:sz w:val="28"/>
          <w:szCs w:val="28"/>
          <w:lang w:val="en-UA"/>
        </w:rPr>
      </w:pPr>
      <w:r w:rsidRPr="00BF04EA">
        <w:rPr>
          <w:sz w:val="28"/>
          <w:szCs w:val="28"/>
          <w:lang w:val="en-UA"/>
        </w:rPr>
        <w:t xml:space="preserve">   </w:t>
      </w:r>
      <w:r>
        <w:rPr>
          <w:sz w:val="28"/>
          <w:szCs w:val="28"/>
          <w:lang w:val="en-UA"/>
        </w:rPr>
        <w:tab/>
      </w:r>
      <w:r w:rsidRPr="00BF04EA">
        <w:rPr>
          <w:sz w:val="28"/>
          <w:szCs w:val="28"/>
          <w:lang w:val="en-UA"/>
        </w:rPr>
        <w:t>Широкий функціонал: Swift надає розширений функціонал для розробки різноманітних програмних застосунків. Вона підтримує роботу зі звичайними типами даних, об'єктно-орієнтований підхід, функціональне програмування, обробку помилок, паралельне програмування та багато іншого.</w:t>
      </w:r>
    </w:p>
    <w:p w14:paraId="70CC259B" w14:textId="77777777" w:rsidR="00244D40" w:rsidRPr="008D47D7" w:rsidRDefault="00244D40" w:rsidP="00244D40">
      <w:pPr>
        <w:ind w:firstLine="0"/>
        <w:rPr>
          <w:lang w:val="en-UA"/>
        </w:rPr>
      </w:pPr>
    </w:p>
    <w:p w14:paraId="62CBA1C5" w14:textId="77777777" w:rsidR="00244D40" w:rsidRPr="00BF04EA" w:rsidRDefault="00244D40" w:rsidP="00244D40">
      <w:pPr>
        <w:ind w:firstLine="720"/>
        <w:rPr>
          <w:sz w:val="28"/>
          <w:szCs w:val="28"/>
          <w:lang w:val="en-UA"/>
        </w:rPr>
      </w:pPr>
      <w:r w:rsidRPr="00BF04EA">
        <w:rPr>
          <w:sz w:val="28"/>
          <w:szCs w:val="28"/>
          <w:lang w:val="en-UA"/>
        </w:rPr>
        <w:t>Swift став популярним серед розробників завдяки своїм перевагам і простоті використання. Він продовжує активно розвиватись та оновлюватись, сприяючи швидкому та надійному розробці програмного забезпечення для пристроїв Apple.</w:t>
      </w:r>
    </w:p>
    <w:p w14:paraId="3909E326" w14:textId="77777777" w:rsidR="00244D40" w:rsidRDefault="00244D40" w:rsidP="00244D40">
      <w:pPr>
        <w:ind w:firstLine="720"/>
        <w:rPr>
          <w:lang w:val="en-UA"/>
        </w:rPr>
      </w:pPr>
    </w:p>
    <w:p w14:paraId="4B5C07D0" w14:textId="77777777" w:rsidR="00244D40" w:rsidRPr="00BF04EA" w:rsidRDefault="00244D40" w:rsidP="00244D40">
      <w:pPr>
        <w:autoSpaceDE w:val="0"/>
        <w:autoSpaceDN w:val="0"/>
        <w:adjustRightInd w:val="0"/>
        <w:spacing w:after="240" w:line="240" w:lineRule="auto"/>
        <w:ind w:firstLine="720"/>
        <w:jc w:val="left"/>
        <w:rPr>
          <w:rFonts w:ascii="Times" w:eastAsiaTheme="minorHAnsi" w:hAnsi="Times" w:cs="Times"/>
          <w:sz w:val="28"/>
          <w:szCs w:val="28"/>
          <w:lang w:val="ru-RU" w:eastAsia="en-US"/>
          <w14:ligatures w14:val="standardContextual"/>
        </w:rPr>
      </w:pPr>
      <w:r w:rsidRPr="00BF04EA">
        <w:rPr>
          <w:rFonts w:ascii="Times" w:eastAsiaTheme="minorHAnsi" w:hAnsi="Times" w:cs="Times"/>
          <w:sz w:val="28"/>
          <w:szCs w:val="28"/>
          <w:lang w:val="en-UA" w:eastAsia="en-US"/>
          <w14:ligatures w14:val="standardContextual"/>
        </w:rPr>
        <w:t xml:space="preserve">Git є системою керування версіями, яка забезпечує можливість відстежувати та керувати змінами в файловій системі під час розробки програмного забезпечення. </w:t>
      </w:r>
      <w:r w:rsidRPr="00BF04EA">
        <w:rPr>
          <w:rFonts w:ascii="Times" w:eastAsiaTheme="minorHAnsi" w:hAnsi="Times" w:cs="Times"/>
          <w:sz w:val="28"/>
          <w:szCs w:val="28"/>
          <w:lang w:val="ru-RU" w:eastAsia="en-US"/>
          <w14:ligatures w14:val="standardContextual"/>
        </w:rPr>
        <w:t xml:space="preserve">Вона </w:t>
      </w:r>
      <w:proofErr w:type="spellStart"/>
      <w:r w:rsidRPr="00BF04EA">
        <w:rPr>
          <w:rFonts w:ascii="Times" w:eastAsiaTheme="minorHAnsi" w:hAnsi="Times" w:cs="Times"/>
          <w:sz w:val="28"/>
          <w:szCs w:val="28"/>
          <w:lang w:val="ru-RU" w:eastAsia="en-US"/>
          <w14:ligatures w14:val="standardContextual"/>
        </w:rPr>
        <w:t>дозволяє</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кільком</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розробникам</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спільно</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працювати</w:t>
      </w:r>
      <w:proofErr w:type="spellEnd"/>
      <w:r w:rsidRPr="00BF04EA">
        <w:rPr>
          <w:rFonts w:ascii="Times" w:eastAsiaTheme="minorHAnsi" w:hAnsi="Times" w:cs="Times"/>
          <w:sz w:val="28"/>
          <w:szCs w:val="28"/>
          <w:lang w:val="ru-RU" w:eastAsia="en-US"/>
          <w14:ligatures w14:val="standardContextual"/>
        </w:rPr>
        <w:t xml:space="preserve"> над проектом </w:t>
      </w:r>
      <w:proofErr w:type="spellStart"/>
      <w:r w:rsidRPr="00BF04EA">
        <w:rPr>
          <w:rFonts w:ascii="Times" w:eastAsiaTheme="minorHAnsi" w:hAnsi="Times" w:cs="Times"/>
          <w:sz w:val="28"/>
          <w:szCs w:val="28"/>
          <w:lang w:val="ru-RU" w:eastAsia="en-US"/>
          <w14:ligatures w14:val="standardContextual"/>
        </w:rPr>
        <w:t>одночасно</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зберігаючи</w:t>
      </w:r>
      <w:proofErr w:type="spellEnd"/>
      <w:r w:rsidRPr="00BF04EA">
        <w:rPr>
          <w:rFonts w:ascii="Times" w:eastAsiaTheme="minorHAnsi" w:hAnsi="Times" w:cs="Times"/>
          <w:sz w:val="28"/>
          <w:szCs w:val="28"/>
          <w:lang w:val="ru-RU" w:eastAsia="en-US"/>
          <w14:ligatures w14:val="standardContextual"/>
        </w:rPr>
        <w:t xml:space="preserve"> та </w:t>
      </w:r>
      <w:proofErr w:type="spellStart"/>
      <w:r w:rsidRPr="00BF04EA">
        <w:rPr>
          <w:rFonts w:ascii="Times" w:eastAsiaTheme="minorHAnsi" w:hAnsi="Times" w:cs="Times"/>
          <w:sz w:val="28"/>
          <w:szCs w:val="28"/>
          <w:lang w:val="ru-RU" w:eastAsia="en-US"/>
          <w14:ligatures w14:val="standardContextual"/>
        </w:rPr>
        <w:t>контролюючи</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різні</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версії</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файлів</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зі</w:t>
      </w:r>
      <w:proofErr w:type="spellEnd"/>
      <w:r w:rsidRPr="00BF04EA">
        <w:rPr>
          <w:rFonts w:ascii="Times" w:eastAsiaTheme="minorHAnsi" w:hAnsi="Times" w:cs="Times"/>
          <w:sz w:val="28"/>
          <w:szCs w:val="28"/>
          <w:lang w:val="ru-RU" w:eastAsia="en-US"/>
          <w14:ligatures w14:val="standardContextual"/>
        </w:rPr>
        <w:t xml:space="preserve"> </w:t>
      </w:r>
      <w:proofErr w:type="spellStart"/>
      <w:r w:rsidRPr="00BF04EA">
        <w:rPr>
          <w:rFonts w:ascii="Times" w:eastAsiaTheme="minorHAnsi" w:hAnsi="Times" w:cs="Times"/>
          <w:sz w:val="28"/>
          <w:szCs w:val="28"/>
          <w:lang w:val="ru-RU" w:eastAsia="en-US"/>
          <w14:ligatures w14:val="standardContextual"/>
        </w:rPr>
        <w:t>змінами</w:t>
      </w:r>
      <w:proofErr w:type="spellEnd"/>
      <w:r w:rsidRPr="00BF04EA">
        <w:rPr>
          <w:rFonts w:ascii="Times" w:eastAsiaTheme="minorHAnsi" w:hAnsi="Times" w:cs="Times"/>
          <w:sz w:val="28"/>
          <w:szCs w:val="28"/>
          <w:lang w:val="ru-RU" w:eastAsia="en-US"/>
          <w14:ligatures w14:val="standardContextual"/>
        </w:rPr>
        <w:t>.</w:t>
      </w:r>
    </w:p>
    <w:p w14:paraId="24A49CB1" w14:textId="77777777" w:rsidR="00244D40" w:rsidRPr="00BF04EA" w:rsidRDefault="00244D40" w:rsidP="00244D40">
      <w:pPr>
        <w:pStyle w:val="NormalWeb"/>
        <w:ind w:firstLine="720"/>
        <w:rPr>
          <w:sz w:val="28"/>
          <w:szCs w:val="28"/>
        </w:rPr>
      </w:pPr>
      <w:r w:rsidRPr="00BF04EA">
        <w:rPr>
          <w:sz w:val="28"/>
          <w:szCs w:val="28"/>
        </w:rPr>
        <w:t>PHP (Hypertext Preprocessor) - це скриптова мова програмування, яка призначена для розробки веб-додатків та динамічних веб-сторінок. PHP використовується для обробки даних на стороні сервера, тобто виконується на веб-сервері перед тим, як сторінка надсилається до клієнта.</w:t>
      </w:r>
    </w:p>
    <w:p w14:paraId="5A1BFBE1" w14:textId="77777777" w:rsidR="00244D40" w:rsidRPr="00BF04EA" w:rsidRDefault="00244D40" w:rsidP="00244D40">
      <w:pPr>
        <w:pStyle w:val="NormalWeb"/>
        <w:rPr>
          <w:sz w:val="28"/>
          <w:szCs w:val="28"/>
        </w:rPr>
      </w:pPr>
      <w:r w:rsidRPr="00BF04EA">
        <w:rPr>
          <w:sz w:val="28"/>
          <w:szCs w:val="28"/>
        </w:rPr>
        <w:t>Основні особливості та можливості PHP включають:</w:t>
      </w:r>
    </w:p>
    <w:p w14:paraId="7E9ACECF" w14:textId="77777777" w:rsidR="00244D40" w:rsidRPr="00BF04EA" w:rsidRDefault="00244D40" w:rsidP="00244D40">
      <w:pPr>
        <w:pStyle w:val="NormalWeb"/>
        <w:numPr>
          <w:ilvl w:val="0"/>
          <w:numId w:val="23"/>
        </w:numPr>
        <w:rPr>
          <w:sz w:val="28"/>
          <w:szCs w:val="28"/>
        </w:rPr>
      </w:pPr>
      <w:r w:rsidRPr="00BF04EA">
        <w:rPr>
          <w:sz w:val="28"/>
          <w:szCs w:val="28"/>
        </w:rPr>
        <w:lastRenderedPageBreak/>
        <w:t>Вбудований HTML: PHP може бути вбудований безпосередньо в HTML-код, що дозволяє використовувати PHP-скрипти для генерації динамічного вмісту веб-сторінок.</w:t>
      </w:r>
    </w:p>
    <w:p w14:paraId="13FCE6DE" w14:textId="77777777" w:rsidR="00244D40" w:rsidRPr="00BF04EA" w:rsidRDefault="00244D40" w:rsidP="00244D40">
      <w:pPr>
        <w:pStyle w:val="NormalWeb"/>
        <w:numPr>
          <w:ilvl w:val="0"/>
          <w:numId w:val="23"/>
        </w:numPr>
        <w:rPr>
          <w:sz w:val="28"/>
          <w:szCs w:val="28"/>
        </w:rPr>
      </w:pPr>
      <w:r w:rsidRPr="00BF04EA">
        <w:rPr>
          <w:sz w:val="28"/>
          <w:szCs w:val="28"/>
        </w:rPr>
        <w:t>Розширена підтримка баз даних: PHP має вбудовану підтримку для різних типів баз даних, таких як MySQL, PostgreSQL, SQLite та інші. Це дозволяє легко взаємодіяти з базами даних та виконувати операції збереження, отримання та оновлення даних.</w:t>
      </w:r>
    </w:p>
    <w:p w14:paraId="68319C4D" w14:textId="77777777" w:rsidR="00244D40" w:rsidRPr="00BF04EA" w:rsidRDefault="00244D40" w:rsidP="00244D40">
      <w:pPr>
        <w:pStyle w:val="NormalWeb"/>
        <w:numPr>
          <w:ilvl w:val="0"/>
          <w:numId w:val="23"/>
        </w:numPr>
        <w:rPr>
          <w:sz w:val="28"/>
          <w:szCs w:val="28"/>
        </w:rPr>
      </w:pPr>
      <w:r w:rsidRPr="00BF04EA">
        <w:rPr>
          <w:sz w:val="28"/>
          <w:szCs w:val="28"/>
        </w:rPr>
        <w:t>Обробка форм: PHP надає зручні засоби для обробки даних, що надсилаються через форми на веб-сторінках. Він дозволяє отримувати та обробляти введені користувачем дані, валідувати їх та здійснювати необхідні дії на основі цих даних.</w:t>
      </w:r>
    </w:p>
    <w:p w14:paraId="52462504" w14:textId="77777777" w:rsidR="00244D40" w:rsidRPr="00BF04EA" w:rsidRDefault="00244D40" w:rsidP="00244D40">
      <w:pPr>
        <w:pStyle w:val="NormalWeb"/>
        <w:numPr>
          <w:ilvl w:val="0"/>
          <w:numId w:val="23"/>
        </w:numPr>
        <w:rPr>
          <w:sz w:val="28"/>
          <w:szCs w:val="28"/>
        </w:rPr>
      </w:pPr>
      <w:r w:rsidRPr="00BF04EA">
        <w:rPr>
          <w:sz w:val="28"/>
          <w:szCs w:val="28"/>
        </w:rPr>
        <w:t>Робота з файлами: PHP надає можливості для роботи з файлами на сервері. Це охоплює читання, запис та редагування файлів, створення нових файлів, керування директоріями та інші операції, пов'язані з файловою системою.</w:t>
      </w:r>
    </w:p>
    <w:p w14:paraId="6806EBA2" w14:textId="77777777" w:rsidR="00244D40" w:rsidRPr="00BF04EA" w:rsidRDefault="00244D40" w:rsidP="00244D40">
      <w:pPr>
        <w:pStyle w:val="NormalWeb"/>
        <w:numPr>
          <w:ilvl w:val="0"/>
          <w:numId w:val="23"/>
        </w:numPr>
        <w:rPr>
          <w:sz w:val="28"/>
          <w:szCs w:val="28"/>
        </w:rPr>
      </w:pPr>
      <w:r w:rsidRPr="00BF04EA">
        <w:rPr>
          <w:sz w:val="28"/>
          <w:szCs w:val="28"/>
        </w:rPr>
        <w:t>Розширюваність: PHP має велику кількість розширень та бібліотек, які дозволяють розширити його функціональність. Це дозволяє використовувати готові рішення та інструменти для швидкого розроблення веб-додатків.</w:t>
      </w:r>
    </w:p>
    <w:p w14:paraId="6C8A963E" w14:textId="77777777" w:rsidR="00244D40" w:rsidRPr="00BF04EA" w:rsidRDefault="00244D40" w:rsidP="00244D40">
      <w:pPr>
        <w:pStyle w:val="NormalWeb"/>
        <w:ind w:firstLine="720"/>
        <w:rPr>
          <w:sz w:val="28"/>
          <w:szCs w:val="28"/>
        </w:rPr>
      </w:pPr>
      <w:r w:rsidRPr="00BF04EA">
        <w:rPr>
          <w:sz w:val="28"/>
          <w:szCs w:val="28"/>
        </w:rPr>
        <w:t>PHP є однією з найпопулярніших мов програмування для веб-розробки, і використовується для створення різноманітних веб-додатків, від простих сайтів до складних веб-порталів та електронних комерційних систем.</w:t>
      </w:r>
    </w:p>
    <w:p w14:paraId="1BB2B40C" w14:textId="77777777" w:rsidR="00244D40" w:rsidRDefault="00244D40" w:rsidP="00244D40">
      <w:pPr>
        <w:pStyle w:val="Heading2"/>
        <w:rPr>
          <w:rFonts w:eastAsiaTheme="minorHAnsi"/>
          <w:lang w:eastAsia="en-US"/>
        </w:rPr>
      </w:pPr>
      <w:bookmarkStart w:id="16" w:name="_Toc136375566"/>
      <w:r>
        <w:rPr>
          <w:rFonts w:eastAsiaTheme="minorHAnsi"/>
          <w:lang w:eastAsia="en-US"/>
        </w:rPr>
        <w:t>Вимоги до технічного забезпечення</w:t>
      </w:r>
      <w:bookmarkEnd w:id="16"/>
      <w:r>
        <w:rPr>
          <w:rFonts w:eastAsiaTheme="minorHAnsi"/>
          <w:lang w:eastAsia="en-US"/>
        </w:rPr>
        <w:t xml:space="preserve"> </w:t>
      </w:r>
    </w:p>
    <w:p w14:paraId="31B1FD03" w14:textId="77777777" w:rsidR="00244D40" w:rsidRDefault="00244D40" w:rsidP="00244D40">
      <w:pPr>
        <w:pStyle w:val="Heading3"/>
        <w:rPr>
          <w:rFonts w:eastAsiaTheme="minorHAnsi"/>
          <w:lang w:eastAsia="en-US"/>
        </w:rPr>
      </w:pPr>
      <w:bookmarkStart w:id="17" w:name="_Toc136375567"/>
      <w:r>
        <w:rPr>
          <w:rFonts w:eastAsiaTheme="minorHAnsi"/>
          <w:lang w:eastAsia="en-US"/>
        </w:rPr>
        <w:t>Загальні вимоги</w:t>
      </w:r>
      <w:bookmarkEnd w:id="17"/>
      <w:r>
        <w:rPr>
          <w:rFonts w:eastAsiaTheme="minorHAnsi"/>
          <w:lang w:eastAsia="en-US"/>
        </w:rPr>
        <w:t xml:space="preserve"> </w:t>
      </w:r>
    </w:p>
    <w:p w14:paraId="14442EF7" w14:textId="77777777" w:rsidR="00244D40" w:rsidRDefault="00244D40" w:rsidP="00244D40">
      <w:pPr>
        <w:pStyle w:val="Heading4"/>
        <w:rPr>
          <w:lang w:eastAsia="en-US"/>
        </w:rPr>
      </w:pPr>
      <w:r>
        <w:rPr>
          <w:lang w:eastAsia="en-US"/>
        </w:rPr>
        <w:t xml:space="preserve">Вимоги до серверу, на якому буде розгорнуто </w:t>
      </w:r>
      <w:r>
        <w:rPr>
          <w:lang w:val="en-US" w:eastAsia="en-US"/>
        </w:rPr>
        <w:t>Telegram</w:t>
      </w:r>
      <w:r w:rsidRPr="00EE0418">
        <w:rPr>
          <w:lang w:val="ru-RU" w:eastAsia="en-US"/>
        </w:rPr>
        <w:t xml:space="preserve"> </w:t>
      </w:r>
      <w:r>
        <w:rPr>
          <w:lang w:val="en-US" w:eastAsia="en-US"/>
        </w:rPr>
        <w:t>Bot</w:t>
      </w:r>
      <w:r w:rsidRPr="00EE0418">
        <w:rPr>
          <w:lang w:val="ru-RU" w:eastAsia="en-US"/>
        </w:rPr>
        <w:t>-</w:t>
      </w:r>
      <w:r>
        <w:rPr>
          <w:lang w:val="en-US" w:eastAsia="en-US"/>
        </w:rPr>
        <w:t>a</w:t>
      </w:r>
    </w:p>
    <w:p w14:paraId="16CA692A"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процесор з частотою не менше 2 ГГц;</w:t>
      </w:r>
    </w:p>
    <w:p w14:paraId="6E3122E8"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RAM об’ємом 2 гб;</w:t>
      </w:r>
    </w:p>
    <w:p w14:paraId="6E151664" w14:textId="77777777" w:rsidR="00244D40"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2 ГБ доступного місця на жорсткому диску</w:t>
      </w:r>
    </w:p>
    <w:p w14:paraId="3A08DAC3" w14:textId="77777777" w:rsidR="00244D40" w:rsidRDefault="00244D40" w:rsidP="00244D40">
      <w:pPr>
        <w:pStyle w:val="Heading4"/>
        <w:rPr>
          <w:rFonts w:eastAsiaTheme="minorHAnsi"/>
          <w:lang w:eastAsia="en-US"/>
        </w:rPr>
      </w:pPr>
      <w:r>
        <w:rPr>
          <w:rFonts w:eastAsiaTheme="minorHAnsi"/>
          <w:lang w:eastAsia="en-US"/>
        </w:rPr>
        <w:t>Вимоги до серверу, на якому буде розгорнуто серверну програму</w:t>
      </w:r>
    </w:p>
    <w:p w14:paraId="00BD3BFE"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процесор з частотою не менше 2 ГГц;</w:t>
      </w:r>
    </w:p>
    <w:p w14:paraId="76B327E2"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RAM об’ємом 2 гб;</w:t>
      </w:r>
    </w:p>
    <w:p w14:paraId="520DF42D" w14:textId="77777777" w:rsidR="00244D40"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eastAsia="en-US"/>
        </w:rPr>
        <w:t>2 ГБ доступного місця на жорсткому диску</w:t>
      </w:r>
    </w:p>
    <w:p w14:paraId="7C5D3717" w14:textId="77777777" w:rsidR="00244D40" w:rsidRDefault="00244D40" w:rsidP="00244D40">
      <w:pPr>
        <w:pStyle w:val="Heading4"/>
        <w:rPr>
          <w:lang w:eastAsia="en-US"/>
        </w:rPr>
      </w:pPr>
      <w:r>
        <w:rPr>
          <w:lang w:eastAsia="en-US"/>
        </w:rPr>
        <w:t xml:space="preserve">Вимоги до користувача </w:t>
      </w:r>
    </w:p>
    <w:p w14:paraId="1F1757E8" w14:textId="77777777" w:rsidR="00244D40" w:rsidRPr="00EE0418" w:rsidRDefault="00244D40" w:rsidP="00244D40">
      <w:pPr>
        <w:pStyle w:val="Heading5"/>
        <w:rPr>
          <w:lang w:eastAsia="en-US"/>
        </w:rPr>
      </w:pPr>
      <w:r>
        <w:rPr>
          <w:lang w:eastAsia="en-US"/>
        </w:rPr>
        <w:t xml:space="preserve"> </w:t>
      </w:r>
      <w:r>
        <w:rPr>
          <w:lang w:val="en-US" w:eastAsia="en-US"/>
        </w:rPr>
        <w:t>Telegram</w:t>
      </w:r>
    </w:p>
    <w:p w14:paraId="5D941E25" w14:textId="77777777" w:rsidR="00244D40" w:rsidRPr="00EE0418" w:rsidRDefault="00244D40" w:rsidP="00244D40">
      <w:pPr>
        <w:pStyle w:val="ListParagraph"/>
        <w:numPr>
          <w:ilvl w:val="0"/>
          <w:numId w:val="6"/>
        </w:numPr>
        <w:rPr>
          <w:rFonts w:eastAsiaTheme="minorHAnsi"/>
          <w:sz w:val="28"/>
          <w:szCs w:val="28"/>
          <w:lang w:eastAsia="en-US"/>
        </w:rPr>
      </w:pPr>
      <w:r w:rsidRPr="00EE0418">
        <w:rPr>
          <w:rFonts w:eastAsiaTheme="minorHAnsi"/>
          <w:sz w:val="28"/>
          <w:szCs w:val="28"/>
          <w:lang w:val="en-US" w:eastAsia="en-US"/>
        </w:rPr>
        <w:t>iPhone</w:t>
      </w:r>
      <w:r w:rsidRPr="00EE0418">
        <w:rPr>
          <w:rFonts w:eastAsiaTheme="minorHAnsi"/>
          <w:sz w:val="28"/>
          <w:szCs w:val="28"/>
          <w:lang w:val="uk-UA" w:eastAsia="en-US"/>
        </w:rPr>
        <w:t xml:space="preserve">, який може запустити </w:t>
      </w:r>
      <w:r w:rsidRPr="00EE0418">
        <w:rPr>
          <w:rFonts w:eastAsiaTheme="minorHAnsi"/>
          <w:sz w:val="28"/>
          <w:szCs w:val="28"/>
          <w:lang w:val="en-US" w:eastAsia="en-US"/>
        </w:rPr>
        <w:t>Telegram</w:t>
      </w:r>
      <w:r w:rsidRPr="00EE0418">
        <w:rPr>
          <w:rFonts w:eastAsiaTheme="minorHAnsi"/>
          <w:sz w:val="28"/>
          <w:szCs w:val="28"/>
          <w:lang w:val="ru-RU" w:eastAsia="en-US"/>
        </w:rPr>
        <w:t xml:space="preserve">. </w:t>
      </w:r>
      <w:r w:rsidRPr="00EE0418">
        <w:rPr>
          <w:rFonts w:eastAsiaTheme="minorHAnsi"/>
          <w:sz w:val="28"/>
          <w:szCs w:val="28"/>
          <w:lang w:val="uk-UA" w:eastAsia="en-US"/>
        </w:rPr>
        <w:t xml:space="preserve">Не нижче </w:t>
      </w:r>
      <w:r w:rsidRPr="00EE0418">
        <w:rPr>
          <w:rFonts w:eastAsiaTheme="minorHAnsi"/>
          <w:sz w:val="28"/>
          <w:szCs w:val="28"/>
          <w:lang w:val="en-US" w:eastAsia="en-US"/>
        </w:rPr>
        <w:t>iPhone</w:t>
      </w:r>
      <w:r w:rsidRPr="00EE0418">
        <w:rPr>
          <w:rFonts w:eastAsiaTheme="minorHAnsi"/>
          <w:sz w:val="28"/>
          <w:szCs w:val="28"/>
          <w:lang w:val="ru-RU" w:eastAsia="en-US"/>
        </w:rPr>
        <w:t xml:space="preserve"> 5</w:t>
      </w:r>
    </w:p>
    <w:p w14:paraId="16555A7E" w14:textId="77777777" w:rsidR="00244D40" w:rsidRDefault="00244D40" w:rsidP="00244D40">
      <w:pPr>
        <w:pStyle w:val="Heading5"/>
        <w:rPr>
          <w:rFonts w:eastAsiaTheme="minorHAnsi"/>
          <w:lang w:eastAsia="en-US"/>
        </w:rPr>
      </w:pPr>
      <w:r>
        <w:rPr>
          <w:rFonts w:eastAsiaTheme="minorHAnsi"/>
          <w:lang w:val="en-US" w:eastAsia="en-US"/>
        </w:rPr>
        <w:lastRenderedPageBreak/>
        <w:t xml:space="preserve"> iOS </w:t>
      </w:r>
      <w:r>
        <w:rPr>
          <w:rFonts w:eastAsiaTheme="minorHAnsi"/>
          <w:lang w:eastAsia="en-US"/>
        </w:rPr>
        <w:t xml:space="preserve">застосунок </w:t>
      </w:r>
    </w:p>
    <w:p w14:paraId="637D6093" w14:textId="77777777" w:rsidR="00244D40" w:rsidRPr="00EE0418" w:rsidRDefault="00244D40" w:rsidP="00244D40">
      <w:pPr>
        <w:pStyle w:val="ListParagraph"/>
        <w:numPr>
          <w:ilvl w:val="0"/>
          <w:numId w:val="6"/>
        </w:numPr>
        <w:rPr>
          <w:rFonts w:eastAsiaTheme="minorHAnsi"/>
          <w:lang w:val="uk-UA" w:eastAsia="en-US"/>
        </w:rPr>
      </w:pPr>
      <w:r>
        <w:rPr>
          <w:rFonts w:eastAsiaTheme="minorHAnsi"/>
          <w:lang w:val="en-US" w:eastAsia="en-US"/>
        </w:rPr>
        <w:t>iPhone</w:t>
      </w:r>
      <w:r>
        <w:rPr>
          <w:rFonts w:eastAsiaTheme="minorHAnsi"/>
          <w:lang w:val="uk-UA" w:eastAsia="en-US"/>
        </w:rPr>
        <w:t>, який с</w:t>
      </w:r>
      <w:r w:rsidRPr="00EE0418">
        <w:rPr>
          <w:rFonts w:eastAsiaTheme="minorHAnsi"/>
          <w:lang w:val="uk-UA" w:eastAsia="en-US"/>
        </w:rPr>
        <w:t xml:space="preserve"> </w:t>
      </w:r>
      <w:r>
        <w:rPr>
          <w:rFonts w:eastAsiaTheme="minorHAnsi"/>
          <w:lang w:val="en-US" w:eastAsia="en-US"/>
        </w:rPr>
        <w:t>iOS</w:t>
      </w:r>
      <w:r>
        <w:rPr>
          <w:rFonts w:eastAsiaTheme="minorHAnsi"/>
          <w:lang w:val="uk-UA" w:eastAsia="en-US"/>
        </w:rPr>
        <w:t xml:space="preserve"> не нижче 13 версії,</w:t>
      </w:r>
      <w:r w:rsidRPr="00EE0418">
        <w:rPr>
          <w:rFonts w:eastAsiaTheme="minorHAnsi"/>
          <w:lang w:val="uk-UA" w:eastAsia="en-US"/>
        </w:rPr>
        <w:t xml:space="preserve"> </w:t>
      </w:r>
      <w:r>
        <w:rPr>
          <w:rFonts w:eastAsiaTheme="minorHAnsi"/>
          <w:lang w:val="uk-UA" w:eastAsia="en-US"/>
        </w:rPr>
        <w:t xml:space="preserve">тобто не нижче </w:t>
      </w:r>
      <w:r>
        <w:rPr>
          <w:rFonts w:eastAsiaTheme="minorHAnsi"/>
          <w:lang w:val="en-US" w:eastAsia="en-US"/>
        </w:rPr>
        <w:t>iPhone</w:t>
      </w:r>
      <w:r w:rsidRPr="00EE0418">
        <w:rPr>
          <w:rFonts w:eastAsiaTheme="minorHAnsi"/>
          <w:lang w:val="uk-UA" w:eastAsia="en-US"/>
        </w:rPr>
        <w:t xml:space="preserve"> 6 </w:t>
      </w:r>
      <w:r>
        <w:rPr>
          <w:rFonts w:eastAsiaTheme="minorHAnsi"/>
          <w:lang w:val="uk-UA" w:eastAsia="en-US"/>
        </w:rPr>
        <w:t xml:space="preserve">та </w:t>
      </w:r>
      <w:r>
        <w:rPr>
          <w:rFonts w:eastAsiaTheme="minorHAnsi"/>
          <w:lang w:val="en-US" w:eastAsia="en-US"/>
        </w:rPr>
        <w:t>iPhone</w:t>
      </w:r>
      <w:r w:rsidRPr="00EE0418">
        <w:rPr>
          <w:rFonts w:eastAsiaTheme="minorHAnsi"/>
          <w:lang w:val="uk-UA" w:eastAsia="en-US"/>
        </w:rPr>
        <w:t xml:space="preserve"> 6 </w:t>
      </w:r>
      <w:r>
        <w:rPr>
          <w:rFonts w:eastAsiaTheme="minorHAnsi"/>
          <w:lang w:val="en-US" w:eastAsia="en-US"/>
        </w:rPr>
        <w:t>Plus</w:t>
      </w:r>
    </w:p>
    <w:p w14:paraId="5BEEC835" w14:textId="77777777" w:rsidR="00244D40" w:rsidRDefault="00244D40" w:rsidP="00244D40">
      <w:pPr>
        <w:pStyle w:val="ListParagraph"/>
        <w:ind w:left="1069"/>
        <w:rPr>
          <w:rFonts w:eastAsiaTheme="minorHAnsi"/>
          <w:lang w:val="uk-UA" w:eastAsia="en-US"/>
        </w:rPr>
      </w:pPr>
    </w:p>
    <w:p w14:paraId="400766FA" w14:textId="6DF65801" w:rsidR="00244D40" w:rsidRPr="001514B5" w:rsidRDefault="00244D40" w:rsidP="001514B5">
      <w:pPr>
        <w:pStyle w:val="Heading2"/>
        <w:rPr>
          <w:rFonts w:eastAsiaTheme="minorHAnsi"/>
          <w:lang w:eastAsia="en-US"/>
        </w:rPr>
      </w:pPr>
      <w:bookmarkStart w:id="18" w:name="_Toc136375568"/>
      <w:r>
        <w:rPr>
          <w:rFonts w:eastAsiaTheme="minorHAnsi"/>
          <w:lang w:eastAsia="en-US"/>
        </w:rPr>
        <w:t>Архітектура програмного забезпечення</w:t>
      </w:r>
      <w:bookmarkEnd w:id="18"/>
      <w:r>
        <w:rPr>
          <w:rFonts w:eastAsiaTheme="minorHAnsi"/>
          <w:lang w:eastAsia="en-US"/>
        </w:rPr>
        <w:t xml:space="preserve"> </w:t>
      </w:r>
    </w:p>
    <w:p w14:paraId="3C253B4C" w14:textId="77777777" w:rsidR="00B14A4A" w:rsidRDefault="00B14A4A" w:rsidP="00B14A4A">
      <w:pPr>
        <w:pStyle w:val="Heading2"/>
        <w:rPr>
          <w:i/>
        </w:rPr>
      </w:pPr>
      <w:bookmarkStart w:id="19" w:name="_Toc135653391"/>
      <w:bookmarkStart w:id="20" w:name="_Toc136375569"/>
      <w:r>
        <w:t>Аналіз існуючих технологій</w:t>
      </w:r>
      <w:bookmarkEnd w:id="19"/>
      <w:bookmarkEnd w:id="20"/>
      <w:r>
        <w:t xml:space="preserve"> </w:t>
      </w:r>
    </w:p>
    <w:p w14:paraId="7B609C30" w14:textId="77777777" w:rsidR="00B14A4A" w:rsidRPr="009A6144" w:rsidRDefault="00B14A4A" w:rsidP="00B14A4A">
      <w:pPr>
        <w:spacing w:before="100" w:beforeAutospacing="1" w:after="100" w:afterAutospacing="1"/>
        <w:ind w:firstLine="360"/>
        <w:rPr>
          <w:sz w:val="28"/>
          <w:szCs w:val="28"/>
        </w:rPr>
      </w:pPr>
      <w:r w:rsidRPr="009A6144">
        <w:rPr>
          <w:sz w:val="28"/>
          <w:szCs w:val="28"/>
        </w:rPr>
        <w:t>У виборі технологій для розробки застосунку для мобільних пристроїв я керуюся двома головними критеріями: моїми особистими уподобаннями та вимогами моєї системи. Важливо зауважити, що ці вибори базуються на моїх власних досвіду і преференціях, і не можуть бути розглянуті як загальноприйнята істина.</w:t>
      </w:r>
    </w:p>
    <w:p w14:paraId="4454C583" w14:textId="77777777" w:rsidR="00B14A4A" w:rsidRPr="009A6144" w:rsidRDefault="00B14A4A" w:rsidP="00B14A4A">
      <w:pPr>
        <w:spacing w:before="100" w:beforeAutospacing="1" w:after="100" w:afterAutospacing="1"/>
        <w:rPr>
          <w:sz w:val="28"/>
          <w:szCs w:val="28"/>
        </w:rPr>
      </w:pPr>
      <w:r w:rsidRPr="009A6144">
        <w:rPr>
          <w:sz w:val="28"/>
          <w:szCs w:val="28"/>
        </w:rPr>
        <w:t>Мій особистий досвід та уподобання включають такі фактори, як:</w:t>
      </w:r>
    </w:p>
    <w:p w14:paraId="032A17F9" w14:textId="77777777" w:rsidR="00B14A4A" w:rsidRPr="009A6144" w:rsidRDefault="00B14A4A" w:rsidP="00B14A4A">
      <w:pPr>
        <w:numPr>
          <w:ilvl w:val="0"/>
          <w:numId w:val="14"/>
        </w:numPr>
        <w:spacing w:before="100" w:beforeAutospacing="1" w:after="100" w:afterAutospacing="1" w:line="240" w:lineRule="auto"/>
        <w:jc w:val="left"/>
        <w:rPr>
          <w:sz w:val="28"/>
          <w:szCs w:val="28"/>
        </w:rPr>
      </w:pPr>
      <w:r w:rsidRPr="009A6144">
        <w:rPr>
          <w:sz w:val="28"/>
          <w:szCs w:val="28"/>
        </w:rPr>
        <w:t>Знання та досвід з певними технологіями: Якщо я вже маю досвід з певною технологією, це може стати перевагою при виборі, оскільки це дозволить мені швидше та ефективніше розробляти застосунок.</w:t>
      </w:r>
    </w:p>
    <w:p w14:paraId="00E655B9" w14:textId="77777777" w:rsidR="00B14A4A" w:rsidRPr="009A6144" w:rsidRDefault="00B14A4A" w:rsidP="00B14A4A">
      <w:pPr>
        <w:numPr>
          <w:ilvl w:val="0"/>
          <w:numId w:val="14"/>
        </w:numPr>
        <w:spacing w:before="100" w:beforeAutospacing="1" w:after="100" w:afterAutospacing="1" w:line="240" w:lineRule="auto"/>
        <w:jc w:val="left"/>
        <w:rPr>
          <w:sz w:val="28"/>
          <w:szCs w:val="28"/>
        </w:rPr>
      </w:pPr>
      <w:r w:rsidRPr="009A6144">
        <w:rPr>
          <w:sz w:val="28"/>
          <w:szCs w:val="28"/>
        </w:rPr>
        <w:t>Комфорт у використанні інструментів: Якщо певні інструменти або мови програмування викликають у мене відчуття комфорту та продуктивності, це може вплинути на мій вибір технологій.</w:t>
      </w:r>
    </w:p>
    <w:p w14:paraId="1F733868" w14:textId="77777777" w:rsidR="00B14A4A" w:rsidRPr="009A6144" w:rsidRDefault="00B14A4A" w:rsidP="00B14A4A">
      <w:pPr>
        <w:numPr>
          <w:ilvl w:val="0"/>
          <w:numId w:val="14"/>
        </w:numPr>
        <w:spacing w:before="100" w:beforeAutospacing="1" w:after="100" w:afterAutospacing="1" w:line="240" w:lineRule="auto"/>
        <w:jc w:val="left"/>
        <w:rPr>
          <w:sz w:val="28"/>
          <w:szCs w:val="28"/>
        </w:rPr>
      </w:pPr>
      <w:r w:rsidRPr="009A6144">
        <w:rPr>
          <w:sz w:val="28"/>
          <w:szCs w:val="28"/>
        </w:rPr>
        <w:t>Уподобання щодо стилю програмування: Якщо певна технологія відповідає моєму стилю програмування та підходу до розробки, це може бути вагомим фактором при виборі.</w:t>
      </w:r>
    </w:p>
    <w:p w14:paraId="2247BFF9" w14:textId="77777777" w:rsidR="00B14A4A" w:rsidRPr="009A6144" w:rsidRDefault="00B14A4A" w:rsidP="00B14A4A">
      <w:pPr>
        <w:spacing w:before="100" w:beforeAutospacing="1" w:after="100" w:afterAutospacing="1"/>
        <w:ind w:firstLine="360"/>
        <w:rPr>
          <w:sz w:val="28"/>
          <w:szCs w:val="28"/>
        </w:rPr>
      </w:pPr>
      <w:r w:rsidRPr="009A6144">
        <w:rPr>
          <w:sz w:val="28"/>
          <w:szCs w:val="28"/>
        </w:rPr>
        <w:t>Однак, наряду з особистими уподобаннями, я також враховую вимоги моєї системи, включаючи:</w:t>
      </w:r>
    </w:p>
    <w:p w14:paraId="359C841E" w14:textId="77777777" w:rsidR="00B14A4A" w:rsidRPr="009A6144" w:rsidRDefault="00B14A4A" w:rsidP="00B14A4A">
      <w:pPr>
        <w:numPr>
          <w:ilvl w:val="0"/>
          <w:numId w:val="15"/>
        </w:numPr>
        <w:spacing w:before="100" w:beforeAutospacing="1" w:after="100" w:afterAutospacing="1" w:line="240" w:lineRule="auto"/>
        <w:jc w:val="left"/>
        <w:rPr>
          <w:sz w:val="28"/>
          <w:szCs w:val="28"/>
        </w:rPr>
      </w:pPr>
      <w:r w:rsidRPr="009A6144">
        <w:rPr>
          <w:sz w:val="28"/>
          <w:szCs w:val="28"/>
        </w:rPr>
        <w:t>Функціональність: Я оцінюю, чи задовольняють обрані технології всі функціональні вимоги мого застосунку.</w:t>
      </w:r>
    </w:p>
    <w:p w14:paraId="50854E1F" w14:textId="77777777" w:rsidR="00B14A4A" w:rsidRPr="009A6144" w:rsidRDefault="00B14A4A" w:rsidP="00B14A4A">
      <w:pPr>
        <w:numPr>
          <w:ilvl w:val="0"/>
          <w:numId w:val="15"/>
        </w:numPr>
        <w:spacing w:before="100" w:beforeAutospacing="1" w:after="100" w:afterAutospacing="1" w:line="240" w:lineRule="auto"/>
        <w:jc w:val="left"/>
        <w:rPr>
          <w:sz w:val="28"/>
          <w:szCs w:val="28"/>
        </w:rPr>
      </w:pPr>
      <w:proofErr w:type="spellStart"/>
      <w:r w:rsidRPr="009A6144">
        <w:rPr>
          <w:sz w:val="28"/>
          <w:szCs w:val="28"/>
        </w:rPr>
        <w:t>Перформанс</w:t>
      </w:r>
      <w:proofErr w:type="spellEnd"/>
      <w:r w:rsidRPr="009A6144">
        <w:rPr>
          <w:sz w:val="28"/>
          <w:szCs w:val="28"/>
        </w:rPr>
        <w:t>: В залежності від потреб моєї системи, я оцінюю продуктивність і швидкодію технологій, щоб забезпечити оптимальну роботу застосунку.</w:t>
      </w:r>
    </w:p>
    <w:p w14:paraId="2512EDE7" w14:textId="77777777" w:rsidR="00B14A4A" w:rsidRPr="009A6144" w:rsidRDefault="00B14A4A" w:rsidP="00B14A4A">
      <w:pPr>
        <w:numPr>
          <w:ilvl w:val="0"/>
          <w:numId w:val="15"/>
        </w:numPr>
        <w:spacing w:before="100" w:beforeAutospacing="1" w:after="100" w:afterAutospacing="1" w:line="240" w:lineRule="auto"/>
        <w:jc w:val="left"/>
        <w:rPr>
          <w:sz w:val="28"/>
          <w:szCs w:val="28"/>
        </w:rPr>
      </w:pPr>
      <w:r w:rsidRPr="009A6144">
        <w:rPr>
          <w:sz w:val="28"/>
          <w:szCs w:val="28"/>
        </w:rPr>
        <w:t>Сумісність: Я переконуюся, що обрані технології сумісні з моєю цільовою платформ</w:t>
      </w:r>
    </w:p>
    <w:p w14:paraId="623D8D4F" w14:textId="77777777" w:rsidR="00B14A4A" w:rsidRPr="009A6144" w:rsidRDefault="00B14A4A" w:rsidP="00B14A4A">
      <w:pPr>
        <w:spacing w:before="100" w:beforeAutospacing="1" w:after="100" w:afterAutospacing="1"/>
        <w:ind w:firstLine="360"/>
        <w:rPr>
          <w:sz w:val="28"/>
          <w:szCs w:val="28"/>
        </w:rPr>
      </w:pPr>
      <w:r w:rsidRPr="009A6144">
        <w:rPr>
          <w:sz w:val="28"/>
          <w:szCs w:val="28"/>
        </w:rPr>
        <w:lastRenderedPageBreak/>
        <w:t xml:space="preserve">Для написання застосунка для мобільних пристроїв у вас є декілька варіантів технологій: </w:t>
      </w:r>
      <w:proofErr w:type="spellStart"/>
      <w:r w:rsidRPr="009A6144">
        <w:rPr>
          <w:sz w:val="28"/>
          <w:szCs w:val="28"/>
        </w:rPr>
        <w:t>кросплатформені</w:t>
      </w:r>
      <w:proofErr w:type="spellEnd"/>
      <w:r w:rsidRPr="009A6144">
        <w:rPr>
          <w:sz w:val="28"/>
          <w:szCs w:val="28"/>
        </w:rPr>
        <w:t xml:space="preserve"> рішення та </w:t>
      </w:r>
      <w:proofErr w:type="spellStart"/>
      <w:r w:rsidRPr="009A6144">
        <w:rPr>
          <w:sz w:val="28"/>
          <w:szCs w:val="28"/>
        </w:rPr>
        <w:t>нативні</w:t>
      </w:r>
      <w:proofErr w:type="spellEnd"/>
      <w:r w:rsidRPr="009A6144">
        <w:rPr>
          <w:sz w:val="28"/>
          <w:szCs w:val="28"/>
        </w:rPr>
        <w:t xml:space="preserve">. Кожен з цих варіантів має свої переваги і недоліки, і вибір </w:t>
      </w:r>
      <w:proofErr w:type="spellStart"/>
      <w:r w:rsidRPr="009A6144">
        <w:rPr>
          <w:sz w:val="28"/>
          <w:szCs w:val="28"/>
        </w:rPr>
        <w:t>залежатиме</w:t>
      </w:r>
      <w:proofErr w:type="spellEnd"/>
      <w:r w:rsidRPr="009A6144">
        <w:rPr>
          <w:sz w:val="28"/>
          <w:szCs w:val="28"/>
        </w:rPr>
        <w:t xml:space="preserve"> від ваших потреб, вмінь та обмежень проекту. Ось огляд кожного з цих варіантів:</w:t>
      </w:r>
    </w:p>
    <w:p w14:paraId="6E62FA18" w14:textId="77777777" w:rsidR="00B14A4A" w:rsidRPr="009A6144" w:rsidRDefault="00B14A4A" w:rsidP="00B14A4A"/>
    <w:p w14:paraId="66216839" w14:textId="77777777" w:rsidR="00B14A4A" w:rsidRDefault="00B14A4A" w:rsidP="00B14A4A">
      <w:pPr>
        <w:rPr>
          <w:sz w:val="28"/>
          <w:szCs w:val="28"/>
        </w:rPr>
      </w:pPr>
      <w:r w:rsidRPr="004B4DF2">
        <w:rPr>
          <w:sz w:val="28"/>
          <w:szCs w:val="28"/>
        </w:rPr>
        <w:t xml:space="preserve">Мій проект це декілька програм працюючих разом, а саме: </w:t>
      </w:r>
    </w:p>
    <w:p w14:paraId="2AA83623" w14:textId="77777777" w:rsidR="00B14A4A" w:rsidRDefault="00B14A4A" w:rsidP="00B14A4A">
      <w:pPr>
        <w:pStyle w:val="ListParagraph"/>
        <w:numPr>
          <w:ilvl w:val="0"/>
          <w:numId w:val="4"/>
        </w:numPr>
        <w:rPr>
          <w:sz w:val="28"/>
          <w:szCs w:val="28"/>
          <w:lang w:val="uk-UA" w:eastAsia="ru-RU"/>
        </w:rPr>
      </w:pPr>
      <w:r w:rsidRPr="004B4DF2">
        <w:rPr>
          <w:sz w:val="28"/>
          <w:szCs w:val="28"/>
          <w:lang w:val="uk-UA" w:eastAsia="ru-RU"/>
        </w:rPr>
        <w:t xml:space="preserve">Застосунок під </w:t>
      </w:r>
      <w:r w:rsidRPr="004B4DF2">
        <w:rPr>
          <w:sz w:val="28"/>
          <w:szCs w:val="28"/>
          <w:lang w:val="en-US" w:eastAsia="ru-RU"/>
        </w:rPr>
        <w:t>iOS</w:t>
      </w:r>
      <w:r>
        <w:rPr>
          <w:sz w:val="28"/>
          <w:szCs w:val="28"/>
          <w:lang w:val="uk-UA" w:eastAsia="ru-RU"/>
        </w:rPr>
        <w:t xml:space="preserve">. </w:t>
      </w:r>
      <w:r w:rsidRPr="009A6144">
        <w:rPr>
          <w:sz w:val="28"/>
          <w:szCs w:val="28"/>
        </w:rPr>
        <w:t xml:space="preserve">Застосунок </w:t>
      </w:r>
      <w:r>
        <w:rPr>
          <w:sz w:val="28"/>
          <w:szCs w:val="28"/>
          <w:lang w:val="uk-UA"/>
        </w:rPr>
        <w:t>гнучка система</w:t>
      </w:r>
      <w:r w:rsidRPr="009A6144">
        <w:rPr>
          <w:sz w:val="28"/>
          <w:szCs w:val="28"/>
        </w:rPr>
        <w:t>,</w:t>
      </w:r>
      <w:r>
        <w:rPr>
          <w:sz w:val="28"/>
          <w:szCs w:val="28"/>
          <w:lang w:val="uk-UA"/>
        </w:rPr>
        <w:t xml:space="preserve"> яка може мати будь-які функції у майбутньому</w:t>
      </w:r>
      <w:r w:rsidRPr="009A6144">
        <w:rPr>
          <w:sz w:val="28"/>
          <w:szCs w:val="28"/>
        </w:rPr>
        <w:t>. На першому етапі розробки проекту, застосунок буде мати дві основні функції:</w:t>
      </w:r>
      <w:r>
        <w:rPr>
          <w:sz w:val="28"/>
          <w:szCs w:val="28"/>
          <w:lang w:val="uk-UA"/>
        </w:rPr>
        <w:t xml:space="preserve"> робити пакети завдань і показувати магазин пакетів </w:t>
      </w:r>
    </w:p>
    <w:p w14:paraId="1231B7FB" w14:textId="77777777" w:rsidR="00B14A4A" w:rsidRPr="009A6144" w:rsidRDefault="00B14A4A" w:rsidP="00B14A4A">
      <w:pPr>
        <w:pStyle w:val="ListParagraph"/>
        <w:rPr>
          <w:sz w:val="28"/>
          <w:szCs w:val="28"/>
          <w:lang w:val="uk-UA" w:eastAsia="ru-RU"/>
        </w:rPr>
      </w:pPr>
    </w:p>
    <w:p w14:paraId="186BD4CE" w14:textId="77777777" w:rsidR="00B14A4A" w:rsidRPr="005D0C58" w:rsidRDefault="00B14A4A" w:rsidP="00B14A4A">
      <w:pPr>
        <w:pStyle w:val="ListParagraph"/>
        <w:numPr>
          <w:ilvl w:val="0"/>
          <w:numId w:val="4"/>
        </w:numPr>
        <w:rPr>
          <w:sz w:val="28"/>
          <w:szCs w:val="28"/>
          <w:lang w:val="uk-UA" w:eastAsia="ru-RU"/>
        </w:rPr>
      </w:pPr>
      <w:r w:rsidRPr="004B4DF2">
        <w:rPr>
          <w:sz w:val="28"/>
          <w:szCs w:val="28"/>
          <w:lang w:val="uk-UA" w:eastAsia="ru-RU"/>
        </w:rPr>
        <w:t>Бот</w:t>
      </w:r>
      <w:r>
        <w:rPr>
          <w:sz w:val="28"/>
          <w:szCs w:val="28"/>
          <w:lang w:val="uk-UA" w:eastAsia="ru-RU"/>
        </w:rPr>
        <w:t xml:space="preserve">. </w:t>
      </w:r>
      <w:proofErr w:type="spellStart"/>
      <w:r>
        <w:rPr>
          <w:sz w:val="28"/>
          <w:szCs w:val="28"/>
          <w:lang w:val="uk-UA" w:eastAsia="ru-RU"/>
        </w:rPr>
        <w:t>Насамеред</w:t>
      </w:r>
      <w:proofErr w:type="spellEnd"/>
      <w:r>
        <w:rPr>
          <w:sz w:val="28"/>
          <w:szCs w:val="28"/>
          <w:lang w:val="uk-UA" w:eastAsia="ru-RU"/>
        </w:rPr>
        <w:t xml:space="preserve"> бот</w:t>
      </w:r>
      <w:r w:rsidRPr="005D0C58">
        <w:rPr>
          <w:sz w:val="28"/>
          <w:szCs w:val="28"/>
        </w:rPr>
        <w:t xml:space="preserve">, який буде використовується виключно для нотифікацій користувача </w:t>
      </w:r>
      <w:r>
        <w:rPr>
          <w:sz w:val="28"/>
          <w:szCs w:val="28"/>
          <w:lang w:val="uk-UA"/>
        </w:rPr>
        <w:t>у</w:t>
      </w:r>
      <w:r w:rsidRPr="005D0C58">
        <w:rPr>
          <w:sz w:val="28"/>
          <w:szCs w:val="28"/>
        </w:rPr>
        <w:t xml:space="preserve"> спільних</w:t>
      </w:r>
      <w:r>
        <w:rPr>
          <w:sz w:val="28"/>
          <w:szCs w:val="28"/>
          <w:lang w:val="uk-UA"/>
        </w:rPr>
        <w:t xml:space="preserve"> чи одиночних чатів</w:t>
      </w:r>
      <w:r w:rsidRPr="005D0C58">
        <w:rPr>
          <w:sz w:val="28"/>
          <w:szCs w:val="28"/>
        </w:rPr>
        <w:t>. Основний акцент розробки бота полягатиме у вдосконаленні та оптимізації його існуючого функціоналу, а не в додаванні нових можливостей.</w:t>
      </w:r>
    </w:p>
    <w:p w14:paraId="7BCF9449" w14:textId="77777777" w:rsidR="00B14A4A" w:rsidRPr="004B4DF2" w:rsidRDefault="00B14A4A" w:rsidP="00B14A4A">
      <w:pPr>
        <w:pStyle w:val="ListParagraph"/>
        <w:rPr>
          <w:sz w:val="28"/>
          <w:szCs w:val="28"/>
          <w:lang w:val="uk-UA" w:eastAsia="ru-RU"/>
        </w:rPr>
      </w:pPr>
    </w:p>
    <w:p w14:paraId="6578B039" w14:textId="77777777" w:rsidR="00B14A4A" w:rsidRDefault="00B14A4A" w:rsidP="00B14A4A">
      <w:pPr>
        <w:pStyle w:val="ListParagraph"/>
        <w:numPr>
          <w:ilvl w:val="0"/>
          <w:numId w:val="4"/>
        </w:numPr>
        <w:rPr>
          <w:sz w:val="28"/>
          <w:szCs w:val="28"/>
          <w:lang w:val="uk-UA" w:eastAsia="ru-RU"/>
        </w:rPr>
      </w:pPr>
      <w:r w:rsidRPr="004B4DF2">
        <w:rPr>
          <w:sz w:val="28"/>
          <w:szCs w:val="28"/>
          <w:lang w:val="uk-UA" w:eastAsia="ru-RU"/>
        </w:rPr>
        <w:t>Бібліотека компонентів</w:t>
      </w:r>
      <w:r>
        <w:rPr>
          <w:sz w:val="28"/>
          <w:szCs w:val="28"/>
          <w:lang w:val="uk-UA" w:eastAsia="ru-RU"/>
        </w:rPr>
        <w:t xml:space="preserve">. Повинна мати можливість бути імпортованою у бота і </w:t>
      </w:r>
      <w:r>
        <w:rPr>
          <w:sz w:val="28"/>
          <w:szCs w:val="28"/>
          <w:lang w:val="en-US" w:eastAsia="ru-RU"/>
        </w:rPr>
        <w:t>iOS</w:t>
      </w:r>
      <w:r>
        <w:rPr>
          <w:sz w:val="28"/>
          <w:szCs w:val="28"/>
          <w:lang w:val="uk-UA" w:eastAsia="ru-RU"/>
        </w:rPr>
        <w:t xml:space="preserve"> застосунок. Має архітектуру компонентів і їх реалізації </w:t>
      </w:r>
    </w:p>
    <w:p w14:paraId="620D76B6" w14:textId="77777777" w:rsidR="00B14A4A" w:rsidRPr="005D0C58" w:rsidRDefault="00B14A4A" w:rsidP="00B14A4A">
      <w:pPr>
        <w:rPr>
          <w:sz w:val="28"/>
          <w:szCs w:val="28"/>
          <w:lang w:val="ru-RU"/>
        </w:rPr>
      </w:pPr>
    </w:p>
    <w:p w14:paraId="28C83F3A" w14:textId="15F1F6F9" w:rsidR="00B14A4A" w:rsidRPr="001514B5" w:rsidRDefault="00B14A4A" w:rsidP="001514B5">
      <w:pPr>
        <w:pStyle w:val="ListParagraph"/>
        <w:numPr>
          <w:ilvl w:val="0"/>
          <w:numId w:val="4"/>
        </w:numPr>
        <w:rPr>
          <w:sz w:val="28"/>
          <w:szCs w:val="28"/>
          <w:lang w:val="uk-UA" w:eastAsia="ru-RU"/>
        </w:rPr>
      </w:pPr>
      <w:proofErr w:type="spellStart"/>
      <w:r w:rsidRPr="004B4DF2">
        <w:rPr>
          <w:sz w:val="28"/>
          <w:szCs w:val="28"/>
          <w:lang w:val="uk-UA" w:eastAsia="ru-RU"/>
        </w:rPr>
        <w:t>Бекенд</w:t>
      </w:r>
      <w:proofErr w:type="spellEnd"/>
      <w:r>
        <w:rPr>
          <w:sz w:val="28"/>
          <w:szCs w:val="28"/>
          <w:lang w:val="uk-UA" w:eastAsia="ru-RU"/>
        </w:rPr>
        <w:t>. Щось найшвидше, найпростіше і найпопулярніше. У першій стадії проекту зберігає користувачів і пакети магазину</w:t>
      </w:r>
    </w:p>
    <w:p w14:paraId="252E4D3E" w14:textId="77777777" w:rsidR="00B14A4A" w:rsidRPr="00855BA8" w:rsidRDefault="00B14A4A" w:rsidP="00B14A4A">
      <w:pPr>
        <w:pStyle w:val="Heading3"/>
      </w:pPr>
      <w:bookmarkStart w:id="21" w:name="_Toc135653392"/>
      <w:bookmarkStart w:id="22" w:name="_Toc136375570"/>
      <w:proofErr w:type="spellStart"/>
      <w:r w:rsidRPr="005D0C58">
        <w:t>Mobile</w:t>
      </w:r>
      <w:proofErr w:type="spellEnd"/>
      <w:r w:rsidRPr="005D0C58">
        <w:t xml:space="preserve"> </w:t>
      </w:r>
      <w:proofErr w:type="spellStart"/>
      <w:r w:rsidRPr="005D0C58">
        <w:t>App</w:t>
      </w:r>
      <w:proofErr w:type="spellEnd"/>
      <w:r w:rsidRPr="005D0C58">
        <w:t>.</w:t>
      </w:r>
      <w:bookmarkEnd w:id="21"/>
      <w:bookmarkEnd w:id="22"/>
      <w:r w:rsidRPr="005D0C58">
        <w:t xml:space="preserve"> </w:t>
      </w:r>
    </w:p>
    <w:p w14:paraId="7C560DB3" w14:textId="77777777" w:rsidR="00B14A4A" w:rsidRPr="005A3223" w:rsidRDefault="00B14A4A" w:rsidP="00B14A4A">
      <w:pPr>
        <w:pStyle w:val="Heading4"/>
      </w:pPr>
      <w:bookmarkStart w:id="23" w:name="_Toc135653393"/>
      <w:r>
        <w:t>Платформа</w:t>
      </w:r>
      <w:bookmarkEnd w:id="23"/>
    </w:p>
    <w:p w14:paraId="0C58857D" w14:textId="77777777" w:rsidR="00B14A4A" w:rsidRPr="009A6144" w:rsidRDefault="00B14A4A" w:rsidP="00B14A4A">
      <w:pPr>
        <w:numPr>
          <w:ilvl w:val="0"/>
          <w:numId w:val="9"/>
        </w:numPr>
        <w:spacing w:before="100" w:beforeAutospacing="1" w:after="100" w:afterAutospacing="1" w:line="240" w:lineRule="auto"/>
        <w:jc w:val="left"/>
        <w:rPr>
          <w:sz w:val="28"/>
          <w:szCs w:val="28"/>
        </w:rPr>
      </w:pPr>
      <w:proofErr w:type="spellStart"/>
      <w:r w:rsidRPr="009A6144">
        <w:rPr>
          <w:sz w:val="28"/>
          <w:szCs w:val="28"/>
        </w:rPr>
        <w:t>Кросплатформені</w:t>
      </w:r>
      <w:proofErr w:type="spellEnd"/>
      <w:r w:rsidRPr="009A6144">
        <w:rPr>
          <w:sz w:val="28"/>
          <w:szCs w:val="28"/>
        </w:rPr>
        <w:t xml:space="preserve"> рішення:</w:t>
      </w:r>
    </w:p>
    <w:p w14:paraId="3B05D0D2" w14:textId="77777777" w:rsidR="00B14A4A" w:rsidRPr="009A6144" w:rsidRDefault="00B14A4A" w:rsidP="00B14A4A">
      <w:pPr>
        <w:numPr>
          <w:ilvl w:val="1"/>
          <w:numId w:val="9"/>
        </w:numPr>
        <w:spacing w:before="100" w:beforeAutospacing="1" w:after="100" w:afterAutospacing="1" w:line="240" w:lineRule="auto"/>
        <w:jc w:val="left"/>
        <w:rPr>
          <w:sz w:val="28"/>
          <w:szCs w:val="28"/>
        </w:rPr>
      </w:pPr>
      <w:proofErr w:type="spellStart"/>
      <w:r w:rsidRPr="009A6144">
        <w:rPr>
          <w:b/>
          <w:bCs/>
          <w:sz w:val="28"/>
          <w:szCs w:val="28"/>
        </w:rPr>
        <w:t>React</w:t>
      </w:r>
      <w:proofErr w:type="spellEnd"/>
      <w:r w:rsidRPr="009A6144">
        <w:rPr>
          <w:b/>
          <w:bCs/>
          <w:sz w:val="28"/>
          <w:szCs w:val="28"/>
        </w:rPr>
        <w:t xml:space="preserve"> </w:t>
      </w:r>
      <w:proofErr w:type="spellStart"/>
      <w:r w:rsidRPr="009A6144">
        <w:rPr>
          <w:b/>
          <w:bCs/>
          <w:sz w:val="28"/>
          <w:szCs w:val="28"/>
        </w:rPr>
        <w:t>Native</w:t>
      </w:r>
      <w:proofErr w:type="spellEnd"/>
      <w:r w:rsidRPr="009A6144">
        <w:rPr>
          <w:sz w:val="28"/>
          <w:szCs w:val="28"/>
        </w:rPr>
        <w:t xml:space="preserve">: </w:t>
      </w:r>
      <w:proofErr w:type="spellStart"/>
      <w:r w:rsidRPr="009A6144">
        <w:rPr>
          <w:sz w:val="28"/>
          <w:szCs w:val="28"/>
        </w:rPr>
        <w:t>React</w:t>
      </w:r>
      <w:proofErr w:type="spellEnd"/>
      <w:r w:rsidRPr="009A6144">
        <w:rPr>
          <w:sz w:val="28"/>
          <w:szCs w:val="28"/>
        </w:rPr>
        <w:t xml:space="preserve"> </w:t>
      </w:r>
      <w:proofErr w:type="spellStart"/>
      <w:r w:rsidRPr="009A6144">
        <w:rPr>
          <w:sz w:val="28"/>
          <w:szCs w:val="28"/>
        </w:rPr>
        <w:t>Native</w:t>
      </w:r>
      <w:proofErr w:type="spellEnd"/>
      <w:r w:rsidRPr="009A6144">
        <w:rPr>
          <w:sz w:val="28"/>
          <w:szCs w:val="28"/>
        </w:rPr>
        <w:t xml:space="preserve"> дозволяє вам використовувати </w:t>
      </w:r>
      <w:proofErr w:type="spellStart"/>
      <w:r w:rsidRPr="009A6144">
        <w:rPr>
          <w:sz w:val="28"/>
          <w:szCs w:val="28"/>
        </w:rPr>
        <w:t>JavaScript</w:t>
      </w:r>
      <w:proofErr w:type="spellEnd"/>
      <w:r w:rsidRPr="009A6144">
        <w:rPr>
          <w:sz w:val="28"/>
          <w:szCs w:val="28"/>
        </w:rPr>
        <w:t xml:space="preserve"> для розробки мобільних додатків для </w:t>
      </w:r>
      <w:proofErr w:type="spellStart"/>
      <w:r w:rsidRPr="009A6144">
        <w:rPr>
          <w:sz w:val="28"/>
          <w:szCs w:val="28"/>
        </w:rPr>
        <w:t>iOS</w:t>
      </w:r>
      <w:proofErr w:type="spellEnd"/>
      <w:r w:rsidRPr="009A6144">
        <w:rPr>
          <w:sz w:val="28"/>
          <w:szCs w:val="28"/>
        </w:rPr>
        <w:t xml:space="preserve"> та </w:t>
      </w:r>
      <w:proofErr w:type="spellStart"/>
      <w:r w:rsidRPr="009A6144">
        <w:rPr>
          <w:sz w:val="28"/>
          <w:szCs w:val="28"/>
        </w:rPr>
        <w:t>Android</w:t>
      </w:r>
      <w:proofErr w:type="spellEnd"/>
      <w:r w:rsidRPr="009A6144">
        <w:rPr>
          <w:sz w:val="28"/>
          <w:szCs w:val="28"/>
        </w:rPr>
        <w:t>. Ви можете використовувати загальний код для обох платформ, що зберігає час і зусилля.</w:t>
      </w:r>
    </w:p>
    <w:p w14:paraId="6928DBE8" w14:textId="77777777" w:rsidR="00B14A4A" w:rsidRPr="009A6144" w:rsidRDefault="00B14A4A" w:rsidP="00B14A4A">
      <w:pPr>
        <w:numPr>
          <w:ilvl w:val="1"/>
          <w:numId w:val="9"/>
        </w:numPr>
        <w:spacing w:before="100" w:beforeAutospacing="1" w:after="100" w:afterAutospacing="1" w:line="240" w:lineRule="auto"/>
        <w:jc w:val="left"/>
        <w:rPr>
          <w:sz w:val="28"/>
          <w:szCs w:val="28"/>
        </w:rPr>
      </w:pPr>
      <w:proofErr w:type="spellStart"/>
      <w:r w:rsidRPr="009A6144">
        <w:rPr>
          <w:b/>
          <w:bCs/>
          <w:sz w:val="28"/>
          <w:szCs w:val="28"/>
        </w:rPr>
        <w:t>Flutter</w:t>
      </w:r>
      <w:proofErr w:type="spellEnd"/>
      <w:r w:rsidRPr="009A6144">
        <w:rPr>
          <w:sz w:val="28"/>
          <w:szCs w:val="28"/>
        </w:rPr>
        <w:t xml:space="preserve">: </w:t>
      </w:r>
      <w:proofErr w:type="spellStart"/>
      <w:r w:rsidRPr="009A6144">
        <w:rPr>
          <w:sz w:val="28"/>
          <w:szCs w:val="28"/>
        </w:rPr>
        <w:t>Flutter</w:t>
      </w:r>
      <w:proofErr w:type="spellEnd"/>
      <w:r w:rsidRPr="009A6144">
        <w:rPr>
          <w:sz w:val="28"/>
          <w:szCs w:val="28"/>
        </w:rPr>
        <w:t xml:space="preserve"> використовує мову програмування </w:t>
      </w:r>
      <w:proofErr w:type="spellStart"/>
      <w:r w:rsidRPr="009A6144">
        <w:rPr>
          <w:sz w:val="28"/>
          <w:szCs w:val="28"/>
        </w:rPr>
        <w:t>Dart</w:t>
      </w:r>
      <w:proofErr w:type="spellEnd"/>
      <w:r w:rsidRPr="009A6144">
        <w:rPr>
          <w:sz w:val="28"/>
          <w:szCs w:val="28"/>
        </w:rPr>
        <w:t xml:space="preserve"> і дозволяє створювати </w:t>
      </w:r>
      <w:proofErr w:type="spellStart"/>
      <w:r w:rsidRPr="009A6144">
        <w:rPr>
          <w:sz w:val="28"/>
          <w:szCs w:val="28"/>
        </w:rPr>
        <w:t>нативно</w:t>
      </w:r>
      <w:proofErr w:type="spellEnd"/>
      <w:r w:rsidRPr="009A6144">
        <w:rPr>
          <w:sz w:val="28"/>
          <w:szCs w:val="28"/>
        </w:rPr>
        <w:t xml:space="preserve"> </w:t>
      </w:r>
      <w:proofErr w:type="spellStart"/>
      <w:r w:rsidRPr="009A6144">
        <w:rPr>
          <w:sz w:val="28"/>
          <w:szCs w:val="28"/>
        </w:rPr>
        <w:t>виглядаючі</w:t>
      </w:r>
      <w:proofErr w:type="spellEnd"/>
      <w:r w:rsidRPr="009A6144">
        <w:rPr>
          <w:sz w:val="28"/>
          <w:szCs w:val="28"/>
        </w:rPr>
        <w:t xml:space="preserve"> додатки для </w:t>
      </w:r>
      <w:proofErr w:type="spellStart"/>
      <w:r w:rsidRPr="009A6144">
        <w:rPr>
          <w:sz w:val="28"/>
          <w:szCs w:val="28"/>
        </w:rPr>
        <w:t>iOS</w:t>
      </w:r>
      <w:proofErr w:type="spellEnd"/>
      <w:r w:rsidRPr="009A6144">
        <w:rPr>
          <w:sz w:val="28"/>
          <w:szCs w:val="28"/>
        </w:rPr>
        <w:t xml:space="preserve"> та </w:t>
      </w:r>
      <w:proofErr w:type="spellStart"/>
      <w:r w:rsidRPr="009A6144">
        <w:rPr>
          <w:sz w:val="28"/>
          <w:szCs w:val="28"/>
        </w:rPr>
        <w:t>Android</w:t>
      </w:r>
      <w:proofErr w:type="spellEnd"/>
      <w:r w:rsidRPr="009A6144">
        <w:rPr>
          <w:sz w:val="28"/>
          <w:szCs w:val="28"/>
        </w:rPr>
        <w:t xml:space="preserve"> зі спільним кодом. Він має власний візуальний двигун, що забезпечує більшу швидкість та високу продуктивність.</w:t>
      </w:r>
    </w:p>
    <w:p w14:paraId="5F894864" w14:textId="77777777" w:rsidR="00B14A4A" w:rsidRPr="009A6144" w:rsidRDefault="00B14A4A" w:rsidP="00B14A4A">
      <w:pPr>
        <w:numPr>
          <w:ilvl w:val="1"/>
          <w:numId w:val="9"/>
        </w:numPr>
        <w:spacing w:before="100" w:beforeAutospacing="1" w:after="100" w:afterAutospacing="1" w:line="240" w:lineRule="auto"/>
        <w:jc w:val="left"/>
        <w:rPr>
          <w:sz w:val="28"/>
          <w:szCs w:val="28"/>
        </w:rPr>
      </w:pPr>
      <w:proofErr w:type="spellStart"/>
      <w:r w:rsidRPr="009A6144">
        <w:rPr>
          <w:b/>
          <w:bCs/>
          <w:sz w:val="28"/>
          <w:szCs w:val="28"/>
        </w:rPr>
        <w:lastRenderedPageBreak/>
        <w:t>Xamarin</w:t>
      </w:r>
      <w:proofErr w:type="spellEnd"/>
      <w:r w:rsidRPr="009A6144">
        <w:rPr>
          <w:sz w:val="28"/>
          <w:szCs w:val="28"/>
        </w:rPr>
        <w:t xml:space="preserve">: </w:t>
      </w:r>
      <w:proofErr w:type="spellStart"/>
      <w:r w:rsidRPr="009A6144">
        <w:rPr>
          <w:sz w:val="28"/>
          <w:szCs w:val="28"/>
        </w:rPr>
        <w:t>Xamarin</w:t>
      </w:r>
      <w:proofErr w:type="spellEnd"/>
      <w:r w:rsidRPr="009A6144">
        <w:rPr>
          <w:sz w:val="28"/>
          <w:szCs w:val="28"/>
        </w:rPr>
        <w:t xml:space="preserve"> дозволяє розробляти мобільні додатки для </w:t>
      </w:r>
      <w:proofErr w:type="spellStart"/>
      <w:r w:rsidRPr="009A6144">
        <w:rPr>
          <w:sz w:val="28"/>
          <w:szCs w:val="28"/>
        </w:rPr>
        <w:t>iOS</w:t>
      </w:r>
      <w:proofErr w:type="spellEnd"/>
      <w:r w:rsidRPr="009A6144">
        <w:rPr>
          <w:sz w:val="28"/>
          <w:szCs w:val="28"/>
        </w:rPr>
        <w:t xml:space="preserve">, </w:t>
      </w:r>
      <w:proofErr w:type="spellStart"/>
      <w:r w:rsidRPr="009A6144">
        <w:rPr>
          <w:sz w:val="28"/>
          <w:szCs w:val="28"/>
        </w:rPr>
        <w:t>Android</w:t>
      </w:r>
      <w:proofErr w:type="spellEnd"/>
      <w:r w:rsidRPr="009A6144">
        <w:rPr>
          <w:sz w:val="28"/>
          <w:szCs w:val="28"/>
        </w:rPr>
        <w:t xml:space="preserve"> і Windows, використовуючи мову програмування C#. Він надає можливість спільного використання коду та бібліотек, але також дозволяє використовувати </w:t>
      </w:r>
      <w:proofErr w:type="spellStart"/>
      <w:r w:rsidRPr="009A6144">
        <w:rPr>
          <w:sz w:val="28"/>
          <w:szCs w:val="28"/>
        </w:rPr>
        <w:t>платформено</w:t>
      </w:r>
      <w:proofErr w:type="spellEnd"/>
      <w:r w:rsidRPr="009A6144">
        <w:rPr>
          <w:sz w:val="28"/>
          <w:szCs w:val="28"/>
        </w:rPr>
        <w:t>-специфічні функції.</w:t>
      </w:r>
    </w:p>
    <w:p w14:paraId="30AB20DC" w14:textId="77777777" w:rsidR="00B14A4A" w:rsidRPr="009A6144" w:rsidRDefault="00B14A4A" w:rsidP="00B14A4A">
      <w:pPr>
        <w:spacing w:before="100" w:beforeAutospacing="1" w:after="100" w:afterAutospacing="1"/>
        <w:ind w:firstLine="360"/>
        <w:rPr>
          <w:sz w:val="28"/>
          <w:szCs w:val="28"/>
        </w:rPr>
      </w:pPr>
      <w:proofErr w:type="spellStart"/>
      <w:r w:rsidRPr="009A6144">
        <w:rPr>
          <w:sz w:val="28"/>
          <w:szCs w:val="28"/>
        </w:rPr>
        <w:t>Кросплатформені</w:t>
      </w:r>
      <w:proofErr w:type="spellEnd"/>
      <w:r w:rsidRPr="009A6144">
        <w:rPr>
          <w:sz w:val="28"/>
          <w:szCs w:val="28"/>
        </w:rPr>
        <w:t xml:space="preserve"> рішення дозволяють ефективно використовувати загальний код для різних платформ, що зменшує зусилля, але можуть мати деякі обмеження в доступі до </w:t>
      </w:r>
      <w:proofErr w:type="spellStart"/>
      <w:r w:rsidRPr="009A6144">
        <w:rPr>
          <w:sz w:val="28"/>
          <w:szCs w:val="28"/>
        </w:rPr>
        <w:t>платформено</w:t>
      </w:r>
      <w:proofErr w:type="spellEnd"/>
      <w:r w:rsidRPr="009A6144">
        <w:rPr>
          <w:sz w:val="28"/>
          <w:szCs w:val="28"/>
        </w:rPr>
        <w:t>-специфічних функцій та продуктивності.</w:t>
      </w:r>
    </w:p>
    <w:p w14:paraId="30186D6B" w14:textId="77777777" w:rsidR="00B14A4A" w:rsidRPr="009A6144" w:rsidRDefault="00B14A4A" w:rsidP="00B14A4A">
      <w:pPr>
        <w:numPr>
          <w:ilvl w:val="0"/>
          <w:numId w:val="10"/>
        </w:numPr>
        <w:spacing w:before="100" w:beforeAutospacing="1" w:after="100" w:afterAutospacing="1" w:line="240" w:lineRule="auto"/>
        <w:jc w:val="left"/>
        <w:rPr>
          <w:sz w:val="28"/>
          <w:szCs w:val="28"/>
        </w:rPr>
      </w:pPr>
      <w:proofErr w:type="spellStart"/>
      <w:r w:rsidRPr="009A6144">
        <w:rPr>
          <w:sz w:val="28"/>
          <w:szCs w:val="28"/>
        </w:rPr>
        <w:t>Нативний</w:t>
      </w:r>
      <w:proofErr w:type="spellEnd"/>
      <w:r w:rsidRPr="009A6144">
        <w:rPr>
          <w:sz w:val="28"/>
          <w:szCs w:val="28"/>
        </w:rPr>
        <w:t xml:space="preserve"> розробка:</w:t>
      </w:r>
    </w:p>
    <w:p w14:paraId="342A5F03" w14:textId="77777777" w:rsidR="00B14A4A" w:rsidRPr="009A6144" w:rsidRDefault="00B14A4A" w:rsidP="00B14A4A">
      <w:pPr>
        <w:numPr>
          <w:ilvl w:val="1"/>
          <w:numId w:val="10"/>
        </w:numPr>
        <w:spacing w:before="100" w:beforeAutospacing="1" w:after="100" w:afterAutospacing="1" w:line="240" w:lineRule="auto"/>
        <w:jc w:val="left"/>
        <w:rPr>
          <w:sz w:val="28"/>
          <w:szCs w:val="28"/>
        </w:rPr>
      </w:pPr>
      <w:proofErr w:type="spellStart"/>
      <w:r w:rsidRPr="009A6144">
        <w:rPr>
          <w:b/>
          <w:bCs/>
          <w:sz w:val="28"/>
          <w:szCs w:val="28"/>
        </w:rPr>
        <w:t>iOS</w:t>
      </w:r>
      <w:proofErr w:type="spellEnd"/>
      <w:r w:rsidRPr="009A6144">
        <w:rPr>
          <w:b/>
          <w:bCs/>
          <w:sz w:val="28"/>
          <w:szCs w:val="28"/>
        </w:rPr>
        <w:t xml:space="preserve"> (</w:t>
      </w:r>
      <w:proofErr w:type="spellStart"/>
      <w:r w:rsidRPr="009A6144">
        <w:rPr>
          <w:b/>
          <w:bCs/>
          <w:sz w:val="28"/>
          <w:szCs w:val="28"/>
        </w:rPr>
        <w:t>Swift</w:t>
      </w:r>
      <w:proofErr w:type="spellEnd"/>
      <w:r w:rsidRPr="009A6144">
        <w:rPr>
          <w:b/>
          <w:bCs/>
          <w:sz w:val="28"/>
          <w:szCs w:val="28"/>
        </w:rPr>
        <w:t>/</w:t>
      </w:r>
      <w:proofErr w:type="spellStart"/>
      <w:r w:rsidRPr="009A6144">
        <w:rPr>
          <w:b/>
          <w:bCs/>
          <w:sz w:val="28"/>
          <w:szCs w:val="28"/>
        </w:rPr>
        <w:t>Objective</w:t>
      </w:r>
      <w:proofErr w:type="spellEnd"/>
      <w:r w:rsidRPr="009A6144">
        <w:rPr>
          <w:b/>
          <w:bCs/>
          <w:sz w:val="28"/>
          <w:szCs w:val="28"/>
        </w:rPr>
        <w:t>-C)</w:t>
      </w:r>
      <w:r w:rsidRPr="009A6144">
        <w:rPr>
          <w:sz w:val="28"/>
          <w:szCs w:val="28"/>
        </w:rPr>
        <w:t xml:space="preserve">: Для розробки </w:t>
      </w:r>
      <w:proofErr w:type="spellStart"/>
      <w:r w:rsidRPr="009A6144">
        <w:rPr>
          <w:sz w:val="28"/>
          <w:szCs w:val="28"/>
        </w:rPr>
        <w:t>нативних</w:t>
      </w:r>
      <w:proofErr w:type="spellEnd"/>
      <w:r w:rsidRPr="009A6144">
        <w:rPr>
          <w:sz w:val="28"/>
          <w:szCs w:val="28"/>
        </w:rPr>
        <w:t xml:space="preserve"> додатків для </w:t>
      </w:r>
      <w:proofErr w:type="spellStart"/>
      <w:r w:rsidRPr="009A6144">
        <w:rPr>
          <w:sz w:val="28"/>
          <w:szCs w:val="28"/>
        </w:rPr>
        <w:t>iOS</w:t>
      </w:r>
      <w:proofErr w:type="spellEnd"/>
      <w:r w:rsidRPr="009A6144">
        <w:rPr>
          <w:sz w:val="28"/>
          <w:szCs w:val="28"/>
        </w:rPr>
        <w:t xml:space="preserve"> ви можете використовувати мови програмування </w:t>
      </w:r>
      <w:proofErr w:type="spellStart"/>
      <w:r w:rsidRPr="009A6144">
        <w:rPr>
          <w:sz w:val="28"/>
          <w:szCs w:val="28"/>
        </w:rPr>
        <w:t>Swift</w:t>
      </w:r>
      <w:proofErr w:type="spellEnd"/>
      <w:r w:rsidRPr="009A6144">
        <w:rPr>
          <w:sz w:val="28"/>
          <w:szCs w:val="28"/>
        </w:rPr>
        <w:t xml:space="preserve"> або </w:t>
      </w:r>
      <w:proofErr w:type="spellStart"/>
      <w:r w:rsidRPr="009A6144">
        <w:rPr>
          <w:sz w:val="28"/>
          <w:szCs w:val="28"/>
        </w:rPr>
        <w:t>Objective</w:t>
      </w:r>
      <w:proofErr w:type="spellEnd"/>
      <w:r w:rsidRPr="009A6144">
        <w:rPr>
          <w:sz w:val="28"/>
          <w:szCs w:val="28"/>
        </w:rPr>
        <w:t xml:space="preserve">-C. Це надає повний доступ до всіх функцій і можливостей, пропонованих платформою </w:t>
      </w:r>
      <w:proofErr w:type="spellStart"/>
      <w:r w:rsidRPr="009A6144">
        <w:rPr>
          <w:sz w:val="28"/>
          <w:szCs w:val="28"/>
        </w:rPr>
        <w:t>Apple</w:t>
      </w:r>
      <w:proofErr w:type="spellEnd"/>
      <w:r w:rsidRPr="009A6144">
        <w:rPr>
          <w:sz w:val="28"/>
          <w:szCs w:val="28"/>
        </w:rPr>
        <w:t>.</w:t>
      </w:r>
    </w:p>
    <w:p w14:paraId="588BD852" w14:textId="77777777" w:rsidR="00B14A4A" w:rsidRPr="009A6144" w:rsidRDefault="00B14A4A" w:rsidP="00B14A4A">
      <w:pPr>
        <w:numPr>
          <w:ilvl w:val="1"/>
          <w:numId w:val="10"/>
        </w:numPr>
        <w:spacing w:before="100" w:beforeAutospacing="1" w:after="100" w:afterAutospacing="1" w:line="240" w:lineRule="auto"/>
        <w:jc w:val="left"/>
        <w:rPr>
          <w:sz w:val="28"/>
          <w:szCs w:val="28"/>
        </w:rPr>
      </w:pPr>
      <w:proofErr w:type="spellStart"/>
      <w:r w:rsidRPr="009A6144">
        <w:rPr>
          <w:b/>
          <w:bCs/>
          <w:sz w:val="28"/>
          <w:szCs w:val="28"/>
        </w:rPr>
        <w:t>Android</w:t>
      </w:r>
      <w:proofErr w:type="spellEnd"/>
      <w:r w:rsidRPr="009A6144">
        <w:rPr>
          <w:b/>
          <w:bCs/>
          <w:sz w:val="28"/>
          <w:szCs w:val="28"/>
        </w:rPr>
        <w:t xml:space="preserve"> (</w:t>
      </w:r>
      <w:proofErr w:type="spellStart"/>
      <w:r w:rsidRPr="009A6144">
        <w:rPr>
          <w:b/>
          <w:bCs/>
          <w:sz w:val="28"/>
          <w:szCs w:val="28"/>
        </w:rPr>
        <w:t>Java</w:t>
      </w:r>
      <w:proofErr w:type="spellEnd"/>
      <w:r w:rsidRPr="009A6144">
        <w:rPr>
          <w:b/>
          <w:bCs/>
          <w:sz w:val="28"/>
          <w:szCs w:val="28"/>
        </w:rPr>
        <w:t>/</w:t>
      </w:r>
      <w:proofErr w:type="spellStart"/>
      <w:r w:rsidRPr="009A6144">
        <w:rPr>
          <w:b/>
          <w:bCs/>
          <w:sz w:val="28"/>
          <w:szCs w:val="28"/>
        </w:rPr>
        <w:t>Kotlin</w:t>
      </w:r>
      <w:proofErr w:type="spellEnd"/>
      <w:r w:rsidRPr="009A6144">
        <w:rPr>
          <w:b/>
          <w:bCs/>
          <w:sz w:val="28"/>
          <w:szCs w:val="28"/>
        </w:rPr>
        <w:t>)</w:t>
      </w:r>
      <w:r w:rsidRPr="009A6144">
        <w:rPr>
          <w:sz w:val="28"/>
          <w:szCs w:val="28"/>
        </w:rPr>
        <w:t xml:space="preserve">: Для розробки </w:t>
      </w:r>
      <w:proofErr w:type="spellStart"/>
      <w:r w:rsidRPr="009A6144">
        <w:rPr>
          <w:sz w:val="28"/>
          <w:szCs w:val="28"/>
        </w:rPr>
        <w:t>нативних</w:t>
      </w:r>
      <w:proofErr w:type="spellEnd"/>
      <w:r w:rsidRPr="009A6144">
        <w:rPr>
          <w:sz w:val="28"/>
          <w:szCs w:val="28"/>
        </w:rPr>
        <w:t xml:space="preserve"> додатків для </w:t>
      </w:r>
      <w:proofErr w:type="spellStart"/>
      <w:r w:rsidRPr="009A6144">
        <w:rPr>
          <w:sz w:val="28"/>
          <w:szCs w:val="28"/>
        </w:rPr>
        <w:t>Android</w:t>
      </w:r>
      <w:proofErr w:type="spellEnd"/>
      <w:r w:rsidRPr="009A6144">
        <w:rPr>
          <w:sz w:val="28"/>
          <w:szCs w:val="28"/>
        </w:rPr>
        <w:t xml:space="preserve"> ви можете використовувати мови програмування </w:t>
      </w:r>
      <w:proofErr w:type="spellStart"/>
      <w:r w:rsidRPr="009A6144">
        <w:rPr>
          <w:sz w:val="28"/>
          <w:szCs w:val="28"/>
        </w:rPr>
        <w:t>Java</w:t>
      </w:r>
      <w:proofErr w:type="spellEnd"/>
      <w:r w:rsidRPr="009A6144">
        <w:rPr>
          <w:sz w:val="28"/>
          <w:szCs w:val="28"/>
        </w:rPr>
        <w:t xml:space="preserve"> або </w:t>
      </w:r>
      <w:proofErr w:type="spellStart"/>
      <w:r w:rsidRPr="009A6144">
        <w:rPr>
          <w:sz w:val="28"/>
          <w:szCs w:val="28"/>
        </w:rPr>
        <w:t>Kotlin</w:t>
      </w:r>
      <w:proofErr w:type="spellEnd"/>
      <w:r w:rsidRPr="009A6144">
        <w:rPr>
          <w:sz w:val="28"/>
          <w:szCs w:val="28"/>
        </w:rPr>
        <w:t xml:space="preserve">. Вони також забезпечують повний доступ до функцій та можливостей платформи </w:t>
      </w:r>
      <w:proofErr w:type="spellStart"/>
      <w:r w:rsidRPr="009A6144">
        <w:rPr>
          <w:sz w:val="28"/>
          <w:szCs w:val="28"/>
        </w:rPr>
        <w:t>Android</w:t>
      </w:r>
      <w:proofErr w:type="spellEnd"/>
      <w:r w:rsidRPr="009A6144">
        <w:rPr>
          <w:sz w:val="28"/>
          <w:szCs w:val="28"/>
        </w:rPr>
        <w:t>.</w:t>
      </w:r>
    </w:p>
    <w:p w14:paraId="07F6A0A7" w14:textId="77777777" w:rsidR="00B14A4A" w:rsidRPr="009A6144" w:rsidRDefault="00B14A4A" w:rsidP="00B14A4A">
      <w:pPr>
        <w:spacing w:before="100" w:beforeAutospacing="1" w:after="100" w:afterAutospacing="1"/>
        <w:rPr>
          <w:sz w:val="28"/>
          <w:szCs w:val="28"/>
        </w:rPr>
      </w:pPr>
      <w:proofErr w:type="spellStart"/>
      <w:r w:rsidRPr="009A6144">
        <w:rPr>
          <w:sz w:val="28"/>
          <w:szCs w:val="28"/>
        </w:rPr>
        <w:t>Нативна</w:t>
      </w:r>
      <w:proofErr w:type="spellEnd"/>
      <w:r w:rsidRPr="009A6144">
        <w:rPr>
          <w:sz w:val="28"/>
          <w:szCs w:val="28"/>
        </w:rPr>
        <w:t xml:space="preserve"> розробка надає найвищу продуктивність та повний контроль над функціоналом пристроїв, але потребує окремого розробки для кожної платформи і більше зусиль.</w:t>
      </w:r>
    </w:p>
    <w:p w14:paraId="1B7DD87F" w14:textId="77777777" w:rsidR="00B14A4A" w:rsidRPr="009A6144" w:rsidRDefault="00B14A4A" w:rsidP="00B14A4A">
      <w:pPr>
        <w:spacing w:before="100" w:beforeAutospacing="1" w:after="100" w:afterAutospacing="1"/>
        <w:rPr>
          <w:sz w:val="28"/>
          <w:szCs w:val="28"/>
        </w:rPr>
      </w:pPr>
      <w:r w:rsidRPr="009A6144">
        <w:rPr>
          <w:sz w:val="28"/>
          <w:szCs w:val="28"/>
        </w:rPr>
        <w:t xml:space="preserve">Переваги </w:t>
      </w:r>
      <w:proofErr w:type="spellStart"/>
      <w:r w:rsidRPr="009A6144">
        <w:rPr>
          <w:sz w:val="28"/>
          <w:szCs w:val="28"/>
        </w:rPr>
        <w:t>кросплатформеного</w:t>
      </w:r>
      <w:proofErr w:type="spellEnd"/>
      <w:r w:rsidRPr="009A6144">
        <w:rPr>
          <w:sz w:val="28"/>
          <w:szCs w:val="28"/>
        </w:rPr>
        <w:t xml:space="preserve"> підходу включають:</w:t>
      </w:r>
    </w:p>
    <w:p w14:paraId="45E751F5" w14:textId="77777777" w:rsidR="00B14A4A" w:rsidRPr="009A6144" w:rsidRDefault="00B14A4A" w:rsidP="00B14A4A">
      <w:pPr>
        <w:numPr>
          <w:ilvl w:val="0"/>
          <w:numId w:val="11"/>
        </w:numPr>
        <w:spacing w:before="100" w:beforeAutospacing="1" w:after="100" w:afterAutospacing="1" w:line="240" w:lineRule="auto"/>
        <w:jc w:val="left"/>
        <w:rPr>
          <w:sz w:val="28"/>
          <w:szCs w:val="28"/>
        </w:rPr>
      </w:pPr>
      <w:r w:rsidRPr="009A6144">
        <w:rPr>
          <w:sz w:val="28"/>
          <w:szCs w:val="28"/>
        </w:rPr>
        <w:t>Загальний код для різних платформ, що зберігає час і зусилля розробки.</w:t>
      </w:r>
    </w:p>
    <w:p w14:paraId="56400B54" w14:textId="77777777" w:rsidR="00B14A4A" w:rsidRPr="009A6144" w:rsidRDefault="00B14A4A" w:rsidP="00B14A4A">
      <w:pPr>
        <w:numPr>
          <w:ilvl w:val="0"/>
          <w:numId w:val="11"/>
        </w:numPr>
        <w:spacing w:before="100" w:beforeAutospacing="1" w:after="100" w:afterAutospacing="1" w:line="240" w:lineRule="auto"/>
        <w:jc w:val="left"/>
        <w:rPr>
          <w:sz w:val="28"/>
          <w:szCs w:val="28"/>
        </w:rPr>
      </w:pPr>
      <w:r w:rsidRPr="009A6144">
        <w:rPr>
          <w:sz w:val="28"/>
          <w:szCs w:val="28"/>
        </w:rPr>
        <w:t>Швидка розробка та здатність оновлювати застосунки одночасно для всіх платформ.</w:t>
      </w:r>
    </w:p>
    <w:p w14:paraId="71FF81DC" w14:textId="77777777" w:rsidR="00B14A4A" w:rsidRPr="009A6144" w:rsidRDefault="00B14A4A" w:rsidP="00B14A4A">
      <w:pPr>
        <w:numPr>
          <w:ilvl w:val="0"/>
          <w:numId w:val="11"/>
        </w:numPr>
        <w:spacing w:before="100" w:beforeAutospacing="1" w:after="100" w:afterAutospacing="1" w:line="240" w:lineRule="auto"/>
        <w:jc w:val="left"/>
        <w:rPr>
          <w:sz w:val="28"/>
          <w:szCs w:val="28"/>
        </w:rPr>
      </w:pPr>
      <w:r w:rsidRPr="009A6144">
        <w:rPr>
          <w:sz w:val="28"/>
          <w:szCs w:val="28"/>
        </w:rPr>
        <w:t xml:space="preserve">Більш широкий вибір </w:t>
      </w:r>
      <w:proofErr w:type="spellStart"/>
      <w:r w:rsidRPr="009A6144">
        <w:rPr>
          <w:sz w:val="28"/>
          <w:szCs w:val="28"/>
        </w:rPr>
        <w:t>розробних</w:t>
      </w:r>
      <w:proofErr w:type="spellEnd"/>
      <w:r w:rsidRPr="009A6144">
        <w:rPr>
          <w:sz w:val="28"/>
          <w:szCs w:val="28"/>
        </w:rPr>
        <w:t xml:space="preserve"> інструментів та фреймворків.</w:t>
      </w:r>
    </w:p>
    <w:p w14:paraId="7225C7C9" w14:textId="77777777" w:rsidR="00B14A4A" w:rsidRPr="009A6144" w:rsidRDefault="00B14A4A" w:rsidP="00B14A4A">
      <w:pPr>
        <w:spacing w:before="100" w:beforeAutospacing="1" w:after="100" w:afterAutospacing="1"/>
        <w:rPr>
          <w:sz w:val="28"/>
          <w:szCs w:val="28"/>
        </w:rPr>
      </w:pPr>
      <w:proofErr w:type="spellStart"/>
      <w:r w:rsidRPr="009A6144">
        <w:rPr>
          <w:sz w:val="28"/>
          <w:szCs w:val="28"/>
        </w:rPr>
        <w:t>Нативний</w:t>
      </w:r>
      <w:proofErr w:type="spellEnd"/>
      <w:r w:rsidRPr="009A6144">
        <w:rPr>
          <w:sz w:val="28"/>
          <w:szCs w:val="28"/>
        </w:rPr>
        <w:t xml:space="preserve"> підхід має наступні переваги:</w:t>
      </w:r>
    </w:p>
    <w:p w14:paraId="2E6E5565" w14:textId="77777777" w:rsidR="00B14A4A" w:rsidRPr="009A6144" w:rsidRDefault="00B14A4A" w:rsidP="00B14A4A">
      <w:pPr>
        <w:numPr>
          <w:ilvl w:val="0"/>
          <w:numId w:val="12"/>
        </w:numPr>
        <w:spacing w:before="100" w:beforeAutospacing="1" w:after="100" w:afterAutospacing="1" w:line="240" w:lineRule="auto"/>
        <w:jc w:val="left"/>
        <w:rPr>
          <w:sz w:val="28"/>
          <w:szCs w:val="28"/>
        </w:rPr>
      </w:pPr>
      <w:r w:rsidRPr="009A6144">
        <w:rPr>
          <w:sz w:val="28"/>
          <w:szCs w:val="28"/>
        </w:rPr>
        <w:t>Максимальна продуктивність та ефективність роботи на платформі.</w:t>
      </w:r>
    </w:p>
    <w:p w14:paraId="59CEC268" w14:textId="77777777" w:rsidR="00B14A4A" w:rsidRPr="009A6144" w:rsidRDefault="00B14A4A" w:rsidP="00B14A4A">
      <w:pPr>
        <w:numPr>
          <w:ilvl w:val="0"/>
          <w:numId w:val="12"/>
        </w:numPr>
        <w:spacing w:before="100" w:beforeAutospacing="1" w:after="100" w:afterAutospacing="1" w:line="240" w:lineRule="auto"/>
        <w:jc w:val="left"/>
        <w:rPr>
          <w:sz w:val="28"/>
          <w:szCs w:val="28"/>
        </w:rPr>
      </w:pPr>
      <w:r w:rsidRPr="009A6144">
        <w:rPr>
          <w:sz w:val="28"/>
          <w:szCs w:val="28"/>
        </w:rPr>
        <w:t xml:space="preserve">Повний доступ до </w:t>
      </w:r>
      <w:proofErr w:type="spellStart"/>
      <w:r w:rsidRPr="009A6144">
        <w:rPr>
          <w:sz w:val="28"/>
          <w:szCs w:val="28"/>
        </w:rPr>
        <w:t>платформено</w:t>
      </w:r>
      <w:proofErr w:type="spellEnd"/>
      <w:r w:rsidRPr="009A6144">
        <w:rPr>
          <w:sz w:val="28"/>
          <w:szCs w:val="28"/>
        </w:rPr>
        <w:t>-специфічних функцій і можливостей.</w:t>
      </w:r>
    </w:p>
    <w:p w14:paraId="6C04EAE4" w14:textId="77777777" w:rsidR="00B14A4A" w:rsidRPr="009A6144" w:rsidRDefault="00B14A4A" w:rsidP="00B14A4A">
      <w:pPr>
        <w:numPr>
          <w:ilvl w:val="0"/>
          <w:numId w:val="12"/>
        </w:numPr>
        <w:spacing w:before="100" w:beforeAutospacing="1" w:after="100" w:afterAutospacing="1" w:line="240" w:lineRule="auto"/>
        <w:jc w:val="left"/>
        <w:rPr>
          <w:sz w:val="28"/>
          <w:szCs w:val="28"/>
        </w:rPr>
      </w:pPr>
      <w:r w:rsidRPr="009A6144">
        <w:rPr>
          <w:sz w:val="28"/>
          <w:szCs w:val="28"/>
        </w:rPr>
        <w:t>Краща інтеграція з екосистемою платформи.</w:t>
      </w:r>
    </w:p>
    <w:p w14:paraId="13B4283D" w14:textId="77777777" w:rsidR="00B14A4A" w:rsidRPr="009A6144" w:rsidRDefault="00B14A4A" w:rsidP="00B14A4A">
      <w:pPr>
        <w:spacing w:before="100" w:beforeAutospacing="1" w:after="100" w:afterAutospacing="1"/>
        <w:rPr>
          <w:sz w:val="28"/>
          <w:szCs w:val="28"/>
        </w:rPr>
      </w:pPr>
      <w:r w:rsidRPr="009A6144">
        <w:rPr>
          <w:sz w:val="28"/>
          <w:szCs w:val="28"/>
        </w:rPr>
        <w:lastRenderedPageBreak/>
        <w:t xml:space="preserve">Недоліки </w:t>
      </w:r>
      <w:proofErr w:type="spellStart"/>
      <w:r w:rsidRPr="009A6144">
        <w:rPr>
          <w:sz w:val="28"/>
          <w:szCs w:val="28"/>
        </w:rPr>
        <w:t>кросплатформеного</w:t>
      </w:r>
      <w:proofErr w:type="spellEnd"/>
      <w:r w:rsidRPr="009A6144">
        <w:rPr>
          <w:sz w:val="28"/>
          <w:szCs w:val="28"/>
        </w:rPr>
        <w:t xml:space="preserve"> підходу можуть включати:</w:t>
      </w:r>
    </w:p>
    <w:p w14:paraId="017865EF" w14:textId="77777777" w:rsidR="00B14A4A" w:rsidRPr="009A6144" w:rsidRDefault="00B14A4A" w:rsidP="00B14A4A">
      <w:pPr>
        <w:numPr>
          <w:ilvl w:val="0"/>
          <w:numId w:val="13"/>
        </w:numPr>
        <w:spacing w:before="100" w:beforeAutospacing="1" w:after="100" w:afterAutospacing="1" w:line="240" w:lineRule="auto"/>
        <w:jc w:val="left"/>
        <w:rPr>
          <w:sz w:val="28"/>
          <w:szCs w:val="28"/>
        </w:rPr>
      </w:pPr>
      <w:r w:rsidRPr="009A6144">
        <w:rPr>
          <w:sz w:val="28"/>
          <w:szCs w:val="28"/>
        </w:rPr>
        <w:t xml:space="preserve">Менша продуктивність порівняно з </w:t>
      </w:r>
      <w:proofErr w:type="spellStart"/>
      <w:r w:rsidRPr="009A6144">
        <w:rPr>
          <w:sz w:val="28"/>
          <w:szCs w:val="28"/>
        </w:rPr>
        <w:t>нативними</w:t>
      </w:r>
      <w:proofErr w:type="spellEnd"/>
      <w:r w:rsidRPr="009A6144">
        <w:rPr>
          <w:sz w:val="28"/>
          <w:szCs w:val="28"/>
        </w:rPr>
        <w:t xml:space="preserve"> додатками.</w:t>
      </w:r>
    </w:p>
    <w:p w14:paraId="02EB3707" w14:textId="77777777" w:rsidR="00B14A4A" w:rsidRPr="009A6144" w:rsidRDefault="00B14A4A" w:rsidP="00B14A4A">
      <w:pPr>
        <w:numPr>
          <w:ilvl w:val="0"/>
          <w:numId w:val="13"/>
        </w:numPr>
        <w:spacing w:before="100" w:beforeAutospacing="1" w:after="100" w:afterAutospacing="1" w:line="240" w:lineRule="auto"/>
        <w:jc w:val="left"/>
        <w:rPr>
          <w:sz w:val="28"/>
          <w:szCs w:val="28"/>
        </w:rPr>
      </w:pPr>
      <w:r w:rsidRPr="009A6144">
        <w:rPr>
          <w:sz w:val="28"/>
          <w:szCs w:val="28"/>
        </w:rPr>
        <w:t xml:space="preserve">Обмеження в доступі до деяких </w:t>
      </w:r>
      <w:proofErr w:type="spellStart"/>
      <w:r w:rsidRPr="009A6144">
        <w:rPr>
          <w:sz w:val="28"/>
          <w:szCs w:val="28"/>
        </w:rPr>
        <w:t>платформено</w:t>
      </w:r>
      <w:proofErr w:type="spellEnd"/>
      <w:r w:rsidRPr="009A6144">
        <w:rPr>
          <w:sz w:val="28"/>
          <w:szCs w:val="28"/>
        </w:rPr>
        <w:t>-специфічних функцій.</w:t>
      </w:r>
    </w:p>
    <w:p w14:paraId="14AAB9AD" w14:textId="77777777" w:rsidR="00B14A4A" w:rsidRPr="009A6144" w:rsidRDefault="00B14A4A" w:rsidP="00B14A4A">
      <w:pPr>
        <w:numPr>
          <w:ilvl w:val="0"/>
          <w:numId w:val="13"/>
        </w:numPr>
        <w:spacing w:before="100" w:beforeAutospacing="1" w:after="100" w:afterAutospacing="1" w:line="240" w:lineRule="auto"/>
        <w:jc w:val="left"/>
        <w:rPr>
          <w:sz w:val="28"/>
          <w:szCs w:val="28"/>
        </w:rPr>
      </w:pPr>
      <w:r w:rsidRPr="009A6144">
        <w:rPr>
          <w:sz w:val="28"/>
          <w:szCs w:val="28"/>
        </w:rPr>
        <w:t>Потенційні проблеми з роздрібними платформами оновлень та сумісності.</w:t>
      </w:r>
    </w:p>
    <w:p w14:paraId="54307AAD" w14:textId="2463B2A4" w:rsidR="00B14A4A" w:rsidRDefault="00B14A4A" w:rsidP="001514B5">
      <w:pPr>
        <w:spacing w:before="100" w:beforeAutospacing="1" w:after="100" w:afterAutospacing="1"/>
        <w:ind w:firstLine="360"/>
        <w:rPr>
          <w:sz w:val="28"/>
          <w:szCs w:val="28"/>
        </w:rPr>
      </w:pPr>
      <w:r w:rsidRPr="00296170">
        <w:rPr>
          <w:sz w:val="28"/>
          <w:szCs w:val="28"/>
        </w:rPr>
        <w:t xml:space="preserve">Написання високоякісного застосунку можливе на будь-якій технології. Однак, як користувач пристроїв </w:t>
      </w:r>
      <w:proofErr w:type="spellStart"/>
      <w:r w:rsidRPr="00296170">
        <w:rPr>
          <w:sz w:val="28"/>
          <w:szCs w:val="28"/>
        </w:rPr>
        <w:t>Apple</w:t>
      </w:r>
      <w:proofErr w:type="spellEnd"/>
      <w:r w:rsidRPr="00296170">
        <w:rPr>
          <w:sz w:val="28"/>
          <w:szCs w:val="28"/>
        </w:rPr>
        <w:t xml:space="preserve">, я вирішив обрати </w:t>
      </w:r>
      <w:proofErr w:type="spellStart"/>
      <w:r w:rsidRPr="00296170">
        <w:rPr>
          <w:sz w:val="28"/>
          <w:szCs w:val="28"/>
        </w:rPr>
        <w:t>нативну</w:t>
      </w:r>
      <w:proofErr w:type="spellEnd"/>
      <w:r w:rsidRPr="00296170">
        <w:rPr>
          <w:sz w:val="28"/>
          <w:szCs w:val="28"/>
        </w:rPr>
        <w:t xml:space="preserve"> розробку під </w:t>
      </w:r>
      <w:proofErr w:type="spellStart"/>
      <w:r w:rsidRPr="00296170">
        <w:rPr>
          <w:sz w:val="28"/>
          <w:szCs w:val="28"/>
        </w:rPr>
        <w:t>iOS</w:t>
      </w:r>
      <w:proofErr w:type="spellEnd"/>
      <w:r w:rsidRPr="00296170">
        <w:rPr>
          <w:sz w:val="28"/>
          <w:szCs w:val="28"/>
        </w:rPr>
        <w:t xml:space="preserve">. Технології </w:t>
      </w:r>
      <w:proofErr w:type="spellStart"/>
      <w:r w:rsidRPr="00296170">
        <w:rPr>
          <w:sz w:val="28"/>
          <w:szCs w:val="28"/>
        </w:rPr>
        <w:t>Apple</w:t>
      </w:r>
      <w:proofErr w:type="spellEnd"/>
      <w:r w:rsidRPr="00296170">
        <w:rPr>
          <w:sz w:val="28"/>
          <w:szCs w:val="28"/>
        </w:rPr>
        <w:t xml:space="preserve"> дозволяють швидко створити </w:t>
      </w:r>
      <w:proofErr w:type="spellStart"/>
      <w:r w:rsidRPr="00296170">
        <w:rPr>
          <w:sz w:val="28"/>
          <w:szCs w:val="28"/>
        </w:rPr>
        <w:t>нативний</w:t>
      </w:r>
      <w:proofErr w:type="spellEnd"/>
      <w:r w:rsidRPr="00296170">
        <w:rPr>
          <w:sz w:val="28"/>
          <w:szCs w:val="28"/>
        </w:rPr>
        <w:t xml:space="preserve"> інтерфейс, який, на мою думку, виглядає найкраще на ринку. Це дозволяє забезпечити оптимальний досвід користувача та максимальну сумісність з функціоналом і стандартами </w:t>
      </w:r>
      <w:proofErr w:type="spellStart"/>
      <w:r w:rsidRPr="00296170">
        <w:rPr>
          <w:sz w:val="28"/>
          <w:szCs w:val="28"/>
        </w:rPr>
        <w:t>iOS</w:t>
      </w:r>
      <w:proofErr w:type="spellEnd"/>
      <w:r w:rsidRPr="00296170">
        <w:rPr>
          <w:sz w:val="28"/>
          <w:szCs w:val="28"/>
        </w:rPr>
        <w:t>.</w:t>
      </w:r>
    </w:p>
    <w:p w14:paraId="62DF1D55" w14:textId="77777777" w:rsidR="00B14A4A" w:rsidRPr="005A3223" w:rsidRDefault="00B14A4A" w:rsidP="00B14A4A">
      <w:pPr>
        <w:pStyle w:val="Heading4"/>
      </w:pPr>
      <w:bookmarkStart w:id="24" w:name="_Toc135653394"/>
      <w:r>
        <w:t>Мова програмування</w:t>
      </w:r>
      <w:bookmarkEnd w:id="24"/>
      <w:r>
        <w:t xml:space="preserve"> </w:t>
      </w:r>
    </w:p>
    <w:p w14:paraId="24752198" w14:textId="77777777" w:rsidR="00B14A4A" w:rsidRPr="00D02785" w:rsidRDefault="00B14A4A" w:rsidP="00B14A4A">
      <w:pPr>
        <w:spacing w:before="100" w:beforeAutospacing="1" w:after="100" w:afterAutospacing="1"/>
        <w:ind w:firstLine="360"/>
        <w:rPr>
          <w:sz w:val="28"/>
          <w:szCs w:val="28"/>
        </w:rPr>
      </w:pPr>
      <w:proofErr w:type="spellStart"/>
      <w:r w:rsidRPr="00D02785">
        <w:rPr>
          <w:sz w:val="28"/>
          <w:szCs w:val="28"/>
        </w:rPr>
        <w:t>Swift</w:t>
      </w:r>
      <w:proofErr w:type="spellEnd"/>
      <w:r w:rsidRPr="00D02785">
        <w:rPr>
          <w:sz w:val="28"/>
          <w:szCs w:val="28"/>
        </w:rPr>
        <w:t xml:space="preserve"> і </w:t>
      </w:r>
      <w:proofErr w:type="spellStart"/>
      <w:r w:rsidRPr="00D02785">
        <w:rPr>
          <w:sz w:val="28"/>
          <w:szCs w:val="28"/>
        </w:rPr>
        <w:t>Objective</w:t>
      </w:r>
      <w:proofErr w:type="spellEnd"/>
      <w:r w:rsidRPr="00D02785">
        <w:rPr>
          <w:sz w:val="28"/>
          <w:szCs w:val="28"/>
        </w:rPr>
        <w:t xml:space="preserve">-C є двома основними мовами програмування, які використовуються для розробки застосунків під платформу </w:t>
      </w:r>
      <w:proofErr w:type="spellStart"/>
      <w:r w:rsidRPr="00D02785">
        <w:rPr>
          <w:sz w:val="28"/>
          <w:szCs w:val="28"/>
        </w:rPr>
        <w:t>iOS</w:t>
      </w:r>
      <w:proofErr w:type="spellEnd"/>
      <w:r w:rsidRPr="00D02785">
        <w:rPr>
          <w:sz w:val="28"/>
          <w:szCs w:val="28"/>
        </w:rPr>
        <w:t>. Ось порівняння між ними:</w:t>
      </w:r>
    </w:p>
    <w:p w14:paraId="3C968448"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Синтаксис і зручність використання:</w:t>
      </w:r>
    </w:p>
    <w:p w14:paraId="755DA39B"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має сучасний, експресивний синтаксис, який робить код більш зрозумілим та читабельним. Вона підтримує безпечну типізацію, </w:t>
      </w:r>
      <w:proofErr w:type="spellStart"/>
      <w:r w:rsidRPr="00D02785">
        <w:rPr>
          <w:sz w:val="28"/>
          <w:szCs w:val="28"/>
        </w:rPr>
        <w:t>опціонали</w:t>
      </w:r>
      <w:proofErr w:type="spellEnd"/>
      <w:r w:rsidRPr="00D02785">
        <w:rPr>
          <w:sz w:val="28"/>
          <w:szCs w:val="28"/>
        </w:rPr>
        <w:t>, функціональне програмування та інші сучасні парадигми програмування.</w:t>
      </w:r>
    </w:p>
    <w:p w14:paraId="245A6F44"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-C використовує класичний синтаксис C з додатковими розширеннями для об'єктно-орієнтованого програмування. Він може виглядати більш складним для новачків, оскільки використовує квадратні дужки та специфічний спосіб виклику методів.</w:t>
      </w:r>
    </w:p>
    <w:p w14:paraId="3C6B4438"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Сумісність та наявність кодової бази:</w:t>
      </w:r>
    </w:p>
    <w:p w14:paraId="7A24DAE0"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є мовою, яка активно розвивається та підтримується </w:t>
      </w:r>
      <w:proofErr w:type="spellStart"/>
      <w:r w:rsidRPr="00D02785">
        <w:rPr>
          <w:sz w:val="28"/>
          <w:szCs w:val="28"/>
        </w:rPr>
        <w:t>Apple</w:t>
      </w:r>
      <w:proofErr w:type="spellEnd"/>
      <w:r w:rsidRPr="00D02785">
        <w:rPr>
          <w:sz w:val="28"/>
          <w:szCs w:val="28"/>
        </w:rPr>
        <w:t xml:space="preserve">. Вона стає все більш популярною, і багато нових проектів розробляються виключно з використанням </w:t>
      </w:r>
      <w:proofErr w:type="spellStart"/>
      <w:r w:rsidRPr="00D02785">
        <w:rPr>
          <w:sz w:val="28"/>
          <w:szCs w:val="28"/>
        </w:rPr>
        <w:t>Swift</w:t>
      </w:r>
      <w:proofErr w:type="spellEnd"/>
      <w:r w:rsidRPr="00D02785">
        <w:rPr>
          <w:sz w:val="28"/>
          <w:szCs w:val="28"/>
        </w:rPr>
        <w:t xml:space="preserve">. Однак, є велика кількість існуючої кодової бази на </w:t>
      </w:r>
      <w:proofErr w:type="spellStart"/>
      <w:r w:rsidRPr="00D02785">
        <w:rPr>
          <w:sz w:val="28"/>
          <w:szCs w:val="28"/>
        </w:rPr>
        <w:t>Objective</w:t>
      </w:r>
      <w:proofErr w:type="spellEnd"/>
      <w:r w:rsidRPr="00D02785">
        <w:rPr>
          <w:sz w:val="28"/>
          <w:szCs w:val="28"/>
        </w:rPr>
        <w:t xml:space="preserve">-C, яку можна легко інтегрувати з </w:t>
      </w:r>
      <w:proofErr w:type="spellStart"/>
      <w:r w:rsidRPr="00D02785">
        <w:rPr>
          <w:sz w:val="28"/>
          <w:szCs w:val="28"/>
        </w:rPr>
        <w:t>Swift</w:t>
      </w:r>
      <w:proofErr w:type="spellEnd"/>
      <w:r w:rsidRPr="00D02785">
        <w:rPr>
          <w:sz w:val="28"/>
          <w:szCs w:val="28"/>
        </w:rPr>
        <w:t>.</w:t>
      </w:r>
    </w:p>
    <w:p w14:paraId="72EDCEF7"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lastRenderedPageBreak/>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 xml:space="preserve">-C була основною мовою розробки для платформи </w:t>
      </w:r>
      <w:proofErr w:type="spellStart"/>
      <w:r w:rsidRPr="00D02785">
        <w:rPr>
          <w:sz w:val="28"/>
          <w:szCs w:val="28"/>
        </w:rPr>
        <w:t>iOS</w:t>
      </w:r>
      <w:proofErr w:type="spellEnd"/>
      <w:r w:rsidRPr="00D02785">
        <w:rPr>
          <w:sz w:val="28"/>
          <w:szCs w:val="28"/>
        </w:rPr>
        <w:t xml:space="preserve"> протягом багатьох років. Багато існуючих бібліотек, фреймворків та додатків написані на </w:t>
      </w:r>
      <w:proofErr w:type="spellStart"/>
      <w:r w:rsidRPr="00D02785">
        <w:rPr>
          <w:sz w:val="28"/>
          <w:szCs w:val="28"/>
        </w:rPr>
        <w:t>Objective</w:t>
      </w:r>
      <w:proofErr w:type="spellEnd"/>
      <w:r w:rsidRPr="00D02785">
        <w:rPr>
          <w:sz w:val="28"/>
          <w:szCs w:val="28"/>
        </w:rPr>
        <w:t>-C, що робить його важливим для збереження сумісності та розширення старих проектів.</w:t>
      </w:r>
    </w:p>
    <w:p w14:paraId="2829C2DB"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Продуктивність та швидкодія:</w:t>
      </w:r>
    </w:p>
    <w:p w14:paraId="65251F67"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відома своєю високою швидкодією та продуктивністю. Вона використовує вбудовану оптимізацію та має простий доступ до </w:t>
      </w:r>
      <w:proofErr w:type="spellStart"/>
      <w:r w:rsidRPr="00D02785">
        <w:rPr>
          <w:sz w:val="28"/>
          <w:szCs w:val="28"/>
        </w:rPr>
        <w:t>низькорівневих</w:t>
      </w:r>
      <w:proofErr w:type="spellEnd"/>
      <w:r w:rsidRPr="00D02785">
        <w:rPr>
          <w:sz w:val="28"/>
          <w:szCs w:val="28"/>
        </w:rPr>
        <w:t xml:space="preserve"> операцій, що дозволяє писати швидкодіючі застосунки.</w:t>
      </w:r>
    </w:p>
    <w:p w14:paraId="5C329612"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 xml:space="preserve">-C також може бути швидким, але у порівнянні з </w:t>
      </w:r>
      <w:proofErr w:type="spellStart"/>
      <w:r w:rsidRPr="00D02785">
        <w:rPr>
          <w:sz w:val="28"/>
          <w:szCs w:val="28"/>
        </w:rPr>
        <w:t>Swift</w:t>
      </w:r>
      <w:proofErr w:type="spellEnd"/>
      <w:r w:rsidRPr="00D02785">
        <w:rPr>
          <w:sz w:val="28"/>
          <w:szCs w:val="28"/>
        </w:rPr>
        <w:t>, його виконання може бути трохи повільніше. Це особливо помітно в великих проектах з великою кількістю об'єктів та викликів методів.</w:t>
      </w:r>
    </w:p>
    <w:p w14:paraId="1BB420B6" w14:textId="77777777" w:rsidR="00B14A4A" w:rsidRPr="00D02785" w:rsidRDefault="00B14A4A" w:rsidP="00B14A4A">
      <w:pPr>
        <w:numPr>
          <w:ilvl w:val="0"/>
          <w:numId w:val="16"/>
        </w:numPr>
        <w:spacing w:before="100" w:beforeAutospacing="1" w:after="100" w:afterAutospacing="1" w:line="240" w:lineRule="auto"/>
        <w:jc w:val="left"/>
        <w:rPr>
          <w:sz w:val="28"/>
          <w:szCs w:val="28"/>
        </w:rPr>
      </w:pPr>
      <w:r w:rsidRPr="00D02785">
        <w:rPr>
          <w:sz w:val="28"/>
          <w:szCs w:val="28"/>
        </w:rPr>
        <w:t>Підтримка та майбутнє розвитку:</w:t>
      </w:r>
    </w:p>
    <w:p w14:paraId="6857965E"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Swift</w:t>
      </w:r>
      <w:proofErr w:type="spellEnd"/>
      <w:r w:rsidRPr="00D02785">
        <w:rPr>
          <w:sz w:val="28"/>
          <w:szCs w:val="28"/>
        </w:rPr>
        <w:t xml:space="preserve">: </w:t>
      </w:r>
      <w:proofErr w:type="spellStart"/>
      <w:r w:rsidRPr="00D02785">
        <w:rPr>
          <w:sz w:val="28"/>
          <w:szCs w:val="28"/>
        </w:rPr>
        <w:t>Swift</w:t>
      </w:r>
      <w:proofErr w:type="spellEnd"/>
      <w:r w:rsidRPr="00D02785">
        <w:rPr>
          <w:sz w:val="28"/>
          <w:szCs w:val="28"/>
        </w:rPr>
        <w:t xml:space="preserve"> активно розвивається </w:t>
      </w:r>
      <w:proofErr w:type="spellStart"/>
      <w:r w:rsidRPr="00D02785">
        <w:rPr>
          <w:sz w:val="28"/>
          <w:szCs w:val="28"/>
        </w:rPr>
        <w:t>Apple</w:t>
      </w:r>
      <w:proofErr w:type="spellEnd"/>
      <w:r w:rsidRPr="00D02785">
        <w:rPr>
          <w:sz w:val="28"/>
          <w:szCs w:val="28"/>
        </w:rPr>
        <w:t xml:space="preserve"> і має велику підтримку спільноти розробників. Вона постійно отримує оновлення та нові функції, що полегшують розробку та покращують продуктивність.</w:t>
      </w:r>
    </w:p>
    <w:p w14:paraId="03309375" w14:textId="77777777" w:rsidR="00B14A4A" w:rsidRPr="00D02785" w:rsidRDefault="00B14A4A" w:rsidP="00B14A4A">
      <w:pPr>
        <w:numPr>
          <w:ilvl w:val="1"/>
          <w:numId w:val="16"/>
        </w:numPr>
        <w:spacing w:before="100" w:beforeAutospacing="1" w:after="100" w:afterAutospacing="1" w:line="240" w:lineRule="auto"/>
        <w:jc w:val="left"/>
        <w:rPr>
          <w:sz w:val="28"/>
          <w:szCs w:val="28"/>
        </w:rPr>
      </w:pPr>
      <w:proofErr w:type="spellStart"/>
      <w:r w:rsidRPr="00D02785">
        <w:rPr>
          <w:sz w:val="28"/>
          <w:szCs w:val="28"/>
        </w:rPr>
        <w:t>Objective</w:t>
      </w:r>
      <w:proofErr w:type="spellEnd"/>
      <w:r w:rsidRPr="00D02785">
        <w:rPr>
          <w:sz w:val="28"/>
          <w:szCs w:val="28"/>
        </w:rPr>
        <w:t xml:space="preserve">-C: </w:t>
      </w:r>
      <w:proofErr w:type="spellStart"/>
      <w:r w:rsidRPr="00D02785">
        <w:rPr>
          <w:sz w:val="28"/>
          <w:szCs w:val="28"/>
        </w:rPr>
        <w:t>Objective</w:t>
      </w:r>
      <w:proofErr w:type="spellEnd"/>
      <w:r w:rsidRPr="00D02785">
        <w:rPr>
          <w:sz w:val="28"/>
          <w:szCs w:val="28"/>
        </w:rPr>
        <w:t xml:space="preserve">-C все ще підтримується </w:t>
      </w:r>
      <w:proofErr w:type="spellStart"/>
      <w:r w:rsidRPr="00D02785">
        <w:rPr>
          <w:sz w:val="28"/>
          <w:szCs w:val="28"/>
        </w:rPr>
        <w:t>Apple</w:t>
      </w:r>
      <w:proofErr w:type="spellEnd"/>
      <w:r w:rsidRPr="00D02785">
        <w:rPr>
          <w:sz w:val="28"/>
          <w:szCs w:val="28"/>
        </w:rPr>
        <w:t xml:space="preserve">, але більшість нових функцій та поліпшень доступні виключно для </w:t>
      </w:r>
      <w:proofErr w:type="spellStart"/>
      <w:r w:rsidRPr="00D02785">
        <w:rPr>
          <w:sz w:val="28"/>
          <w:szCs w:val="28"/>
        </w:rPr>
        <w:t>Swift</w:t>
      </w:r>
      <w:proofErr w:type="spellEnd"/>
      <w:r w:rsidRPr="00D02785">
        <w:rPr>
          <w:sz w:val="28"/>
          <w:szCs w:val="28"/>
        </w:rPr>
        <w:t xml:space="preserve">. Тим не менш, існуючі проекти на </w:t>
      </w:r>
      <w:proofErr w:type="spellStart"/>
      <w:r w:rsidRPr="00D02785">
        <w:rPr>
          <w:sz w:val="28"/>
          <w:szCs w:val="28"/>
        </w:rPr>
        <w:t>Objective</w:t>
      </w:r>
      <w:proofErr w:type="spellEnd"/>
      <w:r w:rsidRPr="00D02785">
        <w:rPr>
          <w:sz w:val="28"/>
          <w:szCs w:val="28"/>
        </w:rPr>
        <w:t>-C продовжують працювати і можуть бути підтримані протягом тривалого часу.</w:t>
      </w:r>
    </w:p>
    <w:p w14:paraId="1031E997" w14:textId="0223A544" w:rsidR="00B14A4A" w:rsidRPr="001514B5" w:rsidRDefault="00B14A4A" w:rsidP="001514B5">
      <w:pPr>
        <w:spacing w:before="100" w:beforeAutospacing="1" w:after="100" w:afterAutospacing="1"/>
        <w:ind w:firstLine="720"/>
        <w:rPr>
          <w:sz w:val="28"/>
          <w:szCs w:val="28"/>
          <w:lang w:val="ru-RU"/>
        </w:rPr>
      </w:pPr>
      <w:proofErr w:type="spellStart"/>
      <w:r>
        <w:rPr>
          <w:sz w:val="28"/>
          <w:szCs w:val="28"/>
          <w:lang w:val="ru-RU"/>
        </w:rPr>
        <w:t>Загалом</w:t>
      </w:r>
      <w:proofErr w:type="spellEnd"/>
      <w:r>
        <w:rPr>
          <w:sz w:val="28"/>
          <w:szCs w:val="28"/>
          <w:lang w:val="ru-RU"/>
        </w:rPr>
        <w:t xml:space="preserve"> </w:t>
      </w:r>
      <w:r>
        <w:rPr>
          <w:sz w:val="28"/>
          <w:szCs w:val="28"/>
          <w:lang w:val="en-US"/>
        </w:rPr>
        <w:t>Objective</w:t>
      </w:r>
      <w:r w:rsidRPr="00D02785">
        <w:rPr>
          <w:sz w:val="28"/>
          <w:szCs w:val="28"/>
          <w:lang w:val="ru-RU"/>
        </w:rPr>
        <w:t>-</w:t>
      </w:r>
      <w:r>
        <w:rPr>
          <w:sz w:val="28"/>
          <w:szCs w:val="28"/>
          <w:lang w:val="en-US"/>
        </w:rPr>
        <w:t>C</w:t>
      </w:r>
      <w:r w:rsidRPr="00D02785">
        <w:rPr>
          <w:sz w:val="28"/>
          <w:szCs w:val="28"/>
          <w:lang w:val="ru-RU"/>
        </w:rPr>
        <w:t xml:space="preserve"> </w:t>
      </w:r>
      <w:proofErr w:type="spellStart"/>
      <w:r>
        <w:rPr>
          <w:sz w:val="28"/>
          <w:szCs w:val="28"/>
          <w:lang w:val="ru-RU"/>
        </w:rPr>
        <w:t>вже</w:t>
      </w:r>
      <w:proofErr w:type="spellEnd"/>
      <w:r>
        <w:rPr>
          <w:sz w:val="28"/>
          <w:szCs w:val="28"/>
          <w:lang w:val="ru-RU"/>
        </w:rPr>
        <w:t xml:space="preserve"> </w:t>
      </w:r>
      <w:r>
        <w:rPr>
          <w:sz w:val="28"/>
          <w:szCs w:val="28"/>
        </w:rPr>
        <w:t>не є стандартом для розробки. Хоча я маю зауважити, що це потужна мова, яка навіть зараз має деякий вплив на</w:t>
      </w:r>
      <w:r w:rsidRPr="00D02785">
        <w:rPr>
          <w:sz w:val="28"/>
          <w:szCs w:val="28"/>
          <w:lang w:val="ru-RU"/>
        </w:rPr>
        <w:t xml:space="preserve"> </w:t>
      </w:r>
      <w:r>
        <w:rPr>
          <w:sz w:val="28"/>
          <w:szCs w:val="28"/>
          <w:lang w:val="en-US"/>
        </w:rPr>
        <w:t>iOS</w:t>
      </w:r>
      <w:r w:rsidRPr="00D02785">
        <w:rPr>
          <w:sz w:val="28"/>
          <w:szCs w:val="28"/>
          <w:lang w:val="ru-RU"/>
        </w:rPr>
        <w:t xml:space="preserve"> </w:t>
      </w:r>
      <w:r>
        <w:rPr>
          <w:sz w:val="28"/>
          <w:szCs w:val="28"/>
        </w:rPr>
        <w:t xml:space="preserve">розробку. Вона має потужну </w:t>
      </w:r>
      <w:r>
        <w:rPr>
          <w:sz w:val="28"/>
          <w:szCs w:val="28"/>
          <w:lang w:val="en-US"/>
        </w:rPr>
        <w:t>runtime</w:t>
      </w:r>
      <w:r w:rsidRPr="00D02785">
        <w:rPr>
          <w:sz w:val="28"/>
          <w:szCs w:val="28"/>
        </w:rPr>
        <w:t xml:space="preserve"> </w:t>
      </w:r>
      <w:r>
        <w:rPr>
          <w:sz w:val="28"/>
          <w:szCs w:val="28"/>
        </w:rPr>
        <w:t xml:space="preserve">бібліотеку, потому за допомогою </w:t>
      </w:r>
      <w:proofErr w:type="spellStart"/>
      <w:r>
        <w:rPr>
          <w:sz w:val="28"/>
          <w:szCs w:val="28"/>
        </w:rPr>
        <w:t>інтероп</w:t>
      </w:r>
      <w:proofErr w:type="spellEnd"/>
      <w:r>
        <w:rPr>
          <w:sz w:val="28"/>
          <w:szCs w:val="28"/>
        </w:rPr>
        <w:t xml:space="preserve"> у зі </w:t>
      </w:r>
      <w:r>
        <w:rPr>
          <w:sz w:val="28"/>
          <w:szCs w:val="28"/>
          <w:lang w:val="en-US"/>
        </w:rPr>
        <w:t>Swift</w:t>
      </w:r>
      <w:r>
        <w:rPr>
          <w:sz w:val="28"/>
          <w:szCs w:val="28"/>
        </w:rPr>
        <w:t>, з нього можна зробити дуже цікаві функціональні речі. Або прострілити собі ногу</w:t>
      </w:r>
      <w:r w:rsidRPr="00296170">
        <w:rPr>
          <w:sz w:val="28"/>
          <w:szCs w:val="28"/>
          <w:lang w:val="ru-RU"/>
        </w:rPr>
        <w:t xml:space="preserve">. </w:t>
      </w:r>
      <w:r>
        <w:rPr>
          <w:sz w:val="28"/>
          <w:szCs w:val="28"/>
        </w:rPr>
        <w:t>Я беру стандарт –</w:t>
      </w:r>
      <w:r w:rsidRPr="00636801">
        <w:rPr>
          <w:sz w:val="28"/>
          <w:szCs w:val="28"/>
          <w:lang w:val="ru-RU"/>
        </w:rPr>
        <w:t xml:space="preserve"> </w:t>
      </w:r>
      <w:r>
        <w:rPr>
          <w:sz w:val="28"/>
          <w:szCs w:val="28"/>
          <w:lang w:val="en-US"/>
        </w:rPr>
        <w:t>Swift</w:t>
      </w:r>
      <w:r w:rsidRPr="00636801">
        <w:rPr>
          <w:sz w:val="28"/>
          <w:szCs w:val="28"/>
          <w:lang w:val="ru-RU"/>
        </w:rPr>
        <w:t xml:space="preserve"> </w:t>
      </w:r>
    </w:p>
    <w:p w14:paraId="65DB0804" w14:textId="77777777" w:rsidR="00B14A4A" w:rsidRPr="00636801" w:rsidRDefault="00B14A4A" w:rsidP="00B14A4A">
      <w:pPr>
        <w:pStyle w:val="Heading4"/>
      </w:pPr>
      <w:bookmarkStart w:id="25" w:name="_Toc135653395"/>
      <w:proofErr w:type="spellStart"/>
      <w:r>
        <w:t>Нативний</w:t>
      </w:r>
      <w:proofErr w:type="spellEnd"/>
      <w:r>
        <w:t xml:space="preserve"> фреймворк. </w:t>
      </w:r>
      <w:proofErr w:type="spellStart"/>
      <w:r>
        <w:rPr>
          <w:lang w:val="en-US"/>
        </w:rPr>
        <w:t>SwiftUI</w:t>
      </w:r>
      <w:proofErr w:type="spellEnd"/>
      <w:r w:rsidRPr="00636801">
        <w:t xml:space="preserve"> </w:t>
      </w:r>
      <w:r>
        <w:t>чи</w:t>
      </w:r>
      <w:r w:rsidRPr="00636801">
        <w:t xml:space="preserve"> </w:t>
      </w:r>
      <w:proofErr w:type="spellStart"/>
      <w:r>
        <w:rPr>
          <w:lang w:val="en-US"/>
        </w:rPr>
        <w:t>UIKit</w:t>
      </w:r>
      <w:bookmarkEnd w:id="25"/>
      <w:proofErr w:type="spellEnd"/>
    </w:p>
    <w:p w14:paraId="1ECF6A35" w14:textId="77777777" w:rsidR="00B14A4A" w:rsidRPr="005A3223" w:rsidRDefault="00B14A4A" w:rsidP="00B14A4A">
      <w:pPr>
        <w:pStyle w:val="NormalWeb"/>
        <w:ind w:firstLine="360"/>
        <w:rPr>
          <w:sz w:val="28"/>
          <w:szCs w:val="28"/>
        </w:rPr>
      </w:pPr>
      <w:r w:rsidRPr="005A3223">
        <w:rPr>
          <w:sz w:val="28"/>
          <w:szCs w:val="28"/>
        </w:rPr>
        <w:t>UIKit і SwiftUI - це два основні фреймворки для розробки інтерфейсу користувача (UI) для пристроїв Apple, таких як iPhone, iPad та Mac. Вони мають деякі суттєві відмінності і призначені для різних сценаріїв розробки. Давайте порівняємо їх:</w:t>
      </w:r>
    </w:p>
    <w:p w14:paraId="162A242F" w14:textId="77777777" w:rsidR="00B14A4A" w:rsidRPr="005A3223" w:rsidRDefault="00B14A4A" w:rsidP="00B14A4A">
      <w:pPr>
        <w:pStyle w:val="NormalWeb"/>
        <w:numPr>
          <w:ilvl w:val="0"/>
          <w:numId w:val="17"/>
        </w:numPr>
        <w:rPr>
          <w:sz w:val="28"/>
          <w:szCs w:val="28"/>
        </w:rPr>
      </w:pPr>
      <w:r w:rsidRPr="005A3223">
        <w:rPr>
          <w:sz w:val="28"/>
          <w:szCs w:val="28"/>
        </w:rPr>
        <w:t>UIKit:</w:t>
      </w:r>
    </w:p>
    <w:p w14:paraId="69BAEA00" w14:textId="77777777" w:rsidR="00B14A4A" w:rsidRPr="005A3223" w:rsidRDefault="00B14A4A" w:rsidP="00B14A4A">
      <w:pPr>
        <w:numPr>
          <w:ilvl w:val="1"/>
          <w:numId w:val="17"/>
        </w:numPr>
        <w:spacing w:before="100" w:beforeAutospacing="1" w:after="100" w:afterAutospacing="1" w:line="240" w:lineRule="auto"/>
        <w:jc w:val="left"/>
        <w:rPr>
          <w:sz w:val="28"/>
          <w:szCs w:val="28"/>
        </w:rPr>
      </w:pPr>
      <w:proofErr w:type="spellStart"/>
      <w:r w:rsidRPr="005A3223">
        <w:rPr>
          <w:sz w:val="28"/>
          <w:szCs w:val="28"/>
        </w:rPr>
        <w:t>UIKit</w:t>
      </w:r>
      <w:proofErr w:type="spellEnd"/>
      <w:r w:rsidRPr="005A3223">
        <w:rPr>
          <w:sz w:val="28"/>
          <w:szCs w:val="28"/>
        </w:rPr>
        <w:t xml:space="preserve"> є традиційним фреймворком для розробки UI під </w:t>
      </w:r>
      <w:proofErr w:type="spellStart"/>
      <w:r w:rsidRPr="005A3223">
        <w:rPr>
          <w:sz w:val="28"/>
          <w:szCs w:val="28"/>
        </w:rPr>
        <w:t>iOS</w:t>
      </w:r>
      <w:proofErr w:type="spellEnd"/>
    </w:p>
    <w:p w14:paraId="42AFF46A"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lastRenderedPageBreak/>
        <w:t xml:space="preserve">Використовує мову програмування </w:t>
      </w:r>
      <w:proofErr w:type="spellStart"/>
      <w:r w:rsidRPr="005A3223">
        <w:rPr>
          <w:sz w:val="28"/>
          <w:szCs w:val="28"/>
        </w:rPr>
        <w:t>Objective</w:t>
      </w:r>
      <w:proofErr w:type="spellEnd"/>
      <w:r w:rsidRPr="005A3223">
        <w:rPr>
          <w:sz w:val="28"/>
          <w:szCs w:val="28"/>
        </w:rPr>
        <w:t xml:space="preserve">-C або </w:t>
      </w:r>
      <w:proofErr w:type="spellStart"/>
      <w:r w:rsidRPr="005A3223">
        <w:rPr>
          <w:sz w:val="28"/>
          <w:szCs w:val="28"/>
        </w:rPr>
        <w:t>Swift</w:t>
      </w:r>
      <w:proofErr w:type="spellEnd"/>
      <w:r w:rsidRPr="005A3223">
        <w:rPr>
          <w:sz w:val="28"/>
          <w:szCs w:val="28"/>
        </w:rPr>
        <w:t>.</w:t>
      </w:r>
    </w:p>
    <w:p w14:paraId="73406E5B"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Має широкий набір готових елементів інтерфейсу, таких як кнопки, тексти, таблиці, колекції тощо, що дає розробникам велику гнучкість у створенні власних UI-елементів.</w:t>
      </w:r>
    </w:p>
    <w:p w14:paraId="09D68FD3"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Вимагає більше коду для створення та налаштування інтерфейсу.</w:t>
      </w:r>
    </w:p>
    <w:p w14:paraId="07584163" w14:textId="77777777" w:rsidR="00B14A4A"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 xml:space="preserve">Забезпечує високу ступінь </w:t>
      </w:r>
      <w:proofErr w:type="spellStart"/>
      <w:r w:rsidRPr="005A3223">
        <w:rPr>
          <w:sz w:val="28"/>
          <w:szCs w:val="28"/>
        </w:rPr>
        <w:t>кастомізації</w:t>
      </w:r>
      <w:proofErr w:type="spellEnd"/>
      <w:r w:rsidRPr="005A3223">
        <w:rPr>
          <w:sz w:val="28"/>
          <w:szCs w:val="28"/>
        </w:rPr>
        <w:t xml:space="preserve"> та контролю над виглядом та поведінкою UI-елементів.</w:t>
      </w:r>
    </w:p>
    <w:p w14:paraId="5FD11B20"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Pr>
          <w:sz w:val="28"/>
          <w:szCs w:val="28"/>
        </w:rPr>
        <w:t>Має можливість глибоко завезти у реалізації</w:t>
      </w:r>
    </w:p>
    <w:p w14:paraId="740A823F" w14:textId="77777777" w:rsidR="00B14A4A" w:rsidRPr="005A3223" w:rsidRDefault="00B14A4A" w:rsidP="00B14A4A">
      <w:pPr>
        <w:pStyle w:val="NormalWeb"/>
        <w:numPr>
          <w:ilvl w:val="0"/>
          <w:numId w:val="17"/>
        </w:numPr>
        <w:rPr>
          <w:sz w:val="28"/>
          <w:szCs w:val="28"/>
        </w:rPr>
      </w:pPr>
      <w:r w:rsidRPr="005A3223">
        <w:rPr>
          <w:sz w:val="28"/>
          <w:szCs w:val="28"/>
        </w:rPr>
        <w:t>SwiftUI:</w:t>
      </w:r>
    </w:p>
    <w:p w14:paraId="5233B31B" w14:textId="77777777" w:rsidR="00B14A4A" w:rsidRPr="005A3223" w:rsidRDefault="00B14A4A" w:rsidP="00B14A4A">
      <w:pPr>
        <w:numPr>
          <w:ilvl w:val="1"/>
          <w:numId w:val="17"/>
        </w:numPr>
        <w:spacing w:before="100" w:beforeAutospacing="1" w:after="100" w:afterAutospacing="1" w:line="240" w:lineRule="auto"/>
        <w:jc w:val="left"/>
        <w:rPr>
          <w:sz w:val="28"/>
          <w:szCs w:val="28"/>
        </w:rPr>
      </w:pPr>
      <w:proofErr w:type="spellStart"/>
      <w:r w:rsidRPr="005A3223">
        <w:rPr>
          <w:sz w:val="28"/>
          <w:szCs w:val="28"/>
        </w:rPr>
        <w:t>SwiftUI</w:t>
      </w:r>
      <w:proofErr w:type="spellEnd"/>
      <w:r w:rsidRPr="005A3223">
        <w:rPr>
          <w:sz w:val="28"/>
          <w:szCs w:val="28"/>
        </w:rPr>
        <w:t xml:space="preserve"> - це новий декларативний фреймворк, представлений </w:t>
      </w:r>
      <w:proofErr w:type="spellStart"/>
      <w:r w:rsidRPr="005A3223">
        <w:rPr>
          <w:sz w:val="28"/>
          <w:szCs w:val="28"/>
        </w:rPr>
        <w:t>Apple</w:t>
      </w:r>
      <w:proofErr w:type="spellEnd"/>
      <w:r w:rsidRPr="005A3223">
        <w:rPr>
          <w:sz w:val="28"/>
          <w:szCs w:val="28"/>
        </w:rPr>
        <w:t xml:space="preserve"> у 2019 році.</w:t>
      </w:r>
    </w:p>
    <w:p w14:paraId="246AF557"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 xml:space="preserve">Використовує мову програмування </w:t>
      </w:r>
      <w:proofErr w:type="spellStart"/>
      <w:r w:rsidRPr="005A3223">
        <w:rPr>
          <w:sz w:val="28"/>
          <w:szCs w:val="28"/>
        </w:rPr>
        <w:t>Swift</w:t>
      </w:r>
      <w:proofErr w:type="spellEnd"/>
      <w:r w:rsidRPr="005A3223">
        <w:rPr>
          <w:sz w:val="28"/>
          <w:szCs w:val="28"/>
        </w:rPr>
        <w:t>.</w:t>
      </w:r>
    </w:p>
    <w:p w14:paraId="3652DEFA"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 xml:space="preserve">Основна ідея </w:t>
      </w:r>
      <w:proofErr w:type="spellStart"/>
      <w:r w:rsidRPr="005A3223">
        <w:rPr>
          <w:sz w:val="28"/>
          <w:szCs w:val="28"/>
        </w:rPr>
        <w:t>SwiftUI</w:t>
      </w:r>
      <w:proofErr w:type="spellEnd"/>
      <w:r w:rsidRPr="005A3223">
        <w:rPr>
          <w:sz w:val="28"/>
          <w:szCs w:val="28"/>
        </w:rPr>
        <w:t xml:space="preserve"> полягає у тому, що ви описуєте, як має виглядати UI, а не як його створити, за допомогою декларативного підходу. Це спрощує процес розробки та забезпечує більш чистий та зрозумілий код.</w:t>
      </w:r>
    </w:p>
    <w:p w14:paraId="2440E487" w14:textId="77777777" w:rsidR="00B14A4A" w:rsidRPr="005A3223"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Має широкий набір вбудованих компонентів та модифікаторів, що дозволяють швидко створювати складні інтерфейси.</w:t>
      </w:r>
    </w:p>
    <w:p w14:paraId="688BE25C" w14:textId="77777777" w:rsidR="00B14A4A" w:rsidRPr="005A3223" w:rsidRDefault="00B14A4A" w:rsidP="00B14A4A">
      <w:pPr>
        <w:numPr>
          <w:ilvl w:val="1"/>
          <w:numId w:val="17"/>
        </w:numPr>
        <w:spacing w:before="100" w:beforeAutospacing="1" w:after="100" w:afterAutospacing="1" w:line="240" w:lineRule="auto"/>
        <w:jc w:val="left"/>
        <w:rPr>
          <w:sz w:val="28"/>
          <w:szCs w:val="28"/>
        </w:rPr>
      </w:pPr>
      <w:proofErr w:type="spellStart"/>
      <w:r w:rsidRPr="005A3223">
        <w:rPr>
          <w:sz w:val="28"/>
          <w:szCs w:val="28"/>
        </w:rPr>
        <w:t>SwiftUI</w:t>
      </w:r>
      <w:proofErr w:type="spellEnd"/>
      <w:r w:rsidRPr="005A3223">
        <w:rPr>
          <w:sz w:val="28"/>
          <w:szCs w:val="28"/>
        </w:rPr>
        <w:t xml:space="preserve"> є </w:t>
      </w:r>
      <w:proofErr w:type="spellStart"/>
      <w:r w:rsidRPr="005A3223">
        <w:rPr>
          <w:sz w:val="28"/>
          <w:szCs w:val="28"/>
        </w:rPr>
        <w:t>кросплатформеним</w:t>
      </w:r>
      <w:proofErr w:type="spellEnd"/>
      <w:r w:rsidRPr="005A3223">
        <w:rPr>
          <w:sz w:val="28"/>
          <w:szCs w:val="28"/>
        </w:rPr>
        <w:t xml:space="preserve"> і може бути використаний для розробки UI для </w:t>
      </w:r>
      <w:proofErr w:type="spellStart"/>
      <w:r w:rsidRPr="005A3223">
        <w:rPr>
          <w:sz w:val="28"/>
          <w:szCs w:val="28"/>
        </w:rPr>
        <w:t>iOS</w:t>
      </w:r>
      <w:proofErr w:type="spellEnd"/>
      <w:r w:rsidRPr="005A3223">
        <w:rPr>
          <w:sz w:val="28"/>
          <w:szCs w:val="28"/>
        </w:rPr>
        <w:t xml:space="preserve">, </w:t>
      </w:r>
      <w:proofErr w:type="spellStart"/>
      <w:r w:rsidRPr="005A3223">
        <w:rPr>
          <w:sz w:val="28"/>
          <w:szCs w:val="28"/>
        </w:rPr>
        <w:t>macOS</w:t>
      </w:r>
      <w:proofErr w:type="spellEnd"/>
      <w:r w:rsidRPr="005A3223">
        <w:rPr>
          <w:sz w:val="28"/>
          <w:szCs w:val="28"/>
        </w:rPr>
        <w:t xml:space="preserve">, </w:t>
      </w:r>
      <w:proofErr w:type="spellStart"/>
      <w:r w:rsidRPr="005A3223">
        <w:rPr>
          <w:sz w:val="28"/>
          <w:szCs w:val="28"/>
        </w:rPr>
        <w:t>watchOS</w:t>
      </w:r>
      <w:proofErr w:type="spellEnd"/>
      <w:r w:rsidRPr="005A3223">
        <w:rPr>
          <w:sz w:val="28"/>
          <w:szCs w:val="28"/>
        </w:rPr>
        <w:t xml:space="preserve"> та </w:t>
      </w:r>
      <w:proofErr w:type="spellStart"/>
      <w:r w:rsidRPr="005A3223">
        <w:rPr>
          <w:sz w:val="28"/>
          <w:szCs w:val="28"/>
        </w:rPr>
        <w:t>tvOS</w:t>
      </w:r>
      <w:proofErr w:type="spellEnd"/>
      <w:r w:rsidRPr="005A3223">
        <w:rPr>
          <w:sz w:val="28"/>
          <w:szCs w:val="28"/>
        </w:rPr>
        <w:t>.</w:t>
      </w:r>
    </w:p>
    <w:p w14:paraId="5977E306" w14:textId="77777777" w:rsidR="00B14A4A" w:rsidRDefault="00B14A4A" w:rsidP="00B14A4A">
      <w:pPr>
        <w:numPr>
          <w:ilvl w:val="1"/>
          <w:numId w:val="17"/>
        </w:numPr>
        <w:spacing w:before="100" w:beforeAutospacing="1" w:after="100" w:afterAutospacing="1" w:line="240" w:lineRule="auto"/>
        <w:jc w:val="left"/>
        <w:rPr>
          <w:sz w:val="28"/>
          <w:szCs w:val="28"/>
        </w:rPr>
      </w:pPr>
      <w:r w:rsidRPr="005A3223">
        <w:rPr>
          <w:sz w:val="28"/>
          <w:szCs w:val="28"/>
        </w:rPr>
        <w:t>Надає функціональність, таку як автоматичне оновлення UI при зміні даних (</w:t>
      </w:r>
      <w:proofErr w:type="spellStart"/>
      <w:r w:rsidRPr="005A3223">
        <w:rPr>
          <w:sz w:val="28"/>
          <w:szCs w:val="28"/>
        </w:rPr>
        <w:t>reactive</w:t>
      </w:r>
      <w:proofErr w:type="spellEnd"/>
      <w:r w:rsidRPr="005A3223">
        <w:rPr>
          <w:sz w:val="28"/>
          <w:szCs w:val="28"/>
        </w:rPr>
        <w:t xml:space="preserve"> </w:t>
      </w:r>
      <w:proofErr w:type="spellStart"/>
      <w:r w:rsidRPr="005A3223">
        <w:rPr>
          <w:sz w:val="28"/>
          <w:szCs w:val="28"/>
        </w:rPr>
        <w:t>programming</w:t>
      </w:r>
      <w:proofErr w:type="spellEnd"/>
      <w:r w:rsidRPr="005A3223">
        <w:rPr>
          <w:sz w:val="28"/>
          <w:szCs w:val="28"/>
        </w:rPr>
        <w:t xml:space="preserve">) та підтримку </w:t>
      </w:r>
      <w:proofErr w:type="spellStart"/>
      <w:r w:rsidRPr="005A3223">
        <w:rPr>
          <w:sz w:val="28"/>
          <w:szCs w:val="28"/>
        </w:rPr>
        <w:t>Dunk</w:t>
      </w:r>
      <w:proofErr w:type="spellEnd"/>
      <w:r w:rsidRPr="005A3223">
        <w:rPr>
          <w:sz w:val="28"/>
          <w:szCs w:val="28"/>
        </w:rPr>
        <w:t xml:space="preserve"> </w:t>
      </w:r>
      <w:proofErr w:type="spellStart"/>
      <w:r w:rsidRPr="005A3223">
        <w:rPr>
          <w:sz w:val="28"/>
          <w:szCs w:val="28"/>
        </w:rPr>
        <w:t>Mode</w:t>
      </w:r>
      <w:proofErr w:type="spellEnd"/>
      <w:r w:rsidRPr="005A3223">
        <w:rPr>
          <w:sz w:val="28"/>
          <w:szCs w:val="28"/>
        </w:rPr>
        <w:t xml:space="preserve"> та інших нових функцій.</w:t>
      </w:r>
    </w:p>
    <w:p w14:paraId="674D43D4" w14:textId="77777777" w:rsidR="00B14A4A" w:rsidRPr="00CF56AF" w:rsidRDefault="00B14A4A" w:rsidP="00B14A4A">
      <w:pPr>
        <w:pStyle w:val="NormalWeb"/>
        <w:ind w:firstLine="720"/>
        <w:rPr>
          <w:sz w:val="28"/>
          <w:szCs w:val="28"/>
        </w:rPr>
      </w:pPr>
      <w:r w:rsidRPr="00CF56AF">
        <w:rPr>
          <w:sz w:val="28"/>
          <w:szCs w:val="28"/>
        </w:rPr>
        <w:t xml:space="preserve">SwiftUI - це захоплива інновація, </w:t>
      </w:r>
      <w:r>
        <w:rPr>
          <w:sz w:val="28"/>
          <w:szCs w:val="28"/>
          <w:lang w:val="uk-UA"/>
        </w:rPr>
        <w:t xml:space="preserve">яка мені дуже подобається, </w:t>
      </w:r>
      <w:r w:rsidRPr="00CF56AF">
        <w:rPr>
          <w:sz w:val="28"/>
          <w:szCs w:val="28"/>
        </w:rPr>
        <w:t xml:space="preserve">проте він має свої нюанси. Додатки, розроблені за допомогою SwiftUI, вимагають iOS 13 або новішої версії, і в ньому </w:t>
      </w:r>
      <w:r>
        <w:rPr>
          <w:sz w:val="28"/>
          <w:szCs w:val="28"/>
          <w:lang w:val="uk-UA"/>
        </w:rPr>
        <w:t xml:space="preserve">є </w:t>
      </w:r>
      <w:r w:rsidRPr="00CF56AF">
        <w:rPr>
          <w:sz w:val="28"/>
          <w:szCs w:val="28"/>
        </w:rPr>
        <w:t>критичні баги в навігаційному шарі, а також обмеження в реалізації деяких UI-компонентів. З іншого боку, UIKit не має таких обмежень.</w:t>
      </w:r>
    </w:p>
    <w:p w14:paraId="1A301660" w14:textId="77777777" w:rsidR="00B14A4A" w:rsidRPr="00CF56AF" w:rsidRDefault="00B14A4A" w:rsidP="00B14A4A">
      <w:pPr>
        <w:pStyle w:val="NormalWeb"/>
        <w:ind w:firstLine="720"/>
        <w:rPr>
          <w:sz w:val="28"/>
          <w:szCs w:val="28"/>
        </w:rPr>
      </w:pPr>
      <w:r w:rsidRPr="00CF56AF">
        <w:rPr>
          <w:sz w:val="28"/>
          <w:szCs w:val="28"/>
        </w:rPr>
        <w:t>Моє рішення - поєднати обидва фреймворки, використовуючи найкращі аспекти кожного з них для досягнення найкращого результату. З UIKit я беру навігацію, реалізацію певних UI-компонентів та управління вікнами, оскільки він надійно працює в цих аспектах. SwiftUI же відповідає за реалізацію решти UI-елементів</w:t>
      </w:r>
      <w:r>
        <w:rPr>
          <w:sz w:val="28"/>
          <w:szCs w:val="28"/>
          <w:lang w:val="uk-UA"/>
        </w:rPr>
        <w:t xml:space="preserve"> і вікон</w:t>
      </w:r>
      <w:r w:rsidRPr="00CF56AF">
        <w:rPr>
          <w:sz w:val="28"/>
          <w:szCs w:val="28"/>
        </w:rPr>
        <w:t>, оскільки він пропонує зручний і декларативний підхід до розробки інтерфейсу.</w:t>
      </w:r>
    </w:p>
    <w:p w14:paraId="2DA87222" w14:textId="596A94F6" w:rsidR="00B14A4A" w:rsidRDefault="00B14A4A" w:rsidP="001514B5">
      <w:pPr>
        <w:pStyle w:val="NormalWeb"/>
        <w:ind w:firstLine="720"/>
        <w:rPr>
          <w:sz w:val="28"/>
          <w:szCs w:val="28"/>
        </w:rPr>
      </w:pPr>
      <w:r w:rsidRPr="00CF56AF">
        <w:rPr>
          <w:sz w:val="28"/>
          <w:szCs w:val="28"/>
        </w:rPr>
        <w:t>Таке поєднання фреймворків дозволяє досягти найкращого з обох світів, забезпечуючи потужність та гнучкість UIKit разом зі зручністю та швидкістю SwiftUI. Такий підхід дозволяє створювати сучасні та привабливі додатки для пристроїв Apple, використовуючи оптимальні можливості обох фреймворків.</w:t>
      </w:r>
    </w:p>
    <w:p w14:paraId="322F402B" w14:textId="77777777" w:rsidR="00B14A4A" w:rsidRDefault="00B14A4A" w:rsidP="00B14A4A">
      <w:pPr>
        <w:pStyle w:val="Heading3"/>
      </w:pPr>
      <w:bookmarkStart w:id="26" w:name="_Toc135653396"/>
      <w:bookmarkStart w:id="27" w:name="_Toc136375571"/>
      <w:r>
        <w:lastRenderedPageBreak/>
        <w:t>Бібліотека компонентів</w:t>
      </w:r>
      <w:bookmarkEnd w:id="26"/>
      <w:bookmarkEnd w:id="27"/>
      <w:r>
        <w:t xml:space="preserve"> </w:t>
      </w:r>
    </w:p>
    <w:p w14:paraId="59BD85D7" w14:textId="77777777" w:rsidR="00B14A4A" w:rsidRPr="00A03A48" w:rsidRDefault="00B14A4A" w:rsidP="00B14A4A">
      <w:pPr>
        <w:pStyle w:val="NormalWeb"/>
        <w:ind w:firstLine="720"/>
        <w:rPr>
          <w:sz w:val="28"/>
          <w:szCs w:val="28"/>
        </w:rPr>
      </w:pPr>
      <w:r w:rsidRPr="00A03A48">
        <w:rPr>
          <w:sz w:val="28"/>
          <w:szCs w:val="28"/>
        </w:rPr>
        <w:t>Для розробки бібліотеки з логікою, яка буде взаємодіяти зі Swift, ви маєте різні варіанти вибору мови програмування. Swift пропонує можливість взаємодії з багатьма іншими мовами, особливо з мовами, які підтримують міжмовний інтерфейс (англ. "interoperability").</w:t>
      </w:r>
    </w:p>
    <w:p w14:paraId="56C4693D" w14:textId="77777777" w:rsidR="00B14A4A" w:rsidRPr="00A03A48" w:rsidRDefault="00B14A4A" w:rsidP="00B14A4A">
      <w:pPr>
        <w:pStyle w:val="NormalWeb"/>
        <w:ind w:firstLine="360"/>
        <w:rPr>
          <w:sz w:val="28"/>
          <w:szCs w:val="28"/>
        </w:rPr>
      </w:pPr>
      <w:r w:rsidRPr="00A03A48">
        <w:rPr>
          <w:sz w:val="28"/>
          <w:szCs w:val="28"/>
        </w:rPr>
        <w:t>Ось кілька можливих варіантів мов програмування для розробки бібліотеки з логікою, яка інтероперує зі Swift:</w:t>
      </w:r>
    </w:p>
    <w:p w14:paraId="480624B9" w14:textId="77777777" w:rsidR="00B14A4A" w:rsidRPr="00A03A48" w:rsidRDefault="00B14A4A" w:rsidP="00B14A4A">
      <w:pPr>
        <w:pStyle w:val="NormalWeb"/>
        <w:numPr>
          <w:ilvl w:val="0"/>
          <w:numId w:val="18"/>
        </w:numPr>
        <w:rPr>
          <w:sz w:val="28"/>
          <w:szCs w:val="28"/>
        </w:rPr>
      </w:pPr>
      <w:r w:rsidRPr="00A03A48">
        <w:rPr>
          <w:sz w:val="28"/>
          <w:szCs w:val="28"/>
        </w:rPr>
        <w:t>Swift: Розробка бібліотеки з логікою прямо на Swift є найбільш природним варіантом, оскільки вона гармонійно взаємодіє з мовою Swift і надає доступ до всіх його функціональних можливостей. Це також сприяє зручності управління кодом та його обслуговування.</w:t>
      </w:r>
    </w:p>
    <w:p w14:paraId="2EBBA5B3" w14:textId="77777777" w:rsidR="00B14A4A" w:rsidRPr="00A03A48" w:rsidRDefault="00B14A4A" w:rsidP="00B14A4A">
      <w:pPr>
        <w:pStyle w:val="NormalWeb"/>
        <w:numPr>
          <w:ilvl w:val="0"/>
          <w:numId w:val="18"/>
        </w:numPr>
        <w:rPr>
          <w:sz w:val="28"/>
          <w:szCs w:val="28"/>
        </w:rPr>
      </w:pPr>
      <w:r w:rsidRPr="00A03A48">
        <w:rPr>
          <w:sz w:val="28"/>
          <w:szCs w:val="28"/>
        </w:rPr>
        <w:t>C/C++: Якщо вам потрібна максимальна продуктивність або ви вже маєте існуючий код на мовах C або C++, ви можете використовувати ці мови для розробки бібліотеки. Swift має потужні можливості інтероперабельності з мовами C та C++, що дозволяє легко використовувати функції та типи цих мов у своєму Swift-коді.</w:t>
      </w:r>
    </w:p>
    <w:p w14:paraId="6FD08B5B" w14:textId="77777777" w:rsidR="00B14A4A" w:rsidRPr="00A03A48" w:rsidRDefault="00B14A4A" w:rsidP="00B14A4A">
      <w:pPr>
        <w:pStyle w:val="NormalWeb"/>
        <w:numPr>
          <w:ilvl w:val="0"/>
          <w:numId w:val="18"/>
        </w:numPr>
        <w:rPr>
          <w:sz w:val="28"/>
          <w:szCs w:val="28"/>
        </w:rPr>
      </w:pPr>
      <w:r w:rsidRPr="00A03A48">
        <w:rPr>
          <w:sz w:val="28"/>
          <w:szCs w:val="28"/>
        </w:rPr>
        <w:t>Інші мови: Залежно від вашого випадку використання, ви також можете використовувати інші мови програмування, які підтримують міжмовний інтерфейс зі Swift, такі як Objective-C, Python, Ruby та інші. За допомогою спеціальних інтерфейсів, які надає Swift, ви зможете інтегрувати функціональність цих мов у свою бібліотеку.</w:t>
      </w:r>
    </w:p>
    <w:p w14:paraId="5CEBEC8C" w14:textId="7D848D55" w:rsidR="00B14A4A" w:rsidRPr="001514B5" w:rsidRDefault="00B14A4A" w:rsidP="001514B5">
      <w:pPr>
        <w:pStyle w:val="NormalWeb"/>
        <w:ind w:firstLine="360"/>
        <w:rPr>
          <w:sz w:val="28"/>
          <w:szCs w:val="28"/>
        </w:rPr>
      </w:pPr>
      <w:r w:rsidRPr="00A03A48">
        <w:rPr>
          <w:sz w:val="28"/>
          <w:szCs w:val="28"/>
          <w:lang w:val="uk-UA"/>
        </w:rPr>
        <w:t xml:space="preserve">Так як я роблю додаток і бота на </w:t>
      </w:r>
      <w:r w:rsidRPr="00A03A48">
        <w:rPr>
          <w:sz w:val="28"/>
          <w:szCs w:val="28"/>
          <w:lang w:val="en-US"/>
        </w:rPr>
        <w:t>Swift</w:t>
      </w:r>
      <w:r w:rsidRPr="00A03A48">
        <w:rPr>
          <w:sz w:val="28"/>
          <w:szCs w:val="28"/>
          <w:lang w:val="uk-UA"/>
        </w:rPr>
        <w:t xml:space="preserve">, робити бібліотеку також на цій мові мені задалось гарним варіантом. </w:t>
      </w:r>
    </w:p>
    <w:p w14:paraId="36950455" w14:textId="03AD8467" w:rsidR="00B14A4A" w:rsidRPr="001514B5" w:rsidRDefault="00B14A4A" w:rsidP="001514B5">
      <w:pPr>
        <w:pStyle w:val="Heading3"/>
      </w:pPr>
      <w:bookmarkStart w:id="28" w:name="_Toc135653397"/>
      <w:bookmarkStart w:id="29" w:name="_Toc136375572"/>
      <w:proofErr w:type="spellStart"/>
      <w:r>
        <w:t>Telegram</w:t>
      </w:r>
      <w:proofErr w:type="spellEnd"/>
      <w:r>
        <w:t xml:space="preserve"> </w:t>
      </w:r>
      <w:proofErr w:type="spellStart"/>
      <w:r>
        <w:t>Bot</w:t>
      </w:r>
      <w:bookmarkEnd w:id="28"/>
      <w:bookmarkEnd w:id="29"/>
      <w:proofErr w:type="spellEnd"/>
      <w:r>
        <w:t xml:space="preserve"> </w:t>
      </w:r>
    </w:p>
    <w:p w14:paraId="0DD40387" w14:textId="77777777" w:rsidR="00B14A4A" w:rsidRDefault="00B14A4A" w:rsidP="00B14A4A">
      <w:pPr>
        <w:pStyle w:val="Heading4"/>
      </w:pPr>
      <w:bookmarkStart w:id="30" w:name="_Toc135653398"/>
      <w:r>
        <w:t>Мова програмування</w:t>
      </w:r>
      <w:bookmarkEnd w:id="30"/>
      <w:r>
        <w:t xml:space="preserve"> </w:t>
      </w:r>
    </w:p>
    <w:p w14:paraId="199812EF" w14:textId="77777777" w:rsidR="00B14A4A" w:rsidRPr="000D3FE6" w:rsidRDefault="00B14A4A" w:rsidP="00B14A4A">
      <w:pPr>
        <w:pStyle w:val="NormalWeb"/>
        <w:ind w:firstLine="360"/>
        <w:rPr>
          <w:sz w:val="28"/>
          <w:szCs w:val="28"/>
        </w:rPr>
      </w:pPr>
      <w:r w:rsidRPr="000D3FE6">
        <w:rPr>
          <w:sz w:val="28"/>
          <w:szCs w:val="28"/>
        </w:rPr>
        <w:t>Телеграм-ботів можна створювати на різних мовах програмування. Основні мови, які широко використовуються для розробки телеграм-ботів, включають наступні:</w:t>
      </w:r>
    </w:p>
    <w:p w14:paraId="7A1B19D6" w14:textId="77777777" w:rsidR="00B14A4A" w:rsidRPr="000D3FE6" w:rsidRDefault="00B14A4A" w:rsidP="00B14A4A">
      <w:pPr>
        <w:pStyle w:val="NormalWeb"/>
        <w:numPr>
          <w:ilvl w:val="0"/>
          <w:numId w:val="20"/>
        </w:numPr>
        <w:rPr>
          <w:sz w:val="28"/>
          <w:szCs w:val="28"/>
        </w:rPr>
      </w:pPr>
      <w:r w:rsidRPr="000D3FE6">
        <w:rPr>
          <w:rStyle w:val="Strong"/>
          <w:sz w:val="28"/>
          <w:szCs w:val="28"/>
        </w:rPr>
        <w:t>Python</w:t>
      </w:r>
      <w:r w:rsidRPr="000D3FE6">
        <w:rPr>
          <w:sz w:val="28"/>
          <w:szCs w:val="28"/>
        </w:rPr>
        <w:t>: Python є однією з найпопулярніших мов програмування для створення телеграм-ботів. Ви можете використовувати Python-бібліотеки, такі як python-telegram-bot або pyTelegramBotAPI, для взаємодії з Telegram Bot API та обробки повідомлень.</w:t>
      </w:r>
    </w:p>
    <w:p w14:paraId="7CBB1DBA" w14:textId="77777777" w:rsidR="00B14A4A" w:rsidRPr="000D3FE6" w:rsidRDefault="00B14A4A" w:rsidP="00B14A4A">
      <w:pPr>
        <w:pStyle w:val="NormalWeb"/>
        <w:numPr>
          <w:ilvl w:val="0"/>
          <w:numId w:val="20"/>
        </w:numPr>
        <w:rPr>
          <w:sz w:val="28"/>
          <w:szCs w:val="28"/>
        </w:rPr>
      </w:pPr>
      <w:r w:rsidRPr="000D3FE6">
        <w:rPr>
          <w:rStyle w:val="Strong"/>
          <w:sz w:val="28"/>
          <w:szCs w:val="28"/>
        </w:rPr>
        <w:lastRenderedPageBreak/>
        <w:t>Node.js</w:t>
      </w:r>
      <w:r w:rsidRPr="000D3FE6">
        <w:rPr>
          <w:sz w:val="28"/>
          <w:szCs w:val="28"/>
        </w:rPr>
        <w:t>: Node.js є платформою для розробки серверних додатків на JavaScript. Ви можете використовувати бібліотеки, такі як Telegraf або node-telegram-bot-api, для створення телеграм-бота на Node.js.</w:t>
      </w:r>
    </w:p>
    <w:p w14:paraId="3170537F" w14:textId="77777777" w:rsidR="00B14A4A" w:rsidRPr="000D3FE6" w:rsidRDefault="00B14A4A" w:rsidP="00B14A4A">
      <w:pPr>
        <w:pStyle w:val="NormalWeb"/>
        <w:numPr>
          <w:ilvl w:val="0"/>
          <w:numId w:val="20"/>
        </w:numPr>
        <w:rPr>
          <w:sz w:val="28"/>
          <w:szCs w:val="28"/>
        </w:rPr>
      </w:pPr>
      <w:r w:rsidRPr="000D3FE6">
        <w:rPr>
          <w:rStyle w:val="Strong"/>
          <w:sz w:val="28"/>
          <w:szCs w:val="28"/>
        </w:rPr>
        <w:t>Java</w:t>
      </w:r>
      <w:r w:rsidRPr="000D3FE6">
        <w:rPr>
          <w:sz w:val="28"/>
          <w:szCs w:val="28"/>
        </w:rPr>
        <w:t>: Java є широко використовуваною мовою програмування, яка також може бути використана для створення телеграм-ботів. Ви можете використовувати бібліотеку, наприклад, TelegramBots для взаємодії з Telegram Bot API.</w:t>
      </w:r>
    </w:p>
    <w:p w14:paraId="3D3FEA68" w14:textId="77777777" w:rsidR="00B14A4A" w:rsidRPr="000D3FE6" w:rsidRDefault="00B14A4A" w:rsidP="00B14A4A">
      <w:pPr>
        <w:pStyle w:val="NormalWeb"/>
        <w:numPr>
          <w:ilvl w:val="0"/>
          <w:numId w:val="20"/>
        </w:numPr>
        <w:rPr>
          <w:sz w:val="28"/>
          <w:szCs w:val="28"/>
        </w:rPr>
      </w:pPr>
      <w:r w:rsidRPr="000D3FE6">
        <w:rPr>
          <w:rStyle w:val="Strong"/>
          <w:sz w:val="28"/>
          <w:szCs w:val="28"/>
        </w:rPr>
        <w:t>Ruby</w:t>
      </w:r>
      <w:r w:rsidRPr="000D3FE6">
        <w:rPr>
          <w:sz w:val="28"/>
          <w:szCs w:val="28"/>
        </w:rPr>
        <w:t>: Ruby є простою та елегантною мовою програмування, яка також підтримує створення телеграм-ботів. Ви можете використовувати бібліотеку, таку як telegram-bot-ruby, для роботи з Telegram Bot API та створення функціонального бота.</w:t>
      </w:r>
    </w:p>
    <w:p w14:paraId="58106542" w14:textId="77777777" w:rsidR="00B14A4A" w:rsidRPr="000D3FE6" w:rsidRDefault="00B14A4A" w:rsidP="00B14A4A">
      <w:pPr>
        <w:pStyle w:val="NormalWeb"/>
        <w:numPr>
          <w:ilvl w:val="0"/>
          <w:numId w:val="20"/>
        </w:numPr>
        <w:rPr>
          <w:sz w:val="28"/>
          <w:szCs w:val="28"/>
        </w:rPr>
      </w:pPr>
      <w:r w:rsidRPr="000D3FE6">
        <w:rPr>
          <w:rStyle w:val="Strong"/>
          <w:sz w:val="28"/>
          <w:szCs w:val="28"/>
        </w:rPr>
        <w:t>PHP</w:t>
      </w:r>
      <w:r w:rsidRPr="000D3FE6">
        <w:rPr>
          <w:sz w:val="28"/>
          <w:szCs w:val="28"/>
        </w:rPr>
        <w:t>: PHP є широко використовуваною мовою для веб-розробки і також підтримує створення телеграм-ботів. Ви можете використовувати бібліотеки, такі як Telegram Bot SDK або php-telegram-bot, для взаємодії з Telegram Bot API.</w:t>
      </w:r>
    </w:p>
    <w:p w14:paraId="080967C7" w14:textId="77777777" w:rsidR="00B14A4A" w:rsidRDefault="00B14A4A" w:rsidP="00B14A4A">
      <w:pPr>
        <w:pStyle w:val="NormalWeb"/>
        <w:ind w:firstLine="360"/>
        <w:rPr>
          <w:sz w:val="28"/>
          <w:szCs w:val="28"/>
        </w:rPr>
      </w:pPr>
      <w:r w:rsidRPr="000D3FE6">
        <w:rPr>
          <w:sz w:val="28"/>
          <w:szCs w:val="28"/>
        </w:rPr>
        <w:t>Це найпопулярніші варіанти для створення телеграм-ботів. Я обрав мову програмування Swift для розробки бота, оскільки це надає зручну можливість імпортувати бібліотеку компонентів до нього. Таким чином, логіка може бути перевикористана як у iOS додатку, так і в боті.</w:t>
      </w:r>
    </w:p>
    <w:p w14:paraId="6BDEE5C0" w14:textId="77777777" w:rsidR="00B14A4A" w:rsidRPr="000D3FE6" w:rsidRDefault="00B14A4A" w:rsidP="00B14A4A">
      <w:pPr>
        <w:pStyle w:val="Heading4"/>
      </w:pPr>
      <w:bookmarkStart w:id="31" w:name="_Toc135653399"/>
      <w:r>
        <w:rPr>
          <w:lang w:val="en-US"/>
        </w:rPr>
        <w:t>API</w:t>
      </w:r>
      <w:r>
        <w:t xml:space="preserve"> для створення бота</w:t>
      </w:r>
      <w:bookmarkEnd w:id="31"/>
      <w:r>
        <w:t xml:space="preserve"> </w:t>
      </w:r>
    </w:p>
    <w:p w14:paraId="6120FA3F" w14:textId="77777777" w:rsidR="00B14A4A" w:rsidRPr="00636801" w:rsidRDefault="00B14A4A" w:rsidP="00B14A4A">
      <w:pPr>
        <w:pStyle w:val="NormalWeb"/>
        <w:ind w:firstLine="360"/>
        <w:rPr>
          <w:sz w:val="28"/>
          <w:szCs w:val="28"/>
        </w:rPr>
      </w:pPr>
      <w:r w:rsidRPr="00636801">
        <w:rPr>
          <w:sz w:val="28"/>
          <w:szCs w:val="28"/>
        </w:rPr>
        <w:t>Для створення телеграм-бота на Swift ви можете використати такі інструменти:</w:t>
      </w:r>
    </w:p>
    <w:p w14:paraId="492D3AB2" w14:textId="77777777" w:rsidR="00B14A4A" w:rsidRPr="00636801" w:rsidRDefault="00B14A4A" w:rsidP="00B14A4A">
      <w:pPr>
        <w:pStyle w:val="NormalWeb"/>
        <w:numPr>
          <w:ilvl w:val="0"/>
          <w:numId w:val="19"/>
        </w:numPr>
        <w:rPr>
          <w:sz w:val="28"/>
          <w:szCs w:val="28"/>
        </w:rPr>
      </w:pPr>
      <w:r w:rsidRPr="00636801">
        <w:rPr>
          <w:rStyle w:val="Strong"/>
          <w:sz w:val="28"/>
          <w:szCs w:val="28"/>
        </w:rPr>
        <w:t>Telegram Bot API</w:t>
      </w:r>
      <w:r w:rsidRPr="00636801">
        <w:rPr>
          <w:sz w:val="28"/>
          <w:szCs w:val="28"/>
        </w:rPr>
        <w:t xml:space="preserve">: Це офіційний API, наданий Telegram, який дозволяє взаємодіяти з ботами через HTTP-запити. </w:t>
      </w:r>
      <w:r>
        <w:rPr>
          <w:sz w:val="28"/>
          <w:szCs w:val="28"/>
          <w:lang w:val="uk-UA"/>
        </w:rPr>
        <w:t xml:space="preserve">Можна </w:t>
      </w:r>
      <w:r w:rsidRPr="00636801">
        <w:rPr>
          <w:sz w:val="28"/>
          <w:szCs w:val="28"/>
        </w:rPr>
        <w:t xml:space="preserve">використовувати бібліотеку Swift для роботи з цим API, наприклад, таку як </w:t>
      </w:r>
      <w:r w:rsidRPr="00636801">
        <w:rPr>
          <w:rStyle w:val="HTMLCode"/>
          <w:szCs w:val="28"/>
        </w:rPr>
        <w:t>telegram-bot-swift</w:t>
      </w:r>
      <w:r w:rsidRPr="00636801">
        <w:rPr>
          <w:sz w:val="28"/>
          <w:szCs w:val="28"/>
        </w:rPr>
        <w:t>.</w:t>
      </w:r>
    </w:p>
    <w:p w14:paraId="6731A982" w14:textId="77777777" w:rsidR="00B14A4A" w:rsidRPr="00636801" w:rsidRDefault="00B14A4A" w:rsidP="00B14A4A">
      <w:pPr>
        <w:pStyle w:val="NormalWeb"/>
        <w:numPr>
          <w:ilvl w:val="0"/>
          <w:numId w:val="19"/>
        </w:numPr>
        <w:rPr>
          <w:sz w:val="28"/>
          <w:szCs w:val="28"/>
        </w:rPr>
      </w:pPr>
      <w:r w:rsidRPr="00636801">
        <w:rPr>
          <w:rStyle w:val="Strong"/>
          <w:sz w:val="28"/>
          <w:szCs w:val="28"/>
        </w:rPr>
        <w:t>Vapor</w:t>
      </w:r>
      <w:r w:rsidRPr="00636801">
        <w:rPr>
          <w:sz w:val="28"/>
          <w:szCs w:val="28"/>
        </w:rPr>
        <w:t>: Vapor є фреймворком на мові Swift для створення веб-додатків та API. Ви можете використати Vapor для створення серверної частини вашого телеграм-бота та взаємодії з Telegram Bot API. Vapor надає можливість легко обробляти вхідні повідомлення, відповідати на них та виконувати потрібні дії.</w:t>
      </w:r>
    </w:p>
    <w:p w14:paraId="7740E12D" w14:textId="77777777" w:rsidR="00B14A4A" w:rsidRPr="000D3FE6" w:rsidRDefault="00B14A4A" w:rsidP="00B14A4A">
      <w:pPr>
        <w:pStyle w:val="NormalWeb"/>
        <w:numPr>
          <w:ilvl w:val="0"/>
          <w:numId w:val="19"/>
        </w:numPr>
        <w:rPr>
          <w:sz w:val="28"/>
          <w:szCs w:val="28"/>
        </w:rPr>
      </w:pPr>
      <w:r w:rsidRPr="00636801">
        <w:rPr>
          <w:rStyle w:val="Strong"/>
          <w:sz w:val="28"/>
          <w:szCs w:val="28"/>
        </w:rPr>
        <w:t>Perfect</w:t>
      </w:r>
      <w:r w:rsidRPr="00636801">
        <w:rPr>
          <w:sz w:val="28"/>
          <w:szCs w:val="28"/>
        </w:rPr>
        <w:t xml:space="preserve">: Perfect є ще одним фреймворком на мові Swift для створення серверних додатків та API. </w:t>
      </w:r>
      <w:r>
        <w:rPr>
          <w:sz w:val="28"/>
          <w:szCs w:val="28"/>
          <w:lang w:val="uk-UA"/>
        </w:rPr>
        <w:t xml:space="preserve">Можна </w:t>
      </w:r>
      <w:r w:rsidRPr="00636801">
        <w:rPr>
          <w:sz w:val="28"/>
          <w:szCs w:val="28"/>
        </w:rPr>
        <w:t>можете використовувати Perfect для створення телеграм-бота. Він надає зручний інтерфейс для роботи з Telegram Bot API та обробки вхідних повідомлень.</w:t>
      </w:r>
    </w:p>
    <w:p w14:paraId="5319E12F" w14:textId="5B836609" w:rsidR="00B14A4A" w:rsidRPr="001514B5" w:rsidRDefault="00B14A4A" w:rsidP="001514B5">
      <w:pPr>
        <w:pStyle w:val="NormalWeb"/>
        <w:ind w:firstLine="360"/>
        <w:rPr>
          <w:sz w:val="28"/>
          <w:szCs w:val="28"/>
        </w:rPr>
      </w:pPr>
      <w:r w:rsidRPr="000D3FE6">
        <w:rPr>
          <w:sz w:val="28"/>
          <w:szCs w:val="28"/>
        </w:rPr>
        <w:lastRenderedPageBreak/>
        <w:t>Моїм рішенням є використання "telegram-bot-swift", який є обгорткою для мови Swift. Це дозволяє швидко досягати результату та сконцентруватися на виконанні поставлених завдань.</w:t>
      </w:r>
    </w:p>
    <w:p w14:paraId="22E0AF7A" w14:textId="77777777" w:rsidR="00B14A4A" w:rsidRDefault="00B14A4A" w:rsidP="00B14A4A">
      <w:pPr>
        <w:pStyle w:val="Heading2"/>
        <w:rPr>
          <w:i/>
        </w:rPr>
      </w:pPr>
      <w:bookmarkStart w:id="32" w:name="_Toc135653400"/>
      <w:bookmarkStart w:id="33" w:name="_Toc136375573"/>
      <w:r w:rsidRPr="00A80220">
        <w:t>Аналіз відомих</w:t>
      </w:r>
      <w:r>
        <w:t xml:space="preserve"> </w:t>
      </w:r>
      <w:r w:rsidRPr="00364427">
        <w:t>алгоритмічних</w:t>
      </w:r>
      <w:r>
        <w:t xml:space="preserve"> та</w:t>
      </w:r>
      <w:r w:rsidRPr="00A80220">
        <w:t xml:space="preserve"> технічних рішень</w:t>
      </w:r>
      <w:bookmarkEnd w:id="12"/>
      <w:bookmarkEnd w:id="32"/>
      <w:bookmarkEnd w:id="33"/>
    </w:p>
    <w:p w14:paraId="20B8A846" w14:textId="77777777" w:rsidR="00B14A4A" w:rsidRPr="001A65FA" w:rsidRDefault="00B14A4A" w:rsidP="00B14A4A">
      <w:pPr>
        <w:pStyle w:val="Heading3"/>
      </w:pPr>
      <w:bookmarkStart w:id="34" w:name="_Toc135653401"/>
      <w:bookmarkStart w:id="35" w:name="_Toc136375574"/>
      <w:r w:rsidRPr="00855BA8">
        <w:rPr>
          <w:lang w:val="en-US"/>
        </w:rPr>
        <w:t>iOS</w:t>
      </w:r>
      <w:r w:rsidRPr="00855BA8">
        <w:t xml:space="preserve"> додаток</w:t>
      </w:r>
      <w:bookmarkEnd w:id="34"/>
      <w:bookmarkEnd w:id="35"/>
      <w:r w:rsidRPr="00855BA8">
        <w:t xml:space="preserve"> </w:t>
      </w:r>
    </w:p>
    <w:p w14:paraId="671C4DCF" w14:textId="77777777" w:rsidR="00B14A4A" w:rsidRPr="00BF135B" w:rsidRDefault="00B14A4A" w:rsidP="00B14A4A">
      <w:pPr>
        <w:rPr>
          <w:rStyle w:val="Strong"/>
          <w:b w:val="0"/>
          <w:bCs w:val="0"/>
          <w:sz w:val="28"/>
          <w:szCs w:val="28"/>
          <w:lang w:val="ru-RU"/>
        </w:rPr>
      </w:pPr>
      <w:r w:rsidRPr="00BF135B">
        <w:rPr>
          <w:sz w:val="28"/>
          <w:szCs w:val="28"/>
        </w:rPr>
        <w:t>Для додатку необхідно обрати кілька важливих архітектурних рішень:</w:t>
      </w:r>
    </w:p>
    <w:p w14:paraId="43E1E9DF" w14:textId="77777777" w:rsidR="00B14A4A" w:rsidRPr="00BF135B" w:rsidRDefault="00B14A4A" w:rsidP="00B14A4A">
      <w:pPr>
        <w:pStyle w:val="NormalWeb"/>
        <w:numPr>
          <w:ilvl w:val="0"/>
          <w:numId w:val="6"/>
        </w:numPr>
        <w:rPr>
          <w:sz w:val="28"/>
          <w:szCs w:val="28"/>
        </w:rPr>
      </w:pPr>
      <w:r w:rsidRPr="00BF135B">
        <w:rPr>
          <w:rStyle w:val="Strong"/>
          <w:sz w:val="28"/>
          <w:szCs w:val="28"/>
        </w:rPr>
        <w:t>Організація окремих модулів (вікон)</w:t>
      </w:r>
    </w:p>
    <w:p w14:paraId="4CD5EA86" w14:textId="77777777" w:rsidR="00B14A4A" w:rsidRPr="00BF135B" w:rsidRDefault="00B14A4A" w:rsidP="00B14A4A">
      <w:pPr>
        <w:pStyle w:val="NormalWeb"/>
        <w:numPr>
          <w:ilvl w:val="0"/>
          <w:numId w:val="6"/>
        </w:numPr>
        <w:rPr>
          <w:sz w:val="28"/>
          <w:szCs w:val="28"/>
        </w:rPr>
      </w:pPr>
      <w:r w:rsidRPr="00BF135B">
        <w:rPr>
          <w:rStyle w:val="Strong"/>
          <w:sz w:val="28"/>
          <w:szCs w:val="28"/>
        </w:rPr>
        <w:t>Взаємодія модулів та передача даних між ними</w:t>
      </w:r>
    </w:p>
    <w:p w14:paraId="459300B4" w14:textId="77777777" w:rsidR="00B14A4A" w:rsidRPr="00BF135B" w:rsidRDefault="00B14A4A" w:rsidP="00B14A4A">
      <w:pPr>
        <w:pStyle w:val="NormalWeb"/>
        <w:numPr>
          <w:ilvl w:val="0"/>
          <w:numId w:val="6"/>
        </w:numPr>
        <w:rPr>
          <w:sz w:val="28"/>
          <w:szCs w:val="28"/>
        </w:rPr>
      </w:pPr>
      <w:r w:rsidRPr="00BF135B">
        <w:rPr>
          <w:rStyle w:val="Strong"/>
          <w:sz w:val="28"/>
          <w:szCs w:val="28"/>
        </w:rPr>
        <w:t>Навігація</w:t>
      </w:r>
      <w:r w:rsidRPr="00BF135B">
        <w:rPr>
          <w:sz w:val="28"/>
          <w:szCs w:val="28"/>
        </w:rPr>
        <w:t>: Потрібно вирішити, як буде організована навігація між модулями.</w:t>
      </w:r>
      <w:r>
        <w:rPr>
          <w:sz w:val="28"/>
          <w:szCs w:val="28"/>
          <w:lang w:val="uk-UA"/>
        </w:rPr>
        <w:t xml:space="preserve"> Хто це робить, логіка навігації</w:t>
      </w:r>
    </w:p>
    <w:p w14:paraId="338ED40E" w14:textId="77777777" w:rsidR="00B14A4A" w:rsidRPr="00BF135B" w:rsidRDefault="00B14A4A" w:rsidP="00B14A4A">
      <w:pPr>
        <w:pStyle w:val="NormalWeb"/>
        <w:numPr>
          <w:ilvl w:val="0"/>
          <w:numId w:val="6"/>
        </w:numPr>
        <w:spacing w:line="360" w:lineRule="auto"/>
        <w:jc w:val="both"/>
        <w:rPr>
          <w:sz w:val="28"/>
          <w:szCs w:val="28"/>
        </w:rPr>
      </w:pPr>
      <w:r w:rsidRPr="00BF135B">
        <w:rPr>
          <w:rStyle w:val="Strong"/>
          <w:sz w:val="28"/>
          <w:szCs w:val="28"/>
        </w:rPr>
        <w:t>Впровадження залежностей у модулі</w:t>
      </w:r>
    </w:p>
    <w:p w14:paraId="0969EEB0" w14:textId="77777777" w:rsidR="00B14A4A" w:rsidRPr="00454423" w:rsidRDefault="00B14A4A" w:rsidP="00B14A4A">
      <w:pPr>
        <w:pStyle w:val="Heading4"/>
      </w:pPr>
      <w:bookmarkStart w:id="36" w:name="_Toc135653402"/>
      <w:r w:rsidRPr="00454423">
        <w:t>Організація окремого модуля</w:t>
      </w:r>
      <w:bookmarkEnd w:id="36"/>
      <w:r w:rsidRPr="00454423">
        <w:t xml:space="preserve"> </w:t>
      </w:r>
    </w:p>
    <w:p w14:paraId="3FF681FF" w14:textId="77777777" w:rsidR="00B14A4A" w:rsidRDefault="00B14A4A" w:rsidP="00B14A4A">
      <w:pPr>
        <w:pStyle w:val="NormalWeb"/>
        <w:ind w:firstLine="720"/>
        <w:rPr>
          <w:sz w:val="28"/>
          <w:szCs w:val="28"/>
        </w:rPr>
      </w:pPr>
      <w:r w:rsidRPr="006A0E07">
        <w:rPr>
          <w:sz w:val="28"/>
          <w:szCs w:val="28"/>
        </w:rPr>
        <w:t xml:space="preserve">Стандартна практика в індустрії - це паттерн MVC (Model-View-Controller). У компанії Apple вони розробили свій варіант паттерну, який називається Apple MVC. Хоча він є прийнятним рішенням, в деяких випадках може не відповідати потребам. </w:t>
      </w:r>
    </w:p>
    <w:p w14:paraId="6EE5E5FB" w14:textId="77777777" w:rsidR="00B14A4A" w:rsidRPr="006A0E07" w:rsidRDefault="00B14A4A" w:rsidP="00B14A4A">
      <w:pPr>
        <w:pStyle w:val="NormalWeb"/>
        <w:ind w:firstLine="720"/>
        <w:rPr>
          <w:sz w:val="28"/>
          <w:szCs w:val="28"/>
        </w:rPr>
      </w:pPr>
      <w:r w:rsidRPr="006A0E07">
        <w:rPr>
          <w:sz w:val="28"/>
          <w:szCs w:val="28"/>
        </w:rPr>
        <w:t xml:space="preserve">У світі iOS розробки існує безліч архітектурних паттернів, які називаються </w:t>
      </w:r>
      <w:r>
        <w:rPr>
          <w:sz w:val="28"/>
          <w:szCs w:val="28"/>
        </w:rPr>
        <w:t>“</w:t>
      </w:r>
      <w:r w:rsidRPr="006A0E07">
        <w:rPr>
          <w:sz w:val="28"/>
          <w:szCs w:val="28"/>
        </w:rPr>
        <w:t>архітектурні паттерни</w:t>
      </w:r>
      <w:r>
        <w:rPr>
          <w:sz w:val="28"/>
          <w:szCs w:val="28"/>
        </w:rPr>
        <w:t>”</w:t>
      </w:r>
      <w:r w:rsidRPr="006A0E07">
        <w:rPr>
          <w:sz w:val="28"/>
          <w:szCs w:val="28"/>
        </w:rPr>
        <w:t>. Фактично вони базуються на тих самих MVC і Apple MVC, але розбивають їх на більші компоненти, змінюють передачу даних між компонентами на реактивний підхід або включають логіку навігації в модуль вікна. Варто зауважити, що логіка навігації є окремою схемою і окремою частиною програми, а модулі не залежать від неї і нічого про неї не знають. Таким чином, цей шар знаходиться нижче за логіку навігації.</w:t>
      </w:r>
    </w:p>
    <w:p w14:paraId="04B4BFEE" w14:textId="77777777" w:rsidR="00B14A4A" w:rsidRPr="006A0E07" w:rsidRDefault="00B14A4A" w:rsidP="00B14A4A">
      <w:pPr>
        <w:pStyle w:val="NormalWeb"/>
        <w:rPr>
          <w:sz w:val="28"/>
          <w:szCs w:val="28"/>
        </w:rPr>
      </w:pPr>
      <w:r w:rsidRPr="006A0E07">
        <w:rPr>
          <w:sz w:val="28"/>
          <w:szCs w:val="28"/>
        </w:rPr>
        <w:t>У світі iOS розрізняють такі архітектурні паттерни:</w:t>
      </w:r>
    </w:p>
    <w:p w14:paraId="2533B6C0" w14:textId="77777777" w:rsidR="00B14A4A" w:rsidRPr="006A0E07" w:rsidRDefault="00B14A4A" w:rsidP="00B14A4A">
      <w:pPr>
        <w:pStyle w:val="NormalWeb"/>
        <w:numPr>
          <w:ilvl w:val="0"/>
          <w:numId w:val="7"/>
        </w:numPr>
        <w:rPr>
          <w:sz w:val="28"/>
          <w:szCs w:val="28"/>
        </w:rPr>
      </w:pPr>
      <w:r w:rsidRPr="006A0E07">
        <w:rPr>
          <w:sz w:val="28"/>
          <w:szCs w:val="28"/>
        </w:rPr>
        <w:t>MVP (Model-View-Presenter): В цьому паттерні ізнес-логіка витягується до сутності P (Presenter). Це робочий варіант, який поліпшує стандартний MVC від Apple і не перевантажує систему</w:t>
      </w:r>
      <w:r>
        <w:rPr>
          <w:sz w:val="28"/>
          <w:szCs w:val="28"/>
          <w:lang w:val="uk-UA"/>
        </w:rPr>
        <w:t xml:space="preserve"> окремого модуля</w:t>
      </w:r>
      <w:r w:rsidRPr="006A0E07">
        <w:rPr>
          <w:sz w:val="28"/>
          <w:szCs w:val="28"/>
        </w:rPr>
        <w:t>.</w:t>
      </w:r>
    </w:p>
    <w:p w14:paraId="4BF69A72" w14:textId="77777777" w:rsidR="00B14A4A" w:rsidRPr="006A0E07" w:rsidRDefault="00B14A4A" w:rsidP="00B14A4A">
      <w:pPr>
        <w:pStyle w:val="NormalWeb"/>
        <w:numPr>
          <w:ilvl w:val="0"/>
          <w:numId w:val="7"/>
        </w:numPr>
        <w:rPr>
          <w:sz w:val="28"/>
          <w:szCs w:val="28"/>
        </w:rPr>
      </w:pPr>
      <w:r w:rsidRPr="006A0E07">
        <w:rPr>
          <w:sz w:val="28"/>
          <w:szCs w:val="28"/>
        </w:rPr>
        <w:t xml:space="preserve">MVVM (Model-View-ViewModel): В цьому паттерні бізнес-логіка витягується до сутності VM (ViewModel), а передача даних та подій </w:t>
      </w:r>
      <w:r w:rsidRPr="006A0E07">
        <w:rPr>
          <w:sz w:val="28"/>
          <w:szCs w:val="28"/>
        </w:rPr>
        <w:lastRenderedPageBreak/>
        <w:t xml:space="preserve">між екраном і ViewModel здійснюється за допомогою реактивного підходу. В стандартному iOS це означає використання RxSwift або Combine. Це також ефективний варіант, особливо для тих, хто вподобає реактивний підхід. Проте я не бачу в ньому великого сенсу, оскільки Apple випустила нову бібліотеку для цього, яка ще </w:t>
      </w:r>
      <w:r>
        <w:rPr>
          <w:sz w:val="28"/>
          <w:szCs w:val="28"/>
          <w:lang w:val="uk-UA"/>
        </w:rPr>
        <w:t>не</w:t>
      </w:r>
      <w:r w:rsidRPr="006A0E07">
        <w:rPr>
          <w:sz w:val="28"/>
          <w:szCs w:val="28"/>
        </w:rPr>
        <w:t>стабільна, а RxSwift, хоч і підходить, скоро вийде з використання. Це складний вибір, який зараз не відповідає моїм потребам</w:t>
      </w:r>
      <w:r>
        <w:rPr>
          <w:sz w:val="28"/>
          <w:szCs w:val="28"/>
          <w:lang w:val="uk-UA"/>
        </w:rPr>
        <w:t>, ти більше, фанат реактивного підходу я також не є , тому за особистих вподобань не мій вибір</w:t>
      </w:r>
      <w:r w:rsidRPr="006A0E07">
        <w:rPr>
          <w:sz w:val="28"/>
          <w:szCs w:val="28"/>
        </w:rPr>
        <w:t>.</w:t>
      </w:r>
    </w:p>
    <w:p w14:paraId="4E8FF82E" w14:textId="77777777" w:rsidR="00B14A4A" w:rsidRPr="006A0E07" w:rsidRDefault="00B14A4A" w:rsidP="00B14A4A">
      <w:pPr>
        <w:pStyle w:val="NormalWeb"/>
        <w:numPr>
          <w:ilvl w:val="0"/>
          <w:numId w:val="7"/>
        </w:numPr>
        <w:rPr>
          <w:sz w:val="28"/>
          <w:szCs w:val="28"/>
        </w:rPr>
      </w:pPr>
      <w:r w:rsidRPr="006A0E07">
        <w:rPr>
          <w:sz w:val="28"/>
          <w:szCs w:val="28"/>
        </w:rPr>
        <w:t xml:space="preserve">VIPER: Це паттерн, в якому навігаційну логіку поміщають у R (Router), інтерактор виконує запити до сервера і передає дані презентеру, а презентер </w:t>
      </w:r>
      <w:r>
        <w:rPr>
          <w:sz w:val="28"/>
          <w:szCs w:val="28"/>
          <w:lang w:val="uk-UA"/>
        </w:rPr>
        <w:t xml:space="preserve">оновлює </w:t>
      </w:r>
      <w:r w:rsidRPr="006A0E07">
        <w:rPr>
          <w:sz w:val="28"/>
          <w:szCs w:val="28"/>
        </w:rPr>
        <w:t>View,</w:t>
      </w:r>
      <w:r>
        <w:rPr>
          <w:sz w:val="28"/>
          <w:szCs w:val="28"/>
          <w:lang w:val="uk-UA"/>
        </w:rPr>
        <w:t xml:space="preserve"> яка займається </w:t>
      </w:r>
      <w:r w:rsidRPr="006A0E07">
        <w:rPr>
          <w:sz w:val="28"/>
          <w:szCs w:val="28"/>
        </w:rPr>
        <w:t>юзер-інтерфейсом. Це дуже перевантажений паттерн, для якого важко писати код, оскільки він має в собі логіку навігації, що робить його недостатньо перевикористовуваним і не заснованим на принципах DRY (Don't Repeat Yourself). Крім того, інтерактор не є обов'язковою частиною, його можна просто передавати через контрактний інтерфейс у бізнес-логіку презентера або ViewModel. Це не найкращий варіант, на мою думку.</w:t>
      </w:r>
    </w:p>
    <w:p w14:paraId="0430E4B7" w14:textId="77777777" w:rsidR="00B14A4A" w:rsidRPr="006A0E07" w:rsidRDefault="00B14A4A" w:rsidP="00B14A4A">
      <w:pPr>
        <w:pStyle w:val="NormalWeb"/>
        <w:ind w:firstLine="360"/>
        <w:rPr>
          <w:sz w:val="28"/>
          <w:szCs w:val="28"/>
        </w:rPr>
      </w:pPr>
      <w:r w:rsidRPr="006A0E07">
        <w:rPr>
          <w:sz w:val="28"/>
          <w:szCs w:val="28"/>
        </w:rPr>
        <w:t>Варто враховувати, що кожен паттерн має свої переваги і недоліки, і вибір залежить від конкретної ситуації та ваших особистих вподобань.</w:t>
      </w:r>
    </w:p>
    <w:p w14:paraId="2AB72BAD" w14:textId="3B08CBE8" w:rsidR="00B14A4A" w:rsidRPr="001514B5" w:rsidRDefault="00B14A4A" w:rsidP="001514B5">
      <w:pPr>
        <w:ind w:firstLine="360"/>
        <w:rPr>
          <w:sz w:val="28"/>
          <w:szCs w:val="28"/>
        </w:rPr>
      </w:pPr>
      <w:r w:rsidRPr="00454423">
        <w:rPr>
          <w:sz w:val="28"/>
          <w:szCs w:val="28"/>
        </w:rPr>
        <w:t xml:space="preserve">Мій варіант </w:t>
      </w:r>
      <w:r w:rsidRPr="00454423">
        <w:rPr>
          <w:sz w:val="28"/>
          <w:szCs w:val="28"/>
          <w:lang w:val="en-US"/>
        </w:rPr>
        <w:t>MVP</w:t>
      </w:r>
      <w:r w:rsidRPr="00454423">
        <w:rPr>
          <w:sz w:val="28"/>
          <w:szCs w:val="28"/>
        </w:rPr>
        <w:t xml:space="preserve"> і самописний </w:t>
      </w:r>
      <w:proofErr w:type="spellStart"/>
      <w:r w:rsidRPr="00454423">
        <w:rPr>
          <w:sz w:val="28"/>
          <w:szCs w:val="28"/>
        </w:rPr>
        <w:t>компоновищк</w:t>
      </w:r>
      <w:proofErr w:type="spellEnd"/>
      <w:r w:rsidRPr="00454423">
        <w:rPr>
          <w:sz w:val="28"/>
          <w:szCs w:val="28"/>
        </w:rPr>
        <w:t xml:space="preserve">, для того щоб </w:t>
      </w:r>
      <w:proofErr w:type="spellStart"/>
      <w:r w:rsidRPr="00454423">
        <w:rPr>
          <w:sz w:val="28"/>
          <w:szCs w:val="28"/>
        </w:rPr>
        <w:t>можно</w:t>
      </w:r>
      <w:proofErr w:type="spellEnd"/>
      <w:r w:rsidRPr="00454423">
        <w:rPr>
          <w:sz w:val="28"/>
          <w:szCs w:val="28"/>
        </w:rPr>
        <w:t xml:space="preserve"> било </w:t>
      </w:r>
      <w:proofErr w:type="spellStart"/>
      <w:r w:rsidRPr="00454423">
        <w:rPr>
          <w:sz w:val="28"/>
          <w:szCs w:val="28"/>
        </w:rPr>
        <w:t>зніювати</w:t>
      </w:r>
      <w:proofErr w:type="spellEnd"/>
      <w:r w:rsidRPr="00454423">
        <w:rPr>
          <w:sz w:val="28"/>
          <w:szCs w:val="28"/>
        </w:rPr>
        <w:t xml:space="preserve"> логіку для </w:t>
      </w:r>
      <w:proofErr w:type="spellStart"/>
      <w:r w:rsidRPr="00454423">
        <w:rPr>
          <w:sz w:val="28"/>
          <w:szCs w:val="28"/>
        </w:rPr>
        <w:t>окн</w:t>
      </w:r>
      <w:proofErr w:type="spellEnd"/>
      <w:r w:rsidRPr="00454423">
        <w:rPr>
          <w:sz w:val="28"/>
          <w:szCs w:val="28"/>
        </w:rPr>
        <w:t xml:space="preserve"> на ходу </w:t>
      </w:r>
    </w:p>
    <w:p w14:paraId="12874A3E" w14:textId="3162EC1C" w:rsidR="00B14A4A" w:rsidRPr="001514B5" w:rsidRDefault="00B14A4A" w:rsidP="001514B5">
      <w:pPr>
        <w:pStyle w:val="Heading4"/>
      </w:pPr>
      <w:bookmarkStart w:id="37" w:name="_Toc135653403"/>
      <w:r>
        <w:t>Шари програми</w:t>
      </w:r>
      <w:bookmarkEnd w:id="37"/>
    </w:p>
    <w:p w14:paraId="6B37EC83" w14:textId="77777777" w:rsidR="00B14A4A" w:rsidRPr="005B24DF" w:rsidRDefault="00B14A4A" w:rsidP="00B14A4A">
      <w:pPr>
        <w:ind w:firstLine="360"/>
        <w:rPr>
          <w:sz w:val="28"/>
          <w:szCs w:val="28"/>
        </w:rPr>
      </w:pPr>
      <w:proofErr w:type="spellStart"/>
      <w:r>
        <w:rPr>
          <w:sz w:val="28"/>
          <w:szCs w:val="28"/>
          <w:lang w:val="ru-RU"/>
        </w:rPr>
        <w:t>Програма</w:t>
      </w:r>
      <w:proofErr w:type="spellEnd"/>
      <w:r>
        <w:rPr>
          <w:sz w:val="28"/>
          <w:szCs w:val="28"/>
          <w:lang w:val="ru-RU"/>
        </w:rPr>
        <w:t xml:space="preserve"> буде под</w:t>
      </w:r>
      <w:proofErr w:type="spellStart"/>
      <w:r>
        <w:rPr>
          <w:sz w:val="28"/>
          <w:szCs w:val="28"/>
        </w:rPr>
        <w:t>ілена</w:t>
      </w:r>
      <w:proofErr w:type="spellEnd"/>
      <w:r>
        <w:rPr>
          <w:sz w:val="28"/>
          <w:szCs w:val="28"/>
        </w:rPr>
        <w:t xml:space="preserve"> на шари, для того, щоб завжди знати де що знаходиться </w:t>
      </w:r>
    </w:p>
    <w:p w14:paraId="5B793C13" w14:textId="77777777" w:rsidR="00B14A4A" w:rsidRDefault="00B14A4A" w:rsidP="00B14A4A">
      <w:pPr>
        <w:ind w:firstLine="360"/>
        <w:rPr>
          <w:sz w:val="28"/>
          <w:szCs w:val="28"/>
          <w:lang w:val="ru-RU"/>
        </w:rPr>
      </w:pPr>
    </w:p>
    <w:p w14:paraId="550280B0" w14:textId="77777777" w:rsidR="00B14A4A" w:rsidRPr="005B24DF" w:rsidRDefault="00B14A4A" w:rsidP="00B14A4A">
      <w:pPr>
        <w:ind w:firstLine="360"/>
        <w:jc w:val="center"/>
        <w:rPr>
          <w:sz w:val="28"/>
          <w:szCs w:val="28"/>
          <w:lang w:val="ru-RU"/>
        </w:rPr>
      </w:pPr>
      <w:r w:rsidRPr="006A0E07">
        <w:rPr>
          <w:noProof/>
          <w:sz w:val="28"/>
          <w:szCs w:val="28"/>
          <w:lang w:val="ru-RU"/>
        </w:rPr>
        <w:lastRenderedPageBreak/>
        <w:drawing>
          <wp:inline distT="0" distB="0" distL="0" distR="0" wp14:anchorId="5B5CDB02" wp14:editId="144AB44B">
            <wp:extent cx="4654045" cy="3342807"/>
            <wp:effectExtent l="0" t="0" r="0" b="0"/>
            <wp:docPr id="1691032939"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32939" name="Picture 1" descr="A screenshot of a phone&#10;&#10;Description automatically generated with low confidence"/>
                    <pic:cNvPicPr/>
                  </pic:nvPicPr>
                  <pic:blipFill>
                    <a:blip r:embed="rId9"/>
                    <a:stretch>
                      <a:fillRect/>
                    </a:stretch>
                  </pic:blipFill>
                  <pic:spPr>
                    <a:xfrm>
                      <a:off x="0" y="0"/>
                      <a:ext cx="4661291" cy="3348011"/>
                    </a:xfrm>
                    <a:prstGeom prst="rect">
                      <a:avLst/>
                    </a:prstGeom>
                  </pic:spPr>
                </pic:pic>
              </a:graphicData>
            </a:graphic>
          </wp:inline>
        </w:drawing>
      </w:r>
    </w:p>
    <w:p w14:paraId="5C0FCD55" w14:textId="77777777" w:rsidR="00B14A4A" w:rsidRPr="005B24DF" w:rsidRDefault="00B14A4A" w:rsidP="00B14A4A">
      <w:pPr>
        <w:ind w:left="709"/>
        <w:jc w:val="center"/>
        <w:rPr>
          <w:sz w:val="28"/>
          <w:szCs w:val="28"/>
        </w:rPr>
      </w:pPr>
      <w:r>
        <w:rPr>
          <w:sz w:val="28"/>
          <w:szCs w:val="28"/>
        </w:rPr>
        <w:t>Рис 1 – генеральна схема шарів застосунку</w:t>
      </w:r>
    </w:p>
    <w:p w14:paraId="65451735" w14:textId="77777777" w:rsidR="00B14A4A" w:rsidRPr="00454423" w:rsidRDefault="00B14A4A" w:rsidP="00B14A4A">
      <w:pPr>
        <w:ind w:left="709"/>
        <w:jc w:val="center"/>
        <w:rPr>
          <w:sz w:val="28"/>
          <w:szCs w:val="28"/>
        </w:rPr>
      </w:pPr>
    </w:p>
    <w:p w14:paraId="3B721969" w14:textId="3B469A33" w:rsidR="00B14A4A" w:rsidRDefault="00B14A4A" w:rsidP="001514B5">
      <w:pPr>
        <w:ind w:firstLine="360"/>
        <w:rPr>
          <w:sz w:val="28"/>
          <w:szCs w:val="28"/>
        </w:rPr>
      </w:pPr>
      <w:r w:rsidRPr="00C84702">
        <w:rPr>
          <w:sz w:val="28"/>
          <w:szCs w:val="28"/>
        </w:rPr>
        <w:t xml:space="preserve">Вищим рівнем є навігація, яка використовує модулі і будує дерево програмного потоку. Сутності, відповідальні за навігаційну логіку (називаються координатори), є стандартом в </w:t>
      </w:r>
      <w:proofErr w:type="spellStart"/>
      <w:r w:rsidRPr="00C84702">
        <w:rPr>
          <w:sz w:val="28"/>
          <w:szCs w:val="28"/>
        </w:rPr>
        <w:t>iOS</w:t>
      </w:r>
      <w:proofErr w:type="spellEnd"/>
      <w:r w:rsidRPr="00C84702">
        <w:rPr>
          <w:sz w:val="28"/>
          <w:szCs w:val="28"/>
        </w:rPr>
        <w:t xml:space="preserve">. Вони використовують модулі та вказують, коли вони повинні з'являтися. Координатори можна </w:t>
      </w:r>
      <w:proofErr w:type="spellStart"/>
      <w:r w:rsidRPr="00C84702">
        <w:rPr>
          <w:sz w:val="28"/>
          <w:szCs w:val="28"/>
        </w:rPr>
        <w:t>перевикористовувати</w:t>
      </w:r>
      <w:proofErr w:type="spellEnd"/>
      <w:r w:rsidRPr="00C84702">
        <w:rPr>
          <w:sz w:val="28"/>
          <w:szCs w:val="28"/>
        </w:rPr>
        <w:t xml:space="preserve"> в будь-якому місці.</w:t>
      </w:r>
    </w:p>
    <w:p w14:paraId="23459E79" w14:textId="77777777" w:rsidR="00B14A4A" w:rsidRPr="00C84702" w:rsidRDefault="00B14A4A" w:rsidP="00B14A4A">
      <w:pPr>
        <w:pStyle w:val="NormalWeb"/>
        <w:numPr>
          <w:ilvl w:val="0"/>
          <w:numId w:val="6"/>
        </w:numPr>
        <w:rPr>
          <w:sz w:val="28"/>
          <w:szCs w:val="28"/>
        </w:rPr>
      </w:pPr>
      <w:r w:rsidRPr="00C84702">
        <w:rPr>
          <w:sz w:val="28"/>
          <w:szCs w:val="28"/>
        </w:rPr>
        <w:t>Бізнес-логіка залежить тільки від інтерфейсів UI, що означає, що реалізація може бути виконана ким завгодно.</w:t>
      </w:r>
    </w:p>
    <w:p w14:paraId="40DD4CD1" w14:textId="77777777" w:rsidR="00B14A4A" w:rsidRPr="00C84702" w:rsidRDefault="00B14A4A" w:rsidP="00B14A4A">
      <w:pPr>
        <w:pStyle w:val="NormalWeb"/>
        <w:numPr>
          <w:ilvl w:val="0"/>
          <w:numId w:val="6"/>
        </w:numPr>
        <w:rPr>
          <w:sz w:val="28"/>
          <w:szCs w:val="28"/>
        </w:rPr>
      </w:pPr>
      <w:r w:rsidRPr="00C84702">
        <w:rPr>
          <w:sz w:val="28"/>
          <w:szCs w:val="28"/>
        </w:rPr>
        <w:t>View (окна) залежать лише від UI-фреймворку.</w:t>
      </w:r>
    </w:p>
    <w:p w14:paraId="04D8C4FF" w14:textId="77777777" w:rsidR="00B14A4A" w:rsidRPr="00C84702" w:rsidRDefault="00B14A4A" w:rsidP="00B14A4A">
      <w:pPr>
        <w:pStyle w:val="NormalWeb"/>
        <w:numPr>
          <w:ilvl w:val="0"/>
          <w:numId w:val="6"/>
        </w:numPr>
        <w:rPr>
          <w:sz w:val="28"/>
          <w:szCs w:val="28"/>
        </w:rPr>
      </w:pPr>
      <w:r w:rsidRPr="00C84702">
        <w:rPr>
          <w:sz w:val="28"/>
          <w:szCs w:val="28"/>
        </w:rPr>
        <w:t>Networking є шаром, який використовується для отримання даних і залежить тільки від бібліотек Apple для мережевого взаємодії.</w:t>
      </w:r>
    </w:p>
    <w:p w14:paraId="213129EC" w14:textId="7ACD9128" w:rsidR="00B14A4A" w:rsidRPr="001514B5" w:rsidRDefault="00B14A4A" w:rsidP="001514B5">
      <w:pPr>
        <w:pStyle w:val="NormalWeb"/>
        <w:numPr>
          <w:ilvl w:val="0"/>
          <w:numId w:val="6"/>
        </w:numPr>
        <w:rPr>
          <w:sz w:val="28"/>
          <w:szCs w:val="28"/>
        </w:rPr>
      </w:pPr>
      <w:r w:rsidRPr="00C84702">
        <w:rPr>
          <w:sz w:val="28"/>
          <w:szCs w:val="28"/>
        </w:rPr>
        <w:t>ProQ-iOS-Core - це набір різних утиліт та бібліотек для роботи, який може включати як UI-бібліотеки, так і архітектурні бібліотеки.</w:t>
      </w:r>
    </w:p>
    <w:p w14:paraId="762204AB" w14:textId="77777777" w:rsidR="00B14A4A" w:rsidRPr="00BF135B" w:rsidRDefault="00B14A4A" w:rsidP="00B14A4A">
      <w:pPr>
        <w:pStyle w:val="Heading4"/>
      </w:pPr>
      <w:bookmarkStart w:id="38" w:name="_Toc135653404"/>
      <w:r w:rsidRPr="00BF135B">
        <w:rPr>
          <w:rStyle w:val="Strong"/>
          <w:szCs w:val="28"/>
        </w:rPr>
        <w:t>Навігація</w:t>
      </w:r>
      <w:bookmarkEnd w:id="38"/>
    </w:p>
    <w:p w14:paraId="121A0E55" w14:textId="77777777" w:rsidR="00B14A4A" w:rsidRPr="00603C26" w:rsidRDefault="00B14A4A" w:rsidP="00B14A4A">
      <w:pPr>
        <w:pStyle w:val="NormalWeb"/>
        <w:ind w:firstLine="720"/>
        <w:rPr>
          <w:sz w:val="28"/>
          <w:szCs w:val="28"/>
        </w:rPr>
      </w:pPr>
      <w:r w:rsidRPr="00603C26">
        <w:rPr>
          <w:sz w:val="28"/>
          <w:szCs w:val="28"/>
        </w:rPr>
        <w:t xml:space="preserve">Координатори (Coordinators) є популярним архітектурним підходом в iOS-розробці, який допомагає керувати навігацією та координацією </w:t>
      </w:r>
      <w:r w:rsidRPr="00603C26">
        <w:rPr>
          <w:sz w:val="28"/>
          <w:szCs w:val="28"/>
        </w:rPr>
        <w:lastRenderedPageBreak/>
        <w:t>функціональних модулів додатку. Вони дозволяють розділити відповідальність за навігацію між різними екранами та модулями додатку.</w:t>
      </w:r>
    </w:p>
    <w:p w14:paraId="0CA49040" w14:textId="77777777" w:rsidR="00B14A4A" w:rsidRPr="00603C26" w:rsidRDefault="00B14A4A" w:rsidP="00B14A4A">
      <w:pPr>
        <w:pStyle w:val="NormalWeb"/>
        <w:ind w:firstLine="720"/>
        <w:rPr>
          <w:sz w:val="28"/>
          <w:szCs w:val="28"/>
        </w:rPr>
      </w:pPr>
      <w:r w:rsidRPr="00603C26">
        <w:rPr>
          <w:sz w:val="28"/>
          <w:szCs w:val="28"/>
        </w:rPr>
        <w:t>Основна ідея полягає в тому, що кож</w:t>
      </w:r>
      <w:r>
        <w:rPr>
          <w:sz w:val="28"/>
          <w:szCs w:val="28"/>
          <w:lang w:val="uk-UA"/>
        </w:rPr>
        <w:t xml:space="preserve">на логічна частина програми </w:t>
      </w:r>
      <w:r w:rsidRPr="00603C26">
        <w:rPr>
          <w:sz w:val="28"/>
          <w:szCs w:val="28"/>
        </w:rPr>
        <w:t>має свій власний координатор, який відповідає за керуванням навігацією та роботою з цим конкретним модулем. Координатори спрощують створення, ініціалізацію та взаємодію модулів.</w:t>
      </w:r>
    </w:p>
    <w:p w14:paraId="203E91A9" w14:textId="77777777" w:rsidR="00B14A4A" w:rsidRPr="00603C26" w:rsidRDefault="00B14A4A" w:rsidP="00B14A4A">
      <w:pPr>
        <w:pStyle w:val="NormalWeb"/>
        <w:rPr>
          <w:sz w:val="28"/>
          <w:szCs w:val="28"/>
        </w:rPr>
      </w:pPr>
      <w:r w:rsidRPr="00603C26">
        <w:rPr>
          <w:sz w:val="28"/>
          <w:szCs w:val="28"/>
        </w:rPr>
        <w:t>Основні переваги використання координаторів включають:</w:t>
      </w:r>
    </w:p>
    <w:p w14:paraId="1B66D2E5" w14:textId="77777777" w:rsidR="00B14A4A" w:rsidRPr="00603C26" w:rsidRDefault="00B14A4A" w:rsidP="00B14A4A">
      <w:pPr>
        <w:pStyle w:val="NormalWeb"/>
        <w:numPr>
          <w:ilvl w:val="0"/>
          <w:numId w:val="21"/>
        </w:numPr>
        <w:rPr>
          <w:sz w:val="28"/>
          <w:szCs w:val="28"/>
        </w:rPr>
      </w:pPr>
      <w:r w:rsidRPr="00603C26">
        <w:rPr>
          <w:rStyle w:val="Strong"/>
          <w:sz w:val="28"/>
          <w:szCs w:val="28"/>
        </w:rPr>
        <w:t>Відокремлення відповідальностей</w:t>
      </w:r>
      <w:r w:rsidRPr="00603C26">
        <w:rPr>
          <w:sz w:val="28"/>
          <w:szCs w:val="28"/>
        </w:rPr>
        <w:t>: Координатори дозволяють відокремити відповідальність за навігацію та координацію між модулями. Це полегшує розширення та тестування окремих модулів.</w:t>
      </w:r>
    </w:p>
    <w:p w14:paraId="52B54E24" w14:textId="77777777" w:rsidR="00B14A4A" w:rsidRPr="00603C26" w:rsidRDefault="00B14A4A" w:rsidP="00B14A4A">
      <w:pPr>
        <w:pStyle w:val="NormalWeb"/>
        <w:numPr>
          <w:ilvl w:val="0"/>
          <w:numId w:val="21"/>
        </w:numPr>
        <w:rPr>
          <w:sz w:val="28"/>
          <w:szCs w:val="28"/>
        </w:rPr>
      </w:pPr>
      <w:r w:rsidRPr="00603C26">
        <w:rPr>
          <w:rStyle w:val="Strong"/>
          <w:sz w:val="28"/>
          <w:szCs w:val="28"/>
        </w:rPr>
        <w:t>Перевикористання та модульність</w:t>
      </w:r>
      <w:r w:rsidRPr="00603C26">
        <w:rPr>
          <w:sz w:val="28"/>
          <w:szCs w:val="28"/>
        </w:rPr>
        <w:t>: Координатори можуть бути легко перевикористані в інших частинах додатку або навіть в інших проектах. Вони покращують модульність та розширюваність додатку.</w:t>
      </w:r>
    </w:p>
    <w:p w14:paraId="1083A8B4" w14:textId="77777777" w:rsidR="00B14A4A" w:rsidRPr="00603C26" w:rsidRDefault="00B14A4A" w:rsidP="00B14A4A">
      <w:pPr>
        <w:pStyle w:val="NormalWeb"/>
        <w:numPr>
          <w:ilvl w:val="0"/>
          <w:numId w:val="21"/>
        </w:numPr>
        <w:rPr>
          <w:sz w:val="28"/>
          <w:szCs w:val="28"/>
        </w:rPr>
      </w:pPr>
      <w:r w:rsidRPr="00603C26">
        <w:rPr>
          <w:rStyle w:val="Strong"/>
          <w:sz w:val="28"/>
          <w:szCs w:val="28"/>
        </w:rPr>
        <w:t>Збереження стану та навігації</w:t>
      </w:r>
      <w:r w:rsidRPr="00603C26">
        <w:rPr>
          <w:sz w:val="28"/>
          <w:szCs w:val="28"/>
        </w:rPr>
        <w:t>: Координатори дозволяють зберігати стан навігації та здійснювати перехід між екранами з дотриманням правил та логіки додатку.</w:t>
      </w:r>
    </w:p>
    <w:p w14:paraId="54B865DD" w14:textId="0BF5919D" w:rsidR="00B14A4A" w:rsidRPr="001514B5" w:rsidRDefault="00B14A4A" w:rsidP="001514B5">
      <w:pPr>
        <w:pStyle w:val="NormalWeb"/>
        <w:numPr>
          <w:ilvl w:val="0"/>
          <w:numId w:val="21"/>
        </w:numPr>
        <w:rPr>
          <w:sz w:val="28"/>
          <w:szCs w:val="28"/>
        </w:rPr>
      </w:pPr>
      <w:r w:rsidRPr="00603C26">
        <w:rPr>
          <w:rStyle w:val="Strong"/>
          <w:sz w:val="28"/>
          <w:szCs w:val="28"/>
        </w:rPr>
        <w:t>Спрощення тестування</w:t>
      </w:r>
      <w:r w:rsidRPr="00603C26">
        <w:rPr>
          <w:sz w:val="28"/>
          <w:szCs w:val="28"/>
        </w:rPr>
        <w:t>: Координатори полегшують тестування окремих модулів, оскільки їх можна відокремити від решти додатку та незалежно тестувати їх функціональність.</w:t>
      </w:r>
    </w:p>
    <w:p w14:paraId="4128AC1F" w14:textId="77777777" w:rsidR="00B14A4A" w:rsidRPr="00855BA8" w:rsidRDefault="00B14A4A" w:rsidP="00B14A4A">
      <w:pPr>
        <w:pStyle w:val="Heading4"/>
        <w:rPr>
          <w:rStyle w:val="Strong"/>
          <w:b w:val="0"/>
          <w:bCs w:val="0"/>
          <w:szCs w:val="28"/>
        </w:rPr>
      </w:pPr>
      <w:bookmarkStart w:id="39" w:name="_Toc135653405"/>
      <w:r w:rsidRPr="00855BA8">
        <w:rPr>
          <w:rStyle w:val="Strong"/>
          <w:szCs w:val="28"/>
        </w:rPr>
        <w:t xml:space="preserve">Впровадження </w:t>
      </w:r>
      <w:proofErr w:type="spellStart"/>
      <w:r w:rsidRPr="00855BA8">
        <w:rPr>
          <w:rStyle w:val="Strong"/>
          <w:szCs w:val="28"/>
        </w:rPr>
        <w:t>залежностей</w:t>
      </w:r>
      <w:proofErr w:type="spellEnd"/>
      <w:r w:rsidRPr="00855BA8">
        <w:rPr>
          <w:rStyle w:val="Strong"/>
          <w:szCs w:val="28"/>
        </w:rPr>
        <w:t xml:space="preserve"> у модулі</w:t>
      </w:r>
      <w:bookmarkEnd w:id="39"/>
    </w:p>
    <w:p w14:paraId="505FFD20" w14:textId="77777777" w:rsidR="00B14A4A" w:rsidRPr="00FB0ABD" w:rsidRDefault="00B14A4A" w:rsidP="00B14A4A">
      <w:pPr>
        <w:pStyle w:val="NormalWeb"/>
        <w:ind w:firstLine="360"/>
        <w:rPr>
          <w:sz w:val="28"/>
          <w:szCs w:val="28"/>
        </w:rPr>
      </w:pPr>
      <w:r w:rsidRPr="00FB0ABD">
        <w:rPr>
          <w:sz w:val="28"/>
          <w:szCs w:val="28"/>
        </w:rPr>
        <w:t>Для внедрення залежностей існують три підходи: Service Locator, Dependency Injection (DI) і фабричний метод.</w:t>
      </w:r>
    </w:p>
    <w:p w14:paraId="35665FEA" w14:textId="245AC050" w:rsidR="00B14A4A" w:rsidRPr="001514B5" w:rsidRDefault="00B14A4A" w:rsidP="001514B5">
      <w:pPr>
        <w:pStyle w:val="NormalWeb"/>
        <w:ind w:firstLine="360"/>
        <w:rPr>
          <w:sz w:val="28"/>
          <w:szCs w:val="28"/>
        </w:rPr>
      </w:pPr>
      <w:r w:rsidRPr="00FB0ABD">
        <w:rPr>
          <w:sz w:val="28"/>
          <w:szCs w:val="28"/>
        </w:rPr>
        <w:t>У моїй програмі, яка має невеликий обсяг, я буду використовувати іноді фабричний метод, DI і Service Locator, який подібний до фабричного методу. Однак ці підходи більш підходять для великих проектів, де є потреба у більш гнучкому управлінні залежностями.</w:t>
      </w:r>
    </w:p>
    <w:p w14:paraId="337A6E39" w14:textId="77777777" w:rsidR="00B14A4A" w:rsidRPr="005B24DF" w:rsidRDefault="00B14A4A" w:rsidP="00B14A4A">
      <w:pPr>
        <w:pStyle w:val="Heading2"/>
        <w:rPr>
          <w:i/>
        </w:rPr>
      </w:pPr>
      <w:bookmarkStart w:id="40" w:name="_Toc135653406"/>
      <w:bookmarkStart w:id="41" w:name="_Toc136375575"/>
      <w:r w:rsidRPr="005B24DF">
        <w:t>Аналіз допоміжних програмних засобів та засобів розробки</w:t>
      </w:r>
      <w:bookmarkEnd w:id="40"/>
      <w:bookmarkEnd w:id="41"/>
    </w:p>
    <w:p w14:paraId="7AE34EDB" w14:textId="77777777" w:rsidR="00B14A4A" w:rsidRPr="005B24DF" w:rsidRDefault="00B14A4A" w:rsidP="00B14A4A">
      <w:pPr>
        <w:pStyle w:val="NormalWeb"/>
        <w:ind w:firstLine="720"/>
        <w:rPr>
          <w:sz w:val="28"/>
          <w:szCs w:val="28"/>
        </w:rPr>
      </w:pPr>
      <w:r w:rsidRPr="005B24DF">
        <w:rPr>
          <w:sz w:val="28"/>
          <w:szCs w:val="28"/>
        </w:rPr>
        <w:t>Xcode - це IDE (інтегроване середовище розробки), яке, можна сказати, є єдиною опцією для розробки під пристрої Apple. Хоча воно не є найкращим IDE у світі, останній конкурент, AppCode від JetBrains, недавно припинив своє існування. Крім того, лише Xcode дозволяє розміщувати додатки в App Store.</w:t>
      </w:r>
    </w:p>
    <w:p w14:paraId="7D5512B4" w14:textId="77777777" w:rsidR="00B14A4A" w:rsidRPr="005B24DF" w:rsidRDefault="00B14A4A" w:rsidP="00B14A4A">
      <w:pPr>
        <w:pStyle w:val="NormalWeb"/>
        <w:ind w:firstLine="720"/>
        <w:rPr>
          <w:sz w:val="28"/>
          <w:szCs w:val="28"/>
        </w:rPr>
      </w:pPr>
      <w:r w:rsidRPr="005B24DF">
        <w:rPr>
          <w:sz w:val="28"/>
          <w:szCs w:val="28"/>
        </w:rPr>
        <w:lastRenderedPageBreak/>
        <w:t>DBeaver - це простий безкоштовний редактор для тестування запитів до MySQL та інших баз даних. Він дуже зручний у використанні.</w:t>
      </w:r>
    </w:p>
    <w:p w14:paraId="43BB7A01" w14:textId="77777777" w:rsidR="00B14A4A" w:rsidRPr="005B24DF" w:rsidRDefault="00B14A4A" w:rsidP="00B14A4A">
      <w:pPr>
        <w:pStyle w:val="NormalWeb"/>
        <w:ind w:firstLine="720"/>
        <w:rPr>
          <w:sz w:val="28"/>
          <w:szCs w:val="28"/>
          <w:lang w:val="ru-RU"/>
        </w:rPr>
      </w:pPr>
      <w:r w:rsidRPr="005B24DF">
        <w:rPr>
          <w:sz w:val="28"/>
          <w:szCs w:val="28"/>
        </w:rPr>
        <w:t>Simulator - це інструмент, що дозволяє симулювати роботу iPhone на ноутбуку. Він розроблений компанією Apple і використовується для тестування програм на різних моделях пристроїв.</w:t>
      </w:r>
    </w:p>
    <w:p w14:paraId="0A444086" w14:textId="77777777" w:rsidR="00B14A4A" w:rsidRDefault="00B14A4A" w:rsidP="00B14A4A">
      <w:pPr>
        <w:rPr>
          <w:sz w:val="28"/>
          <w:szCs w:val="28"/>
        </w:rPr>
      </w:pPr>
    </w:p>
    <w:p w14:paraId="776C0515" w14:textId="77777777" w:rsidR="00B14A4A" w:rsidRDefault="00B14A4A" w:rsidP="00B14A4A">
      <w:pPr>
        <w:rPr>
          <w:sz w:val="28"/>
          <w:szCs w:val="28"/>
        </w:rPr>
      </w:pPr>
    </w:p>
    <w:p w14:paraId="060BDD82" w14:textId="77777777" w:rsidR="00B14A4A" w:rsidRDefault="00B14A4A" w:rsidP="00B14A4A">
      <w:pPr>
        <w:rPr>
          <w:sz w:val="28"/>
          <w:szCs w:val="28"/>
        </w:rPr>
      </w:pPr>
    </w:p>
    <w:p w14:paraId="103D86D7" w14:textId="77777777" w:rsidR="00B14A4A" w:rsidRDefault="00B14A4A" w:rsidP="00B14A4A">
      <w:pPr>
        <w:rPr>
          <w:sz w:val="28"/>
          <w:szCs w:val="28"/>
        </w:rPr>
      </w:pPr>
    </w:p>
    <w:p w14:paraId="236AABF1" w14:textId="77777777" w:rsidR="00B14A4A" w:rsidRDefault="00B14A4A" w:rsidP="00B14A4A">
      <w:pPr>
        <w:rPr>
          <w:sz w:val="28"/>
          <w:szCs w:val="28"/>
        </w:rPr>
      </w:pPr>
    </w:p>
    <w:p w14:paraId="4E52FB1E" w14:textId="77777777" w:rsidR="00B14A4A" w:rsidRDefault="00B14A4A" w:rsidP="00B14A4A">
      <w:pPr>
        <w:rPr>
          <w:sz w:val="28"/>
          <w:szCs w:val="28"/>
        </w:rPr>
      </w:pPr>
    </w:p>
    <w:p w14:paraId="60787B13" w14:textId="77777777" w:rsidR="00B14A4A" w:rsidRDefault="00B14A4A" w:rsidP="00B14A4A">
      <w:pPr>
        <w:rPr>
          <w:sz w:val="28"/>
          <w:szCs w:val="28"/>
        </w:rPr>
      </w:pPr>
    </w:p>
    <w:p w14:paraId="09166531" w14:textId="77777777" w:rsidR="00B14A4A" w:rsidRDefault="00B14A4A" w:rsidP="00B14A4A">
      <w:pPr>
        <w:rPr>
          <w:sz w:val="28"/>
          <w:szCs w:val="28"/>
        </w:rPr>
      </w:pPr>
    </w:p>
    <w:p w14:paraId="3B34C1BF" w14:textId="77777777" w:rsidR="00B14A4A" w:rsidRDefault="00B14A4A" w:rsidP="00B14A4A">
      <w:pPr>
        <w:rPr>
          <w:sz w:val="28"/>
          <w:szCs w:val="28"/>
        </w:rPr>
      </w:pPr>
    </w:p>
    <w:p w14:paraId="71F99805" w14:textId="77777777" w:rsidR="00B14A4A" w:rsidRDefault="00B14A4A" w:rsidP="00B14A4A">
      <w:pPr>
        <w:rPr>
          <w:sz w:val="28"/>
          <w:szCs w:val="28"/>
        </w:rPr>
      </w:pPr>
    </w:p>
    <w:p w14:paraId="0F49FDA4" w14:textId="77777777" w:rsidR="00B14A4A" w:rsidRDefault="00B14A4A" w:rsidP="00B14A4A">
      <w:pPr>
        <w:rPr>
          <w:sz w:val="28"/>
          <w:szCs w:val="28"/>
        </w:rPr>
      </w:pPr>
    </w:p>
    <w:p w14:paraId="24943FF1" w14:textId="77777777" w:rsidR="00B14A4A" w:rsidRDefault="00B14A4A" w:rsidP="00B14A4A">
      <w:pPr>
        <w:rPr>
          <w:sz w:val="28"/>
          <w:szCs w:val="28"/>
        </w:rPr>
      </w:pPr>
    </w:p>
    <w:p w14:paraId="6665BF57" w14:textId="77777777" w:rsidR="00B14A4A" w:rsidRDefault="00B14A4A" w:rsidP="00B14A4A">
      <w:pPr>
        <w:rPr>
          <w:sz w:val="28"/>
          <w:szCs w:val="28"/>
        </w:rPr>
      </w:pPr>
    </w:p>
    <w:p w14:paraId="686A4EAF" w14:textId="77777777" w:rsidR="00B14A4A" w:rsidRDefault="00B14A4A" w:rsidP="00B14A4A">
      <w:pPr>
        <w:rPr>
          <w:sz w:val="28"/>
          <w:szCs w:val="28"/>
        </w:rPr>
      </w:pPr>
    </w:p>
    <w:p w14:paraId="515986DC" w14:textId="77777777" w:rsidR="00B14A4A" w:rsidRDefault="00B14A4A" w:rsidP="00B14A4A">
      <w:pPr>
        <w:rPr>
          <w:sz w:val="28"/>
          <w:szCs w:val="28"/>
        </w:rPr>
      </w:pPr>
    </w:p>
    <w:p w14:paraId="7297865A" w14:textId="77777777" w:rsidR="00B14A4A" w:rsidRDefault="00B14A4A" w:rsidP="00B14A4A">
      <w:pPr>
        <w:rPr>
          <w:sz w:val="28"/>
          <w:szCs w:val="28"/>
        </w:rPr>
      </w:pPr>
    </w:p>
    <w:p w14:paraId="3A0A2222" w14:textId="77777777" w:rsidR="00B14A4A" w:rsidRDefault="00B14A4A" w:rsidP="00B14A4A">
      <w:pPr>
        <w:rPr>
          <w:sz w:val="28"/>
          <w:szCs w:val="28"/>
        </w:rPr>
      </w:pPr>
    </w:p>
    <w:p w14:paraId="31CC3A82" w14:textId="77777777" w:rsidR="00B14A4A" w:rsidRDefault="00B14A4A" w:rsidP="00B14A4A">
      <w:pPr>
        <w:rPr>
          <w:sz w:val="28"/>
          <w:szCs w:val="28"/>
        </w:rPr>
      </w:pPr>
    </w:p>
    <w:p w14:paraId="02ED63FF" w14:textId="77777777" w:rsidR="00B14A4A" w:rsidRDefault="00B14A4A" w:rsidP="00B14A4A">
      <w:pPr>
        <w:rPr>
          <w:sz w:val="28"/>
          <w:szCs w:val="28"/>
        </w:rPr>
      </w:pPr>
    </w:p>
    <w:p w14:paraId="6821EE26" w14:textId="77777777" w:rsidR="00B14A4A" w:rsidRDefault="00B14A4A" w:rsidP="00B14A4A">
      <w:pPr>
        <w:rPr>
          <w:sz w:val="28"/>
          <w:szCs w:val="28"/>
        </w:rPr>
      </w:pPr>
    </w:p>
    <w:p w14:paraId="78BA10B4" w14:textId="77777777" w:rsidR="00B14A4A" w:rsidRDefault="00B14A4A" w:rsidP="00B14A4A">
      <w:pPr>
        <w:rPr>
          <w:sz w:val="28"/>
          <w:szCs w:val="28"/>
        </w:rPr>
      </w:pPr>
    </w:p>
    <w:p w14:paraId="151FC5A0" w14:textId="77777777" w:rsidR="00B14A4A" w:rsidRDefault="00B14A4A" w:rsidP="00B14A4A">
      <w:pPr>
        <w:rPr>
          <w:sz w:val="28"/>
          <w:szCs w:val="28"/>
        </w:rPr>
      </w:pPr>
    </w:p>
    <w:p w14:paraId="7EED44E4" w14:textId="77777777" w:rsidR="00B14A4A" w:rsidRDefault="00B14A4A" w:rsidP="00B14A4A">
      <w:pPr>
        <w:rPr>
          <w:sz w:val="28"/>
          <w:szCs w:val="28"/>
        </w:rPr>
      </w:pPr>
    </w:p>
    <w:p w14:paraId="6F78E0C0" w14:textId="77777777" w:rsidR="00B14A4A" w:rsidRDefault="00B14A4A" w:rsidP="00B14A4A">
      <w:pPr>
        <w:rPr>
          <w:sz w:val="28"/>
          <w:szCs w:val="28"/>
        </w:rPr>
      </w:pPr>
    </w:p>
    <w:p w14:paraId="0B5324C2" w14:textId="77777777" w:rsidR="00B14A4A" w:rsidRDefault="00B14A4A" w:rsidP="00B14A4A">
      <w:pPr>
        <w:rPr>
          <w:sz w:val="28"/>
          <w:szCs w:val="28"/>
        </w:rPr>
      </w:pPr>
    </w:p>
    <w:p w14:paraId="0FB5D576" w14:textId="77777777" w:rsidR="00B14A4A" w:rsidRDefault="00B14A4A" w:rsidP="00B14A4A">
      <w:pPr>
        <w:rPr>
          <w:sz w:val="28"/>
          <w:szCs w:val="28"/>
        </w:rPr>
      </w:pPr>
    </w:p>
    <w:p w14:paraId="4DCABF12" w14:textId="77777777" w:rsidR="00B14A4A" w:rsidRDefault="00B14A4A" w:rsidP="00B14A4A">
      <w:pPr>
        <w:rPr>
          <w:sz w:val="28"/>
          <w:szCs w:val="28"/>
        </w:rPr>
      </w:pPr>
    </w:p>
    <w:p w14:paraId="76110002" w14:textId="77777777" w:rsidR="00B14A4A" w:rsidRPr="003F254F" w:rsidRDefault="00B14A4A" w:rsidP="00B14A4A">
      <w:pPr>
        <w:rPr>
          <w:sz w:val="28"/>
          <w:szCs w:val="28"/>
          <w:lang w:val="ru-RU"/>
        </w:rPr>
      </w:pPr>
    </w:p>
    <w:p w14:paraId="053A5134" w14:textId="69A514B2" w:rsidR="00B14A4A" w:rsidRDefault="00047562" w:rsidP="00B14A4A">
      <w:pPr>
        <w:pStyle w:val="Heading1"/>
      </w:pPr>
      <w:bookmarkStart w:id="42" w:name="_Toc136375576"/>
      <w:r>
        <w:rPr>
          <w:lang w:val="ru-RU"/>
        </w:rPr>
        <w:lastRenderedPageBreak/>
        <w:t>Ма</w:t>
      </w:r>
      <w:r>
        <w:t>тематичне забезпечення</w:t>
      </w:r>
      <w:bookmarkEnd w:id="42"/>
    </w:p>
    <w:p w14:paraId="163357DB" w14:textId="24FC6879" w:rsidR="00047562" w:rsidRDefault="00047562" w:rsidP="00047562">
      <w:pPr>
        <w:pStyle w:val="Heading2"/>
      </w:pPr>
      <w:bookmarkStart w:id="43" w:name="_Toc136375577"/>
      <w:r>
        <w:t>Змістова постановка задачі</w:t>
      </w:r>
      <w:bookmarkEnd w:id="43"/>
    </w:p>
    <w:p w14:paraId="11566AA4" w14:textId="7108B0BF" w:rsidR="00733266" w:rsidRPr="00B942E3" w:rsidRDefault="00733266" w:rsidP="00760071">
      <w:pPr>
        <w:pStyle w:val="ListParagraph"/>
        <w:numPr>
          <w:ilvl w:val="0"/>
          <w:numId w:val="6"/>
        </w:numPr>
        <w:rPr>
          <w:sz w:val="28"/>
          <w:szCs w:val="28"/>
        </w:rPr>
      </w:pPr>
      <w:r w:rsidRPr="00B942E3">
        <w:rPr>
          <w:sz w:val="28"/>
          <w:szCs w:val="28"/>
          <w:lang w:val="uk-UA"/>
        </w:rPr>
        <w:t xml:space="preserve">Створення розширюваної компонентної системи, на базі якої можна створювати нові компоненти </w:t>
      </w:r>
    </w:p>
    <w:p w14:paraId="063A621A" w14:textId="777652E1" w:rsidR="00047562" w:rsidRPr="00B942E3" w:rsidRDefault="00047562" w:rsidP="00047562">
      <w:pPr>
        <w:pStyle w:val="ListParagraph"/>
        <w:numPr>
          <w:ilvl w:val="0"/>
          <w:numId w:val="6"/>
        </w:numPr>
        <w:rPr>
          <w:sz w:val="28"/>
          <w:szCs w:val="28"/>
        </w:rPr>
      </w:pPr>
      <w:r w:rsidRPr="00B942E3">
        <w:rPr>
          <w:sz w:val="28"/>
          <w:szCs w:val="28"/>
          <w:lang w:val="uk-UA"/>
        </w:rPr>
        <w:t>Створення пакетів завдань.</w:t>
      </w:r>
      <w:r w:rsidR="00733266" w:rsidRPr="00B942E3">
        <w:rPr>
          <w:sz w:val="28"/>
          <w:szCs w:val="28"/>
          <w:lang w:val="uk-UA"/>
        </w:rPr>
        <w:t xml:space="preserve"> Можливість редагувати пакет, кількість завдань</w:t>
      </w:r>
    </w:p>
    <w:p w14:paraId="077703E8" w14:textId="6F7DEE6C" w:rsidR="00733266" w:rsidRPr="00B942E3" w:rsidRDefault="00733266" w:rsidP="00095B13">
      <w:pPr>
        <w:pStyle w:val="ListParagraph"/>
        <w:numPr>
          <w:ilvl w:val="0"/>
          <w:numId w:val="6"/>
        </w:numPr>
        <w:rPr>
          <w:sz w:val="28"/>
          <w:szCs w:val="28"/>
          <w:lang w:val="uk-UA"/>
        </w:rPr>
      </w:pPr>
      <w:r w:rsidRPr="00B942E3">
        <w:rPr>
          <w:sz w:val="28"/>
          <w:szCs w:val="28"/>
          <w:lang w:val="uk-UA"/>
        </w:rPr>
        <w:t>Загрузка пакетів до програми, яка буду їх оброблювати і присилати сповіщення</w:t>
      </w:r>
    </w:p>
    <w:p w14:paraId="00B717C0" w14:textId="728692BF" w:rsidR="00733266" w:rsidRDefault="00733266" w:rsidP="00733266">
      <w:pPr>
        <w:pStyle w:val="Heading2"/>
      </w:pPr>
      <w:bookmarkStart w:id="44" w:name="_Toc136375578"/>
      <w:r>
        <w:t>Математична постановка задачі</w:t>
      </w:r>
      <w:bookmarkEnd w:id="44"/>
      <w:r>
        <w:t xml:space="preserve"> </w:t>
      </w:r>
    </w:p>
    <w:p w14:paraId="578E975C" w14:textId="77E80986" w:rsidR="00733266" w:rsidRDefault="00733266" w:rsidP="00733266">
      <w:pPr>
        <w:pStyle w:val="Heading3"/>
      </w:pPr>
      <w:bookmarkStart w:id="45" w:name="_Toc136375579"/>
      <w:r>
        <w:t>Система компонентів</w:t>
      </w:r>
      <w:bookmarkEnd w:id="45"/>
      <w:r>
        <w:t xml:space="preserve"> </w:t>
      </w:r>
    </w:p>
    <w:p w14:paraId="16B89579" w14:textId="43DB6CAA" w:rsidR="00613200" w:rsidRPr="00613200" w:rsidRDefault="00613200" w:rsidP="00613200">
      <w:pPr>
        <w:rPr>
          <w:sz w:val="28"/>
          <w:szCs w:val="28"/>
        </w:rPr>
      </w:pPr>
      <w:r>
        <w:rPr>
          <w:sz w:val="28"/>
          <w:szCs w:val="28"/>
        </w:rPr>
        <w:t>На мій погляд найскладніший етап проектування всього проекту</w:t>
      </w:r>
    </w:p>
    <w:p w14:paraId="7EFD3016" w14:textId="514CA922" w:rsidR="00613200" w:rsidRDefault="00613200" w:rsidP="00613200">
      <w:pPr>
        <w:pStyle w:val="Heading4"/>
      </w:pPr>
      <w:r>
        <w:t xml:space="preserve">Типи компонентів та їх обробники </w:t>
      </w:r>
    </w:p>
    <w:p w14:paraId="4CD6F623" w14:textId="4275F2EB" w:rsidR="00733266" w:rsidRPr="00613200" w:rsidRDefault="00613200" w:rsidP="00733266">
      <w:pPr>
        <w:rPr>
          <w:sz w:val="28"/>
          <w:szCs w:val="28"/>
        </w:rPr>
      </w:pPr>
      <w:r>
        <w:rPr>
          <w:sz w:val="28"/>
          <w:szCs w:val="28"/>
        </w:rPr>
        <w:t>Необхідно</w:t>
      </w:r>
      <w:r w:rsidR="00733266">
        <w:rPr>
          <w:sz w:val="28"/>
          <w:szCs w:val="28"/>
        </w:rPr>
        <w:t xml:space="preserve"> мати </w:t>
      </w:r>
      <w:r w:rsidR="00733266">
        <w:rPr>
          <w:sz w:val="28"/>
          <w:szCs w:val="28"/>
          <w:lang w:val="en-US"/>
        </w:rPr>
        <w:t>n</w:t>
      </w:r>
      <w:r w:rsidR="00733266">
        <w:rPr>
          <w:sz w:val="28"/>
          <w:szCs w:val="28"/>
        </w:rPr>
        <w:t xml:space="preserve"> типів компонентів</w:t>
      </w:r>
      <w:r>
        <w:rPr>
          <w:sz w:val="28"/>
          <w:szCs w:val="28"/>
        </w:rPr>
        <w:t xml:space="preserve"> + </w:t>
      </w:r>
      <w:r>
        <w:rPr>
          <w:sz w:val="28"/>
          <w:szCs w:val="28"/>
          <w:lang w:val="en-US"/>
        </w:rPr>
        <w:t>n</w:t>
      </w:r>
      <w:r w:rsidRPr="00613200">
        <w:rPr>
          <w:sz w:val="28"/>
          <w:szCs w:val="28"/>
        </w:rPr>
        <w:t xml:space="preserve">1 </w:t>
      </w:r>
      <w:r>
        <w:rPr>
          <w:sz w:val="28"/>
          <w:szCs w:val="28"/>
        </w:rPr>
        <w:t xml:space="preserve">типів обробників + </w:t>
      </w:r>
      <w:r>
        <w:rPr>
          <w:sz w:val="28"/>
          <w:szCs w:val="28"/>
          <w:lang w:val="en-US"/>
        </w:rPr>
        <w:t>n</w:t>
      </w:r>
      <w:r w:rsidRPr="00613200">
        <w:rPr>
          <w:sz w:val="28"/>
          <w:szCs w:val="28"/>
        </w:rPr>
        <w:t xml:space="preserve">2 </w:t>
      </w:r>
      <w:r>
        <w:rPr>
          <w:sz w:val="28"/>
          <w:szCs w:val="28"/>
        </w:rPr>
        <w:t xml:space="preserve">реалізацій типів обробників. Де </w:t>
      </w:r>
      <w:r>
        <w:rPr>
          <w:sz w:val="28"/>
          <w:szCs w:val="28"/>
          <w:lang w:val="en-US"/>
        </w:rPr>
        <w:t>n</w:t>
      </w:r>
      <w:r w:rsidRPr="00613200">
        <w:rPr>
          <w:sz w:val="28"/>
          <w:szCs w:val="28"/>
        </w:rPr>
        <w:t xml:space="preserve"> = </w:t>
      </w:r>
      <w:r>
        <w:rPr>
          <w:sz w:val="28"/>
          <w:szCs w:val="28"/>
          <w:lang w:val="en-US"/>
        </w:rPr>
        <w:t>n</w:t>
      </w:r>
      <w:r w:rsidRPr="00613200">
        <w:rPr>
          <w:sz w:val="28"/>
          <w:szCs w:val="28"/>
        </w:rPr>
        <w:t xml:space="preserve">1 = </w:t>
      </w:r>
      <w:r>
        <w:rPr>
          <w:sz w:val="28"/>
          <w:szCs w:val="28"/>
          <w:lang w:val="en-US"/>
        </w:rPr>
        <w:t>n</w:t>
      </w:r>
      <w:r w:rsidRPr="00613200">
        <w:rPr>
          <w:sz w:val="28"/>
          <w:szCs w:val="28"/>
        </w:rPr>
        <w:t>2</w:t>
      </w:r>
    </w:p>
    <w:p w14:paraId="0833198B" w14:textId="3B708C94" w:rsidR="00733266" w:rsidRDefault="00613200" w:rsidP="00613200">
      <w:pPr>
        <w:pStyle w:val="Heading4"/>
      </w:pPr>
      <w:r>
        <w:t xml:space="preserve">Компоненти </w:t>
      </w:r>
    </w:p>
    <w:p w14:paraId="5FD28C4A" w14:textId="68DF4694" w:rsidR="00613200" w:rsidRDefault="00613200" w:rsidP="00613200">
      <w:pPr>
        <w:rPr>
          <w:sz w:val="28"/>
          <w:szCs w:val="28"/>
          <w:lang w:val="en-US"/>
        </w:rPr>
      </w:pPr>
      <w:r>
        <w:rPr>
          <w:sz w:val="28"/>
          <w:szCs w:val="28"/>
        </w:rPr>
        <w:t xml:space="preserve">Необхідно мати </w:t>
      </w:r>
      <w:r>
        <w:rPr>
          <w:sz w:val="28"/>
          <w:szCs w:val="28"/>
          <w:lang w:val="en-US"/>
        </w:rPr>
        <w:t>m</w:t>
      </w:r>
      <w:r>
        <w:rPr>
          <w:sz w:val="28"/>
          <w:szCs w:val="28"/>
        </w:rPr>
        <w:t xml:space="preserve"> компонентів + </w:t>
      </w:r>
      <w:r>
        <w:rPr>
          <w:sz w:val="28"/>
          <w:szCs w:val="28"/>
          <w:lang w:val="en-US"/>
        </w:rPr>
        <w:t>m</w:t>
      </w:r>
      <w:r w:rsidRPr="00613200">
        <w:rPr>
          <w:sz w:val="28"/>
          <w:szCs w:val="28"/>
          <w:lang w:val="ru-RU"/>
        </w:rPr>
        <w:t xml:space="preserve">1 </w:t>
      </w:r>
      <w:r>
        <w:rPr>
          <w:sz w:val="28"/>
          <w:szCs w:val="28"/>
        </w:rPr>
        <w:t xml:space="preserve">вхідних даних до них + </w:t>
      </w:r>
      <w:r>
        <w:rPr>
          <w:sz w:val="28"/>
          <w:szCs w:val="28"/>
          <w:lang w:val="en-US"/>
        </w:rPr>
        <w:t>m</w:t>
      </w:r>
      <w:r w:rsidRPr="00613200">
        <w:rPr>
          <w:sz w:val="28"/>
          <w:szCs w:val="28"/>
          <w:lang w:val="ru-RU"/>
        </w:rPr>
        <w:t xml:space="preserve">2 </w:t>
      </w:r>
      <w:r>
        <w:rPr>
          <w:sz w:val="28"/>
          <w:szCs w:val="28"/>
        </w:rPr>
        <w:t xml:space="preserve">реалізацій цих компонентів. Де </w:t>
      </w:r>
      <w:r>
        <w:rPr>
          <w:sz w:val="28"/>
          <w:szCs w:val="28"/>
          <w:lang w:val="en-US"/>
        </w:rPr>
        <w:t>m = m1 = m2</w:t>
      </w:r>
    </w:p>
    <w:p w14:paraId="7FC16CB9" w14:textId="2251B628" w:rsidR="00613200" w:rsidRDefault="00613200" w:rsidP="00613200">
      <w:pPr>
        <w:pStyle w:val="Heading3"/>
      </w:pPr>
      <w:bookmarkStart w:id="46" w:name="_Toc136375580"/>
      <w:r>
        <w:t>Алгоритм роботи з пакетами завдань</w:t>
      </w:r>
      <w:bookmarkEnd w:id="46"/>
    </w:p>
    <w:p w14:paraId="4792E558" w14:textId="17270F9D" w:rsidR="00613200" w:rsidRDefault="00613200" w:rsidP="00613200">
      <w:pPr>
        <w:pStyle w:val="Heading4"/>
      </w:pPr>
      <w:r>
        <w:t xml:space="preserve">Завдання </w:t>
      </w:r>
      <w:r>
        <w:rPr>
          <w:lang w:val="en-US"/>
        </w:rPr>
        <w:t>(Task)</w:t>
      </w:r>
    </w:p>
    <w:p w14:paraId="110739B3" w14:textId="7092DF6E" w:rsidR="00613200" w:rsidRDefault="00613200" w:rsidP="00613200">
      <w:pPr>
        <w:rPr>
          <w:sz w:val="28"/>
          <w:szCs w:val="28"/>
        </w:rPr>
      </w:pPr>
      <w:r w:rsidRPr="00613200">
        <w:rPr>
          <w:sz w:val="28"/>
          <w:szCs w:val="28"/>
        </w:rPr>
        <w:t>Н</w:t>
      </w:r>
      <w:r>
        <w:rPr>
          <w:sz w:val="28"/>
          <w:szCs w:val="28"/>
        </w:rPr>
        <w:t xml:space="preserve">еобхідно щоб кожен </w:t>
      </w:r>
      <w:r>
        <w:rPr>
          <w:sz w:val="28"/>
          <w:szCs w:val="28"/>
          <w:lang w:val="en-US"/>
        </w:rPr>
        <w:t>task</w:t>
      </w:r>
      <w:r w:rsidRPr="00613200">
        <w:rPr>
          <w:sz w:val="28"/>
          <w:szCs w:val="28"/>
        </w:rPr>
        <w:t>[</w:t>
      </w:r>
      <w:r>
        <w:rPr>
          <w:sz w:val="28"/>
          <w:szCs w:val="28"/>
          <w:lang w:val="en-US"/>
        </w:rPr>
        <w:t>n</w:t>
      </w:r>
      <w:r w:rsidRPr="00613200">
        <w:rPr>
          <w:sz w:val="28"/>
          <w:szCs w:val="28"/>
        </w:rPr>
        <w:t>]</w:t>
      </w:r>
      <w:r>
        <w:rPr>
          <w:sz w:val="28"/>
          <w:szCs w:val="28"/>
        </w:rPr>
        <w:t xml:space="preserve"> мав можливість мати </w:t>
      </w:r>
      <w:r>
        <w:rPr>
          <w:sz w:val="28"/>
          <w:szCs w:val="28"/>
          <w:lang w:val="en-US"/>
        </w:rPr>
        <w:t>m</w:t>
      </w:r>
      <w:r>
        <w:rPr>
          <w:sz w:val="28"/>
          <w:szCs w:val="28"/>
        </w:rPr>
        <w:t xml:space="preserve"> компонентів, де компонент може мати під собою </w:t>
      </w:r>
      <w:r>
        <w:rPr>
          <w:sz w:val="28"/>
          <w:szCs w:val="28"/>
          <w:lang w:val="en-US"/>
        </w:rPr>
        <w:t>k</w:t>
      </w:r>
      <w:r w:rsidRPr="00613200">
        <w:rPr>
          <w:sz w:val="28"/>
          <w:szCs w:val="28"/>
        </w:rPr>
        <w:t xml:space="preserve"> </w:t>
      </w:r>
      <w:r>
        <w:rPr>
          <w:sz w:val="28"/>
          <w:szCs w:val="28"/>
        </w:rPr>
        <w:t xml:space="preserve">типів </w:t>
      </w:r>
      <w:proofErr w:type="spellStart"/>
      <w:r>
        <w:rPr>
          <w:sz w:val="28"/>
          <w:szCs w:val="28"/>
        </w:rPr>
        <w:t>комонентів</w:t>
      </w:r>
      <w:proofErr w:type="spellEnd"/>
      <w:r>
        <w:rPr>
          <w:sz w:val="28"/>
          <w:szCs w:val="28"/>
        </w:rPr>
        <w:t>, які у свою чергу мають</w:t>
      </w:r>
      <w:r w:rsidRPr="00613200">
        <w:rPr>
          <w:sz w:val="28"/>
          <w:szCs w:val="28"/>
        </w:rPr>
        <w:t xml:space="preserve"> </w:t>
      </w:r>
      <w:r>
        <w:rPr>
          <w:sz w:val="28"/>
          <w:szCs w:val="28"/>
          <w:lang w:val="en-US"/>
        </w:rPr>
        <w:t>k</w:t>
      </w:r>
      <w:r w:rsidRPr="00613200">
        <w:rPr>
          <w:sz w:val="28"/>
          <w:szCs w:val="28"/>
        </w:rPr>
        <w:t>1</w:t>
      </w:r>
      <w:r w:rsidR="00C72F76">
        <w:rPr>
          <w:sz w:val="28"/>
          <w:szCs w:val="28"/>
        </w:rPr>
        <w:t>…</w:t>
      </w:r>
      <w:r w:rsidR="00C72F76" w:rsidRPr="00C72F76">
        <w:rPr>
          <w:sz w:val="28"/>
          <w:szCs w:val="28"/>
        </w:rPr>
        <w:t>.</w:t>
      </w:r>
      <w:r w:rsidR="00C72F76">
        <w:rPr>
          <w:sz w:val="28"/>
          <w:szCs w:val="28"/>
          <w:lang w:val="en-US"/>
        </w:rPr>
        <w:t>kk</w:t>
      </w:r>
      <w:r w:rsidR="00C72F76" w:rsidRPr="00C72F76">
        <w:rPr>
          <w:sz w:val="28"/>
          <w:szCs w:val="28"/>
        </w:rPr>
        <w:t xml:space="preserve"> </w:t>
      </w:r>
      <w:r w:rsidR="00C72F76">
        <w:rPr>
          <w:sz w:val="28"/>
          <w:szCs w:val="28"/>
        </w:rPr>
        <w:t xml:space="preserve">обробників, які в свою чергу мають </w:t>
      </w:r>
      <w:r w:rsidR="00C72F76">
        <w:rPr>
          <w:sz w:val="28"/>
          <w:szCs w:val="28"/>
          <w:lang w:val="en-US"/>
        </w:rPr>
        <w:t>l</w:t>
      </w:r>
      <w:r w:rsidR="00C72F76">
        <w:rPr>
          <w:sz w:val="28"/>
          <w:szCs w:val="28"/>
        </w:rPr>
        <w:t>…</w:t>
      </w:r>
      <w:proofErr w:type="spellStart"/>
      <w:r w:rsidR="00C72F76">
        <w:rPr>
          <w:sz w:val="28"/>
          <w:szCs w:val="28"/>
          <w:lang w:val="en-US"/>
        </w:rPr>
        <w:t>ll</w:t>
      </w:r>
      <w:proofErr w:type="spellEnd"/>
      <w:r w:rsidR="00C72F76" w:rsidRPr="00C72F76">
        <w:rPr>
          <w:sz w:val="28"/>
          <w:szCs w:val="28"/>
        </w:rPr>
        <w:t xml:space="preserve"> </w:t>
      </w:r>
      <w:r w:rsidR="00C72F76">
        <w:rPr>
          <w:sz w:val="28"/>
          <w:szCs w:val="28"/>
        </w:rPr>
        <w:t>обробників типів компонентів</w:t>
      </w:r>
    </w:p>
    <w:p w14:paraId="1E4DC01B" w14:textId="2EB7299F" w:rsidR="00966EB9" w:rsidRDefault="00966EB9" w:rsidP="00966EB9">
      <w:pPr>
        <w:pStyle w:val="Heading4"/>
      </w:pPr>
      <w:r>
        <w:t xml:space="preserve">Пакет </w:t>
      </w:r>
    </w:p>
    <w:p w14:paraId="66027D95" w14:textId="3FFF5D93" w:rsidR="00966EB9" w:rsidRPr="00966EB9" w:rsidRDefault="00966EB9" w:rsidP="00966EB9">
      <w:pPr>
        <w:rPr>
          <w:sz w:val="28"/>
          <w:szCs w:val="28"/>
        </w:rPr>
      </w:pPr>
      <w:r w:rsidRPr="00966EB9">
        <w:rPr>
          <w:sz w:val="28"/>
          <w:szCs w:val="28"/>
        </w:rPr>
        <w:t xml:space="preserve">Необхідно мати можливість створювати і зберігати </w:t>
      </w:r>
      <w:r w:rsidRPr="00966EB9">
        <w:rPr>
          <w:sz w:val="28"/>
          <w:szCs w:val="28"/>
          <w:lang w:val="en-US"/>
        </w:rPr>
        <w:t>n</w:t>
      </w:r>
      <w:r w:rsidRPr="00966EB9">
        <w:rPr>
          <w:sz w:val="28"/>
          <w:szCs w:val="28"/>
          <w:lang w:val="ru-RU"/>
        </w:rPr>
        <w:t xml:space="preserve"> </w:t>
      </w:r>
      <w:r w:rsidRPr="00966EB9">
        <w:rPr>
          <w:sz w:val="28"/>
          <w:szCs w:val="28"/>
        </w:rPr>
        <w:t xml:space="preserve">пакетів для </w:t>
      </w:r>
      <w:r w:rsidRPr="00966EB9">
        <w:rPr>
          <w:sz w:val="28"/>
          <w:szCs w:val="28"/>
          <w:lang w:val="en-US"/>
        </w:rPr>
        <w:t>m</w:t>
      </w:r>
      <w:r w:rsidRPr="00966EB9">
        <w:rPr>
          <w:sz w:val="28"/>
          <w:szCs w:val="28"/>
        </w:rPr>
        <w:t xml:space="preserve"> користувачів. Кожен пакет має мати </w:t>
      </w:r>
      <w:r w:rsidRPr="00966EB9">
        <w:rPr>
          <w:sz w:val="28"/>
          <w:szCs w:val="28"/>
          <w:lang w:val="en-US"/>
        </w:rPr>
        <w:t>k</w:t>
      </w:r>
      <w:r w:rsidRPr="00966EB9">
        <w:rPr>
          <w:sz w:val="28"/>
          <w:szCs w:val="28"/>
          <w:lang w:val="ru-RU"/>
        </w:rPr>
        <w:t xml:space="preserve"> </w:t>
      </w:r>
      <w:r w:rsidRPr="00966EB9">
        <w:rPr>
          <w:sz w:val="28"/>
          <w:szCs w:val="28"/>
        </w:rPr>
        <w:t xml:space="preserve">завдань </w:t>
      </w:r>
    </w:p>
    <w:p w14:paraId="4F00364E" w14:textId="02FF75D2" w:rsidR="00966EB9" w:rsidRDefault="00966EB9" w:rsidP="00966EB9">
      <w:pPr>
        <w:pStyle w:val="Heading4"/>
      </w:pPr>
      <w:r>
        <w:lastRenderedPageBreak/>
        <w:t xml:space="preserve">Магазин пакетів </w:t>
      </w:r>
    </w:p>
    <w:p w14:paraId="489CC097" w14:textId="50AB7E2D" w:rsidR="00966EB9" w:rsidRPr="00B942E3" w:rsidRDefault="00966EB9" w:rsidP="00966EB9">
      <w:pPr>
        <w:rPr>
          <w:sz w:val="28"/>
          <w:szCs w:val="28"/>
          <w:lang w:val="ru-RU"/>
        </w:rPr>
      </w:pPr>
      <w:r w:rsidRPr="00B942E3">
        <w:rPr>
          <w:sz w:val="28"/>
          <w:szCs w:val="28"/>
        </w:rPr>
        <w:t xml:space="preserve">Магазин повинен зберігати </w:t>
      </w:r>
      <w:r w:rsidRPr="00B942E3">
        <w:rPr>
          <w:sz w:val="28"/>
          <w:szCs w:val="28"/>
          <w:lang w:val="en-US"/>
        </w:rPr>
        <w:t>n</w:t>
      </w:r>
      <w:r w:rsidRPr="00B942E3">
        <w:rPr>
          <w:sz w:val="28"/>
          <w:szCs w:val="28"/>
          <w:lang w:val="ru-RU"/>
        </w:rPr>
        <w:t xml:space="preserve"> </w:t>
      </w:r>
      <w:r w:rsidRPr="00B942E3">
        <w:rPr>
          <w:sz w:val="28"/>
          <w:szCs w:val="28"/>
        </w:rPr>
        <w:t>кількість пакетів.</w:t>
      </w:r>
      <w:r w:rsidRPr="00B942E3">
        <w:rPr>
          <w:sz w:val="28"/>
          <w:szCs w:val="28"/>
          <w:lang w:val="ru-RU"/>
        </w:rPr>
        <w:t xml:space="preserve"> </w:t>
      </w:r>
      <w:r w:rsidRPr="00B942E3">
        <w:rPr>
          <w:sz w:val="28"/>
          <w:szCs w:val="28"/>
        </w:rPr>
        <w:t xml:space="preserve">Користувач має мати змогу загружати пакет до сховища – </w:t>
      </w:r>
      <w:r w:rsidRPr="00B942E3">
        <w:rPr>
          <w:sz w:val="28"/>
          <w:szCs w:val="28"/>
          <w:lang w:val="en-US"/>
        </w:rPr>
        <w:t>n</w:t>
      </w:r>
      <w:r w:rsidRPr="00B942E3">
        <w:rPr>
          <w:sz w:val="28"/>
          <w:szCs w:val="28"/>
          <w:lang w:val="ru-RU"/>
        </w:rPr>
        <w:t>.</w:t>
      </w:r>
      <w:r w:rsidRPr="00B942E3">
        <w:rPr>
          <w:sz w:val="28"/>
          <w:szCs w:val="28"/>
          <w:lang w:val="en-US"/>
        </w:rPr>
        <w:t>push</w:t>
      </w:r>
      <w:r w:rsidRPr="00B942E3">
        <w:rPr>
          <w:sz w:val="28"/>
          <w:szCs w:val="28"/>
          <w:lang w:val="ru-RU"/>
        </w:rPr>
        <w:t>(</w:t>
      </w:r>
      <w:proofErr w:type="spellStart"/>
      <w:r w:rsidRPr="00B942E3">
        <w:rPr>
          <w:sz w:val="28"/>
          <w:szCs w:val="28"/>
          <w:lang w:val="en-US"/>
        </w:rPr>
        <w:t>newPackage</w:t>
      </w:r>
      <w:proofErr w:type="spellEnd"/>
      <w:r w:rsidRPr="00B942E3">
        <w:rPr>
          <w:sz w:val="28"/>
          <w:szCs w:val="28"/>
          <w:lang w:val="ru-RU"/>
        </w:rPr>
        <w:t>)</w:t>
      </w:r>
      <w:r w:rsidRPr="00B942E3">
        <w:rPr>
          <w:sz w:val="28"/>
          <w:szCs w:val="28"/>
        </w:rPr>
        <w:t xml:space="preserve">, та видаляти </w:t>
      </w:r>
      <w:r w:rsidRPr="00B942E3">
        <w:rPr>
          <w:sz w:val="28"/>
          <w:szCs w:val="28"/>
          <w:lang w:val="en-US"/>
        </w:rPr>
        <w:t>n</w:t>
      </w:r>
      <w:r w:rsidRPr="00B942E3">
        <w:rPr>
          <w:sz w:val="28"/>
          <w:szCs w:val="28"/>
          <w:lang w:val="ru-RU"/>
        </w:rPr>
        <w:t>.</w:t>
      </w:r>
      <w:proofErr w:type="spellStart"/>
      <w:r w:rsidRPr="00B942E3">
        <w:rPr>
          <w:sz w:val="28"/>
          <w:szCs w:val="28"/>
          <w:lang w:val="en-US"/>
        </w:rPr>
        <w:t>deleteAt</w:t>
      </w:r>
      <w:proofErr w:type="spellEnd"/>
      <w:r w:rsidRPr="00B942E3">
        <w:rPr>
          <w:sz w:val="28"/>
          <w:szCs w:val="28"/>
          <w:lang w:val="ru-RU"/>
        </w:rPr>
        <w:t>(</w:t>
      </w:r>
      <w:proofErr w:type="spellStart"/>
      <w:r w:rsidRPr="00B942E3">
        <w:rPr>
          <w:sz w:val="28"/>
          <w:szCs w:val="28"/>
          <w:lang w:val="en-US"/>
        </w:rPr>
        <w:t>packageIndex</w:t>
      </w:r>
      <w:proofErr w:type="spellEnd"/>
      <w:r w:rsidRPr="00B942E3">
        <w:rPr>
          <w:sz w:val="28"/>
          <w:szCs w:val="28"/>
          <w:lang w:val="ru-RU"/>
        </w:rPr>
        <w:t>)</w:t>
      </w:r>
    </w:p>
    <w:p w14:paraId="5B6F60EE" w14:textId="27001D80" w:rsidR="00966EB9" w:rsidRDefault="00966EB9" w:rsidP="00966EB9">
      <w:pPr>
        <w:pStyle w:val="Heading4"/>
      </w:pPr>
      <w:r>
        <w:t>Обробляюча програма</w:t>
      </w:r>
    </w:p>
    <w:p w14:paraId="6C35B223" w14:textId="77777777" w:rsidR="00966EB9" w:rsidRPr="00187F6B" w:rsidRDefault="00966EB9" w:rsidP="00966EB9">
      <w:pPr>
        <w:rPr>
          <w:sz w:val="28"/>
          <w:szCs w:val="28"/>
        </w:rPr>
      </w:pPr>
      <w:r w:rsidRPr="00187F6B">
        <w:rPr>
          <w:sz w:val="28"/>
          <w:szCs w:val="28"/>
        </w:rPr>
        <w:t xml:space="preserve">Програма має мати можливість загружати для кожного окремого користувача </w:t>
      </w:r>
      <w:r w:rsidRPr="00187F6B">
        <w:rPr>
          <w:sz w:val="28"/>
          <w:szCs w:val="28"/>
          <w:lang w:val="en-US"/>
        </w:rPr>
        <w:t>n</w:t>
      </w:r>
      <w:r w:rsidRPr="00187F6B">
        <w:rPr>
          <w:sz w:val="28"/>
          <w:szCs w:val="28"/>
          <w:lang w:val="ru-RU"/>
        </w:rPr>
        <w:t>[</w:t>
      </w:r>
      <w:proofErr w:type="spellStart"/>
      <w:r w:rsidRPr="00187F6B">
        <w:rPr>
          <w:sz w:val="28"/>
          <w:szCs w:val="28"/>
          <w:lang w:val="en-US"/>
        </w:rPr>
        <w:t>userIndex</w:t>
      </w:r>
      <w:proofErr w:type="spellEnd"/>
      <w:r w:rsidRPr="00187F6B">
        <w:rPr>
          <w:sz w:val="28"/>
          <w:szCs w:val="28"/>
          <w:lang w:val="ru-RU"/>
        </w:rPr>
        <w:t>],</w:t>
      </w:r>
      <w:r w:rsidRPr="00187F6B">
        <w:rPr>
          <w:sz w:val="28"/>
          <w:szCs w:val="28"/>
        </w:rPr>
        <w:t xml:space="preserve"> </w:t>
      </w:r>
      <w:r w:rsidRPr="00187F6B">
        <w:rPr>
          <w:sz w:val="28"/>
          <w:szCs w:val="28"/>
          <w:lang w:val="en-US"/>
        </w:rPr>
        <w:t>k</w:t>
      </w:r>
      <w:r w:rsidRPr="00187F6B">
        <w:rPr>
          <w:sz w:val="28"/>
          <w:szCs w:val="28"/>
          <w:lang w:val="ru-RU"/>
        </w:rPr>
        <w:t xml:space="preserve"> </w:t>
      </w:r>
      <w:r w:rsidRPr="00187F6B">
        <w:rPr>
          <w:sz w:val="28"/>
          <w:szCs w:val="28"/>
        </w:rPr>
        <w:t xml:space="preserve">кількість пакетів. </w:t>
      </w:r>
    </w:p>
    <w:p w14:paraId="0D3B80D8" w14:textId="4A570982" w:rsidR="00966EB9" w:rsidRDefault="00966EB9" w:rsidP="00966EB9">
      <w:pPr>
        <w:pStyle w:val="Heading5"/>
      </w:pPr>
      <w:r w:rsidRPr="0041565A">
        <w:rPr>
          <w:lang w:val="ru-RU"/>
        </w:rPr>
        <w:t xml:space="preserve"> </w:t>
      </w:r>
      <w:r>
        <w:t xml:space="preserve">Обробник </w:t>
      </w:r>
      <w:r w:rsidR="00187F6B">
        <w:t>«</w:t>
      </w:r>
      <w:r w:rsidR="00187F6B">
        <w:rPr>
          <w:lang w:val="en-US"/>
        </w:rPr>
        <w:t>Appear</w:t>
      </w:r>
      <w:r w:rsidR="00187F6B">
        <w:t xml:space="preserve">» компонентів </w:t>
      </w:r>
    </w:p>
    <w:p w14:paraId="5E2010C1" w14:textId="27EC2AEC" w:rsidR="00966EB9" w:rsidRPr="00187F6B" w:rsidRDefault="00966EB9" w:rsidP="00966EB9">
      <w:pPr>
        <w:rPr>
          <w:sz w:val="28"/>
          <w:szCs w:val="28"/>
        </w:rPr>
      </w:pPr>
      <w:r w:rsidRPr="00187F6B">
        <w:rPr>
          <w:sz w:val="28"/>
          <w:szCs w:val="28"/>
        </w:rPr>
        <w:t xml:space="preserve">Кожну секунду потрібно робити перевірку чи є завдання </w:t>
      </w:r>
      <w:r w:rsidRPr="00187F6B">
        <w:rPr>
          <w:sz w:val="28"/>
          <w:szCs w:val="28"/>
          <w:lang w:val="en-US"/>
        </w:rPr>
        <w:t>y</w:t>
      </w:r>
      <w:r w:rsidRPr="00187F6B">
        <w:rPr>
          <w:sz w:val="28"/>
          <w:szCs w:val="28"/>
        </w:rPr>
        <w:t>1…</w:t>
      </w:r>
      <w:proofErr w:type="spellStart"/>
      <w:r w:rsidRPr="00187F6B">
        <w:rPr>
          <w:sz w:val="28"/>
          <w:szCs w:val="28"/>
          <w:lang w:val="en-US"/>
        </w:rPr>
        <w:t>yN</w:t>
      </w:r>
      <w:proofErr w:type="spellEnd"/>
      <w:r w:rsidRPr="00187F6B">
        <w:rPr>
          <w:sz w:val="28"/>
          <w:szCs w:val="28"/>
        </w:rPr>
        <w:t xml:space="preserve">, які </w:t>
      </w:r>
      <w:r w:rsidR="00187F6B">
        <w:rPr>
          <w:sz w:val="28"/>
          <w:szCs w:val="28"/>
        </w:rPr>
        <w:t xml:space="preserve"> </w:t>
      </w:r>
      <w:r w:rsidRPr="00187F6B">
        <w:rPr>
          <w:sz w:val="28"/>
          <w:szCs w:val="28"/>
        </w:rPr>
        <w:t xml:space="preserve">треба показати для  пакету </w:t>
      </w:r>
      <w:r w:rsidRPr="00187F6B">
        <w:rPr>
          <w:sz w:val="28"/>
          <w:szCs w:val="28"/>
          <w:lang w:val="en-US"/>
        </w:rPr>
        <w:t>q</w:t>
      </w:r>
      <w:r w:rsidRPr="00187F6B">
        <w:rPr>
          <w:sz w:val="28"/>
          <w:szCs w:val="28"/>
        </w:rPr>
        <w:t>[</w:t>
      </w:r>
      <w:proofErr w:type="spellStart"/>
      <w:r w:rsidRPr="00187F6B">
        <w:rPr>
          <w:sz w:val="28"/>
          <w:szCs w:val="28"/>
          <w:lang w:val="en-US"/>
        </w:rPr>
        <w:t>packageIndex</w:t>
      </w:r>
      <w:proofErr w:type="spellEnd"/>
      <w:r w:rsidRPr="00187F6B">
        <w:rPr>
          <w:sz w:val="28"/>
          <w:szCs w:val="28"/>
        </w:rPr>
        <w:t xml:space="preserve">] для </w:t>
      </w:r>
      <w:proofErr w:type="spellStart"/>
      <w:r w:rsidRPr="00187F6B">
        <w:rPr>
          <w:sz w:val="28"/>
          <w:szCs w:val="28"/>
        </w:rPr>
        <w:t>користвувача</w:t>
      </w:r>
      <w:proofErr w:type="spellEnd"/>
      <w:r w:rsidRPr="00187F6B">
        <w:rPr>
          <w:sz w:val="28"/>
          <w:szCs w:val="28"/>
        </w:rPr>
        <w:t xml:space="preserve"> </w:t>
      </w:r>
      <w:r w:rsidRPr="00187F6B">
        <w:rPr>
          <w:sz w:val="28"/>
          <w:szCs w:val="28"/>
          <w:lang w:val="en-US"/>
        </w:rPr>
        <w:t>n</w:t>
      </w:r>
      <w:r w:rsidRPr="00187F6B">
        <w:rPr>
          <w:sz w:val="28"/>
          <w:szCs w:val="28"/>
        </w:rPr>
        <w:t>[</w:t>
      </w:r>
      <w:proofErr w:type="spellStart"/>
      <w:r w:rsidRPr="00187F6B">
        <w:rPr>
          <w:sz w:val="28"/>
          <w:szCs w:val="28"/>
          <w:lang w:val="en-US"/>
        </w:rPr>
        <w:t>userIndex</w:t>
      </w:r>
      <w:proofErr w:type="spellEnd"/>
      <w:r w:rsidRPr="00187F6B">
        <w:rPr>
          <w:sz w:val="28"/>
          <w:szCs w:val="28"/>
        </w:rPr>
        <w:t>].</w:t>
      </w:r>
      <w:r w:rsidR="00187F6B" w:rsidRPr="00187F6B">
        <w:rPr>
          <w:sz w:val="28"/>
          <w:szCs w:val="28"/>
        </w:rPr>
        <w:t xml:space="preserve"> Кожен компонент повертає </w:t>
      </w:r>
      <w:r w:rsidR="00187F6B" w:rsidRPr="00187F6B">
        <w:rPr>
          <w:sz w:val="28"/>
          <w:szCs w:val="28"/>
          <w:lang w:val="en-US"/>
        </w:rPr>
        <w:t>Bool</w:t>
      </w:r>
      <w:r w:rsidR="00187F6B" w:rsidRPr="00187F6B">
        <w:rPr>
          <w:sz w:val="28"/>
          <w:szCs w:val="28"/>
          <w:lang w:val="ru-RU"/>
        </w:rPr>
        <w:t xml:space="preserve"> </w:t>
      </w:r>
      <w:r w:rsidR="00187F6B" w:rsidRPr="00187F6B">
        <w:rPr>
          <w:sz w:val="28"/>
          <w:szCs w:val="28"/>
        </w:rPr>
        <w:t xml:space="preserve">кожну секунди чи потрібно його показувати </w:t>
      </w:r>
    </w:p>
    <w:p w14:paraId="19F149A5" w14:textId="3246B812" w:rsidR="00187F6B" w:rsidRDefault="00187F6B" w:rsidP="00187F6B">
      <w:pPr>
        <w:pStyle w:val="Heading5"/>
      </w:pPr>
      <w:r w:rsidRPr="00187F6B">
        <w:rPr>
          <w:lang w:val="ru-RU"/>
        </w:rPr>
        <w:t xml:space="preserve"> </w:t>
      </w:r>
      <w:r>
        <w:t>Обробник «</w:t>
      </w:r>
      <w:r>
        <w:rPr>
          <w:lang w:val="en-US"/>
        </w:rPr>
        <w:t>Data</w:t>
      </w:r>
      <w:r>
        <w:t xml:space="preserve">» компонентів </w:t>
      </w:r>
    </w:p>
    <w:p w14:paraId="76ED7AE0" w14:textId="53E45649" w:rsidR="00187F6B" w:rsidRPr="00296403" w:rsidRDefault="00187F6B" w:rsidP="00187F6B">
      <w:pPr>
        <w:rPr>
          <w:sz w:val="28"/>
          <w:szCs w:val="28"/>
        </w:rPr>
      </w:pPr>
      <w:r w:rsidRPr="00296403">
        <w:rPr>
          <w:sz w:val="28"/>
          <w:szCs w:val="28"/>
        </w:rPr>
        <w:t xml:space="preserve">Для кожного компоненту </w:t>
      </w:r>
      <w:r w:rsidRPr="00296403">
        <w:rPr>
          <w:sz w:val="28"/>
          <w:szCs w:val="28"/>
          <w:lang w:val="en-US"/>
        </w:rPr>
        <w:t>k</w:t>
      </w:r>
      <w:r w:rsidRPr="00296403">
        <w:rPr>
          <w:sz w:val="28"/>
          <w:szCs w:val="28"/>
        </w:rPr>
        <w:t xml:space="preserve">, за умови що він </w:t>
      </w:r>
      <w:r w:rsidRPr="00296403">
        <w:rPr>
          <w:sz w:val="28"/>
          <w:szCs w:val="28"/>
          <w:lang w:val="ru-RU"/>
        </w:rPr>
        <w:t>“</w:t>
      </w:r>
      <w:r w:rsidRPr="00296403">
        <w:rPr>
          <w:sz w:val="28"/>
          <w:szCs w:val="28"/>
          <w:lang w:val="en-US"/>
        </w:rPr>
        <w:t>Data</w:t>
      </w:r>
      <w:r w:rsidRPr="00296403">
        <w:rPr>
          <w:sz w:val="28"/>
          <w:szCs w:val="28"/>
          <w:lang w:val="ru-RU"/>
        </w:rPr>
        <w:t>” компонент</w:t>
      </w:r>
      <w:r w:rsidRPr="00296403">
        <w:rPr>
          <w:sz w:val="28"/>
          <w:szCs w:val="28"/>
        </w:rPr>
        <w:t xml:space="preserve"> в завдані </w:t>
      </w:r>
      <w:r w:rsidRPr="00296403">
        <w:rPr>
          <w:sz w:val="28"/>
          <w:szCs w:val="28"/>
          <w:lang w:val="en-US"/>
        </w:rPr>
        <w:t>z</w:t>
      </w:r>
      <w:r w:rsidRPr="00296403">
        <w:rPr>
          <w:sz w:val="28"/>
          <w:szCs w:val="28"/>
        </w:rPr>
        <w:t xml:space="preserve">, за умови що він повинен з’явитись у час </w:t>
      </w:r>
      <w:r w:rsidRPr="00296403">
        <w:rPr>
          <w:sz w:val="28"/>
          <w:szCs w:val="28"/>
          <w:lang w:val="en-US"/>
        </w:rPr>
        <w:t>T</w:t>
      </w:r>
      <w:r w:rsidRPr="00296403">
        <w:rPr>
          <w:sz w:val="28"/>
          <w:szCs w:val="28"/>
          <w:lang w:val="ru-RU"/>
        </w:rPr>
        <w:t xml:space="preserve"> </w:t>
      </w:r>
      <w:proofErr w:type="spellStart"/>
      <w:r w:rsidRPr="00296403">
        <w:rPr>
          <w:sz w:val="28"/>
          <w:szCs w:val="28"/>
          <w:lang w:val="ru-RU"/>
        </w:rPr>
        <w:t>отримати</w:t>
      </w:r>
      <w:proofErr w:type="spellEnd"/>
      <w:r w:rsidRPr="00296403">
        <w:rPr>
          <w:sz w:val="28"/>
          <w:szCs w:val="28"/>
          <w:lang w:val="ru-RU"/>
        </w:rPr>
        <w:t xml:space="preserve"> строку </w:t>
      </w:r>
      <w:proofErr w:type="spellStart"/>
      <w:r w:rsidRPr="00296403">
        <w:rPr>
          <w:sz w:val="28"/>
          <w:szCs w:val="28"/>
          <w:lang w:val="ru-RU"/>
        </w:rPr>
        <w:t>данних</w:t>
      </w:r>
      <w:proofErr w:type="spellEnd"/>
      <w:r w:rsidRPr="00296403">
        <w:rPr>
          <w:sz w:val="28"/>
          <w:szCs w:val="28"/>
          <w:lang w:val="ru-RU"/>
        </w:rPr>
        <w:t xml:space="preserve">. </w:t>
      </w:r>
      <w:proofErr w:type="spellStart"/>
      <w:r w:rsidRPr="00296403">
        <w:rPr>
          <w:sz w:val="28"/>
          <w:szCs w:val="28"/>
          <w:lang w:val="ru-RU"/>
        </w:rPr>
        <w:t>Відобразити</w:t>
      </w:r>
      <w:proofErr w:type="spellEnd"/>
      <w:r w:rsidRPr="00296403">
        <w:rPr>
          <w:sz w:val="28"/>
          <w:szCs w:val="28"/>
          <w:lang w:val="ru-RU"/>
        </w:rPr>
        <w:t xml:space="preserve"> массив [</w:t>
      </w:r>
      <w:r w:rsidRPr="00296403">
        <w:rPr>
          <w:sz w:val="28"/>
          <w:szCs w:val="28"/>
          <w:lang w:val="en-US"/>
        </w:rPr>
        <w:t>k</w:t>
      </w:r>
      <w:r w:rsidRPr="00296403">
        <w:rPr>
          <w:sz w:val="28"/>
          <w:szCs w:val="28"/>
          <w:lang w:val="ru-RU"/>
        </w:rPr>
        <w:t>]</w:t>
      </w:r>
      <w:r w:rsidRPr="00296403">
        <w:rPr>
          <w:sz w:val="28"/>
          <w:szCs w:val="28"/>
        </w:rPr>
        <w:t xml:space="preserve"> у завданні </w:t>
      </w:r>
    </w:p>
    <w:p w14:paraId="28FE5F17" w14:textId="01198AFF" w:rsidR="00187F6B" w:rsidRDefault="00187F6B" w:rsidP="00187F6B">
      <w:pPr>
        <w:pStyle w:val="Heading5"/>
      </w:pPr>
      <w:r>
        <w:t xml:space="preserve"> Обробник «</w:t>
      </w:r>
      <w:r>
        <w:rPr>
          <w:lang w:val="en-US"/>
        </w:rPr>
        <w:t>Interactive</w:t>
      </w:r>
      <w:r>
        <w:t xml:space="preserve">» компонентів </w:t>
      </w:r>
    </w:p>
    <w:p w14:paraId="376CBB08" w14:textId="606DB048" w:rsidR="00187F6B" w:rsidRDefault="00296403" w:rsidP="00187F6B">
      <w:pPr>
        <w:rPr>
          <w:sz w:val="28"/>
          <w:szCs w:val="28"/>
        </w:rPr>
      </w:pPr>
      <w:r w:rsidRPr="002F7AF6">
        <w:rPr>
          <w:sz w:val="28"/>
          <w:szCs w:val="28"/>
        </w:rPr>
        <w:t>Для кожного «</w:t>
      </w:r>
      <w:r w:rsidRPr="002F7AF6">
        <w:rPr>
          <w:sz w:val="28"/>
          <w:szCs w:val="28"/>
          <w:lang w:val="en-US"/>
        </w:rPr>
        <w:t>Interactive</w:t>
      </w:r>
      <w:r w:rsidRPr="002F7AF6">
        <w:rPr>
          <w:sz w:val="28"/>
          <w:szCs w:val="28"/>
        </w:rPr>
        <w:t xml:space="preserve">» компоненту згенерувати тег у форматів «буква» «цифра» - </w:t>
      </w:r>
      <w:r w:rsidRPr="002F7AF6">
        <w:rPr>
          <w:sz w:val="28"/>
          <w:szCs w:val="28"/>
          <w:lang w:val="en-US"/>
        </w:rPr>
        <w:t>a</w:t>
      </w:r>
      <w:r w:rsidRPr="002F7AF6">
        <w:rPr>
          <w:sz w:val="28"/>
          <w:szCs w:val="28"/>
        </w:rPr>
        <w:t xml:space="preserve">1, </w:t>
      </w:r>
      <w:r w:rsidRPr="002F7AF6">
        <w:rPr>
          <w:sz w:val="28"/>
          <w:szCs w:val="28"/>
          <w:lang w:val="en-US"/>
        </w:rPr>
        <w:t>a</w:t>
      </w:r>
      <w:r w:rsidRPr="002F7AF6">
        <w:rPr>
          <w:sz w:val="28"/>
          <w:szCs w:val="28"/>
        </w:rPr>
        <w:t xml:space="preserve">2, </w:t>
      </w:r>
      <w:r w:rsidRPr="002F7AF6">
        <w:rPr>
          <w:sz w:val="28"/>
          <w:szCs w:val="28"/>
          <w:lang w:val="en-US"/>
        </w:rPr>
        <w:t>a</w:t>
      </w:r>
      <w:r w:rsidRPr="002F7AF6">
        <w:rPr>
          <w:sz w:val="28"/>
          <w:szCs w:val="28"/>
        </w:rPr>
        <w:t>3 ….</w:t>
      </w:r>
      <w:r w:rsidRPr="002F7AF6">
        <w:rPr>
          <w:sz w:val="28"/>
          <w:szCs w:val="28"/>
          <w:lang w:val="en-US"/>
        </w:rPr>
        <w:t>a</w:t>
      </w:r>
      <w:r w:rsidRPr="002F7AF6">
        <w:rPr>
          <w:sz w:val="28"/>
          <w:szCs w:val="28"/>
        </w:rPr>
        <w:t>50…</w:t>
      </w:r>
      <w:proofErr w:type="spellStart"/>
      <w:r w:rsidRPr="002F7AF6">
        <w:rPr>
          <w:sz w:val="28"/>
          <w:szCs w:val="28"/>
          <w:lang w:val="en-US"/>
        </w:rPr>
        <w:t>aN</w:t>
      </w:r>
      <w:proofErr w:type="spellEnd"/>
      <w:r w:rsidRPr="002F7AF6">
        <w:rPr>
          <w:sz w:val="28"/>
          <w:szCs w:val="28"/>
        </w:rPr>
        <w:t xml:space="preserve">. </w:t>
      </w:r>
      <w:r w:rsidR="002F7AF6" w:rsidRPr="002F7AF6">
        <w:rPr>
          <w:sz w:val="28"/>
          <w:szCs w:val="28"/>
        </w:rPr>
        <w:t xml:space="preserve">Для кожного компоненту </w:t>
      </w:r>
      <w:r w:rsidR="002F7AF6" w:rsidRPr="002F7AF6">
        <w:rPr>
          <w:sz w:val="28"/>
          <w:szCs w:val="28"/>
          <w:lang w:val="en-US"/>
        </w:rPr>
        <w:t>k</w:t>
      </w:r>
      <w:r w:rsidR="002F7AF6" w:rsidRPr="002F7AF6">
        <w:rPr>
          <w:sz w:val="28"/>
          <w:szCs w:val="28"/>
        </w:rPr>
        <w:t xml:space="preserve">, за умови що він “ </w:t>
      </w:r>
      <w:r w:rsidR="002F7AF6" w:rsidRPr="002F7AF6">
        <w:rPr>
          <w:sz w:val="28"/>
          <w:szCs w:val="28"/>
          <w:lang w:val="en-US"/>
        </w:rPr>
        <w:t>Interactive</w:t>
      </w:r>
      <w:r w:rsidR="002F7AF6" w:rsidRPr="002F7AF6">
        <w:rPr>
          <w:sz w:val="28"/>
          <w:szCs w:val="28"/>
        </w:rPr>
        <w:t xml:space="preserve"> ” компонент в завдані </w:t>
      </w:r>
      <w:r w:rsidR="002F7AF6" w:rsidRPr="002F7AF6">
        <w:rPr>
          <w:sz w:val="28"/>
          <w:szCs w:val="28"/>
          <w:lang w:val="en-US"/>
        </w:rPr>
        <w:t>z</w:t>
      </w:r>
      <w:r w:rsidR="002F7AF6" w:rsidRPr="002F7AF6">
        <w:rPr>
          <w:sz w:val="28"/>
          <w:szCs w:val="28"/>
        </w:rPr>
        <w:t xml:space="preserve">, за умови що він повинен з’явитись у час </w:t>
      </w:r>
      <w:r w:rsidR="002F7AF6" w:rsidRPr="002F7AF6">
        <w:rPr>
          <w:sz w:val="28"/>
          <w:szCs w:val="28"/>
          <w:lang w:val="en-US"/>
        </w:rPr>
        <w:t>T</w:t>
      </w:r>
      <w:r w:rsidR="002F7AF6" w:rsidRPr="002F7AF6">
        <w:rPr>
          <w:sz w:val="28"/>
          <w:szCs w:val="28"/>
        </w:rPr>
        <w:t xml:space="preserve"> отримати строку </w:t>
      </w:r>
      <w:proofErr w:type="spellStart"/>
      <w:r w:rsidR="002F7AF6" w:rsidRPr="002F7AF6">
        <w:rPr>
          <w:sz w:val="28"/>
          <w:szCs w:val="28"/>
        </w:rPr>
        <w:t>данних</w:t>
      </w:r>
      <w:proofErr w:type="spellEnd"/>
      <w:r w:rsidR="002F7AF6" w:rsidRPr="002F7AF6">
        <w:rPr>
          <w:sz w:val="28"/>
          <w:szCs w:val="28"/>
        </w:rPr>
        <w:t xml:space="preserve">. </w:t>
      </w:r>
      <w:proofErr w:type="spellStart"/>
      <w:r w:rsidR="002F7AF6" w:rsidRPr="002F7AF6">
        <w:rPr>
          <w:sz w:val="28"/>
          <w:szCs w:val="28"/>
          <w:lang w:val="ru-RU"/>
        </w:rPr>
        <w:t>Відобразити</w:t>
      </w:r>
      <w:proofErr w:type="spellEnd"/>
      <w:r w:rsidR="002F7AF6" w:rsidRPr="002F7AF6">
        <w:rPr>
          <w:sz w:val="28"/>
          <w:szCs w:val="28"/>
          <w:lang w:val="ru-RU"/>
        </w:rPr>
        <w:t xml:space="preserve"> массив [</w:t>
      </w:r>
      <w:r w:rsidR="002F7AF6" w:rsidRPr="002F7AF6">
        <w:rPr>
          <w:sz w:val="28"/>
          <w:szCs w:val="28"/>
          <w:lang w:val="en-US"/>
        </w:rPr>
        <w:t>k</w:t>
      </w:r>
      <w:r w:rsidR="002F7AF6" w:rsidRPr="002F7AF6">
        <w:rPr>
          <w:sz w:val="28"/>
          <w:szCs w:val="28"/>
          <w:lang w:val="ru-RU"/>
        </w:rPr>
        <w:t>]</w:t>
      </w:r>
      <w:r w:rsidR="002F7AF6" w:rsidRPr="002F7AF6">
        <w:rPr>
          <w:sz w:val="28"/>
          <w:szCs w:val="28"/>
        </w:rPr>
        <w:t xml:space="preserve"> у завданні. Для кожного компоненти </w:t>
      </w:r>
      <w:r w:rsidR="002F7AF6" w:rsidRPr="002F7AF6">
        <w:rPr>
          <w:sz w:val="28"/>
          <w:szCs w:val="28"/>
          <w:lang w:val="en-US"/>
        </w:rPr>
        <w:t>k</w:t>
      </w:r>
      <w:r w:rsidR="002F7AF6" w:rsidRPr="002F7AF6">
        <w:rPr>
          <w:sz w:val="28"/>
          <w:szCs w:val="28"/>
        </w:rPr>
        <w:t xml:space="preserve"> надати можливість дати відповідь. Повернути </w:t>
      </w:r>
      <w:r w:rsidR="002F7AF6" w:rsidRPr="002F7AF6">
        <w:rPr>
          <w:sz w:val="28"/>
          <w:szCs w:val="28"/>
          <w:lang w:val="en-US"/>
        </w:rPr>
        <w:t>Bool</w:t>
      </w:r>
      <w:r w:rsidR="002F7AF6" w:rsidRPr="002F7AF6">
        <w:rPr>
          <w:sz w:val="28"/>
          <w:szCs w:val="28"/>
        </w:rPr>
        <w:t xml:space="preserve"> чи </w:t>
      </w:r>
      <w:proofErr w:type="spellStart"/>
      <w:r w:rsidR="002F7AF6" w:rsidRPr="002F7AF6">
        <w:rPr>
          <w:sz w:val="28"/>
          <w:szCs w:val="28"/>
        </w:rPr>
        <w:t>відповідть</w:t>
      </w:r>
      <w:proofErr w:type="spellEnd"/>
      <w:r w:rsidR="002F7AF6" w:rsidRPr="002F7AF6">
        <w:rPr>
          <w:sz w:val="28"/>
          <w:szCs w:val="28"/>
        </w:rPr>
        <w:t xml:space="preserve"> була правильна. </w:t>
      </w:r>
    </w:p>
    <w:p w14:paraId="1837A618" w14:textId="5D03C706" w:rsidR="00FF1CE3" w:rsidRDefault="00FF1CE3" w:rsidP="00FF1CE3">
      <w:pPr>
        <w:pStyle w:val="Heading4"/>
      </w:pPr>
      <w:r>
        <w:t xml:space="preserve">Реалізації компонентів </w:t>
      </w:r>
    </w:p>
    <w:p w14:paraId="44DEAB72" w14:textId="1BA574C0" w:rsidR="00FF1CE3" w:rsidRDefault="00FF1CE3" w:rsidP="00FF1CE3">
      <w:pPr>
        <w:pStyle w:val="Heading5"/>
        <w:rPr>
          <w:lang w:val="en-US"/>
        </w:rPr>
      </w:pPr>
      <w:r>
        <w:rPr>
          <w:lang w:val="en-US"/>
        </w:rPr>
        <w:t xml:space="preserve"> Interval</w:t>
      </w:r>
    </w:p>
    <w:p w14:paraId="331C6361" w14:textId="50221E08" w:rsidR="00FF1CE3" w:rsidRPr="00B942E3" w:rsidRDefault="00FF1CE3" w:rsidP="00FF1CE3">
      <w:pPr>
        <w:rPr>
          <w:sz w:val="28"/>
          <w:szCs w:val="28"/>
        </w:rPr>
      </w:pPr>
      <w:r w:rsidRPr="00B942E3">
        <w:rPr>
          <w:sz w:val="28"/>
          <w:szCs w:val="28"/>
        </w:rPr>
        <w:t xml:space="preserve">Кожен компонент </w:t>
      </w:r>
      <w:r w:rsidRPr="00B942E3">
        <w:rPr>
          <w:sz w:val="28"/>
          <w:szCs w:val="28"/>
          <w:lang w:val="en-US"/>
        </w:rPr>
        <w:t xml:space="preserve">k </w:t>
      </w:r>
      <w:r w:rsidRPr="00B942E3">
        <w:rPr>
          <w:sz w:val="28"/>
          <w:szCs w:val="28"/>
        </w:rPr>
        <w:t>перевіряє який тип</w:t>
      </w:r>
      <w:r w:rsidRPr="00B942E3">
        <w:rPr>
          <w:sz w:val="28"/>
          <w:szCs w:val="28"/>
          <w:lang w:val="en-US"/>
        </w:rPr>
        <w:t xml:space="preserve"> – </w:t>
      </w:r>
      <w:proofErr w:type="spellStart"/>
      <w:r w:rsidRPr="00B942E3">
        <w:rPr>
          <w:sz w:val="28"/>
          <w:szCs w:val="28"/>
          <w:lang w:val="en-US"/>
        </w:rPr>
        <w:t>WeekDays</w:t>
      </w:r>
      <w:proofErr w:type="spellEnd"/>
      <w:r w:rsidRPr="00B942E3">
        <w:rPr>
          <w:sz w:val="28"/>
          <w:szCs w:val="28"/>
        </w:rPr>
        <w:t xml:space="preserve"> чи </w:t>
      </w:r>
      <w:r w:rsidRPr="00B942E3">
        <w:rPr>
          <w:sz w:val="28"/>
          <w:szCs w:val="28"/>
          <w:lang w:val="en-US"/>
        </w:rPr>
        <w:t xml:space="preserve">Days. </w:t>
      </w:r>
      <w:proofErr w:type="spellStart"/>
      <w:r w:rsidRPr="00B942E3">
        <w:rPr>
          <w:sz w:val="28"/>
          <w:szCs w:val="28"/>
          <w:lang w:val="en-US"/>
        </w:rPr>
        <w:t>WeekDays</w:t>
      </w:r>
      <w:proofErr w:type="spellEnd"/>
      <w:r w:rsidRPr="00B942E3">
        <w:rPr>
          <w:sz w:val="28"/>
          <w:szCs w:val="28"/>
        </w:rPr>
        <w:t xml:space="preserve"> – чи сьогодні той день</w:t>
      </w:r>
      <w:r w:rsidRPr="00B942E3">
        <w:rPr>
          <w:sz w:val="28"/>
          <w:szCs w:val="28"/>
          <w:lang w:val="en-US"/>
        </w:rPr>
        <w:t xml:space="preserve"> d</w:t>
      </w:r>
      <w:r w:rsidRPr="00B942E3">
        <w:rPr>
          <w:sz w:val="28"/>
          <w:szCs w:val="28"/>
        </w:rPr>
        <w:t xml:space="preserve">, який зазначено у масиві днів, в які потрібно з’являтись завданню, </w:t>
      </w:r>
      <w:proofErr w:type="spellStart"/>
      <w:proofErr w:type="gramStart"/>
      <w:r w:rsidRPr="00B942E3">
        <w:rPr>
          <w:sz w:val="28"/>
          <w:szCs w:val="28"/>
          <w:lang w:val="en-US"/>
        </w:rPr>
        <w:t>WeekDays</w:t>
      </w:r>
      <w:proofErr w:type="spellEnd"/>
      <w:r w:rsidRPr="00B942E3">
        <w:rPr>
          <w:sz w:val="28"/>
          <w:szCs w:val="28"/>
          <w:lang w:val="en-US"/>
        </w:rPr>
        <w:t>[</w:t>
      </w:r>
      <w:proofErr w:type="gramEnd"/>
      <w:r w:rsidRPr="00B942E3">
        <w:rPr>
          <w:sz w:val="28"/>
          <w:szCs w:val="28"/>
          <w:lang w:val="en-US"/>
        </w:rPr>
        <w:t xml:space="preserve">dayToAppearIndex1… </w:t>
      </w:r>
      <w:proofErr w:type="spellStart"/>
      <w:r w:rsidRPr="00B942E3">
        <w:rPr>
          <w:sz w:val="28"/>
          <w:szCs w:val="28"/>
          <w:lang w:val="en-US"/>
        </w:rPr>
        <w:lastRenderedPageBreak/>
        <w:t>dayToAppearIndexN</w:t>
      </w:r>
      <w:proofErr w:type="spellEnd"/>
      <w:r w:rsidRPr="00B942E3">
        <w:rPr>
          <w:sz w:val="28"/>
          <w:szCs w:val="28"/>
          <w:lang w:val="en-US"/>
        </w:rPr>
        <w:t xml:space="preserve">]. </w:t>
      </w:r>
      <w:r w:rsidRPr="00B942E3">
        <w:rPr>
          <w:sz w:val="28"/>
          <w:szCs w:val="28"/>
        </w:rPr>
        <w:t>І перевіряє час</w:t>
      </w:r>
      <w:r w:rsidRPr="00B942E3">
        <w:rPr>
          <w:sz w:val="28"/>
          <w:szCs w:val="28"/>
          <w:lang w:val="en-US"/>
        </w:rPr>
        <w:t xml:space="preserve"> Interval</w:t>
      </w:r>
      <w:r w:rsidRPr="00B942E3">
        <w:rPr>
          <w:sz w:val="28"/>
          <w:szCs w:val="28"/>
        </w:rPr>
        <w:t xml:space="preserve">, чи пройшов </w:t>
      </w:r>
      <w:r w:rsidRPr="00B942E3">
        <w:rPr>
          <w:sz w:val="28"/>
          <w:szCs w:val="28"/>
          <w:lang w:val="en-US"/>
        </w:rPr>
        <w:t>Interval</w:t>
      </w:r>
      <w:r w:rsidRPr="00B942E3">
        <w:rPr>
          <w:sz w:val="28"/>
          <w:szCs w:val="28"/>
        </w:rPr>
        <w:t xml:space="preserve"> і </w:t>
      </w:r>
      <w:proofErr w:type="spellStart"/>
      <w:r w:rsidRPr="00B942E3">
        <w:rPr>
          <w:sz w:val="28"/>
          <w:szCs w:val="28"/>
        </w:rPr>
        <w:t>підохидть</w:t>
      </w:r>
      <w:proofErr w:type="spellEnd"/>
      <w:r w:rsidRPr="00B942E3">
        <w:rPr>
          <w:sz w:val="28"/>
          <w:szCs w:val="28"/>
        </w:rPr>
        <w:t xml:space="preserve"> час </w:t>
      </w:r>
    </w:p>
    <w:p w14:paraId="082171D3" w14:textId="2B146AA1" w:rsidR="00FF1CE3" w:rsidRDefault="00FF1CE3" w:rsidP="00FF1CE3">
      <w:pPr>
        <w:pStyle w:val="Heading5"/>
        <w:rPr>
          <w:lang w:val="en-US"/>
        </w:rPr>
      </w:pPr>
      <w:r w:rsidRPr="00FF1CE3">
        <w:rPr>
          <w:lang w:val="en-US"/>
        </w:rPr>
        <w:t xml:space="preserve"> </w:t>
      </w:r>
      <w:r>
        <w:rPr>
          <w:lang w:val="en-US"/>
        </w:rPr>
        <w:t xml:space="preserve">Description </w:t>
      </w:r>
    </w:p>
    <w:p w14:paraId="5FFD6C7B" w14:textId="680C6183" w:rsidR="00FF1CE3" w:rsidRPr="00B942E3" w:rsidRDefault="00FF1CE3" w:rsidP="00FF1CE3">
      <w:pPr>
        <w:rPr>
          <w:sz w:val="28"/>
          <w:szCs w:val="28"/>
        </w:rPr>
      </w:pPr>
      <w:r w:rsidRPr="00B942E3">
        <w:rPr>
          <w:sz w:val="28"/>
          <w:szCs w:val="28"/>
        </w:rPr>
        <w:t xml:space="preserve">Для кожного компоненту </w:t>
      </w:r>
      <w:r w:rsidRPr="00B942E3">
        <w:rPr>
          <w:sz w:val="28"/>
          <w:szCs w:val="28"/>
          <w:lang w:val="en-US"/>
        </w:rPr>
        <w:t>k</w:t>
      </w:r>
      <w:r w:rsidRPr="00B942E3">
        <w:rPr>
          <w:sz w:val="28"/>
          <w:szCs w:val="28"/>
        </w:rPr>
        <w:t xml:space="preserve"> повертає строку с описом </w:t>
      </w:r>
    </w:p>
    <w:p w14:paraId="083123A2" w14:textId="77777777" w:rsidR="004237AB" w:rsidRDefault="004237AB" w:rsidP="00FF1CE3"/>
    <w:p w14:paraId="5AE45930" w14:textId="53404F57" w:rsidR="004237AB" w:rsidRDefault="00B942E3" w:rsidP="00B942E3">
      <w:pPr>
        <w:pStyle w:val="Heading2"/>
      </w:pPr>
      <w:bookmarkStart w:id="47" w:name="_Toc136375581"/>
      <w:r>
        <w:t>Обґрунтування методу розв’язування</w:t>
      </w:r>
      <w:bookmarkEnd w:id="47"/>
      <w:r>
        <w:t xml:space="preserve"> </w:t>
      </w:r>
    </w:p>
    <w:p w14:paraId="0EB8F910" w14:textId="77777777" w:rsidR="00745202" w:rsidRPr="00745202" w:rsidRDefault="00745202" w:rsidP="00745202">
      <w:pPr>
        <w:rPr>
          <w:sz w:val="28"/>
          <w:szCs w:val="28"/>
        </w:rPr>
      </w:pPr>
      <w:r w:rsidRPr="00745202">
        <w:rPr>
          <w:sz w:val="28"/>
          <w:szCs w:val="28"/>
        </w:rPr>
        <w:t xml:space="preserve">Мова </w:t>
      </w:r>
      <w:proofErr w:type="spellStart"/>
      <w:r w:rsidRPr="00745202">
        <w:rPr>
          <w:sz w:val="28"/>
          <w:szCs w:val="28"/>
        </w:rPr>
        <w:t>Swift</w:t>
      </w:r>
      <w:proofErr w:type="spellEnd"/>
      <w:r w:rsidRPr="00745202">
        <w:rPr>
          <w:sz w:val="28"/>
          <w:szCs w:val="28"/>
        </w:rPr>
        <w:t xml:space="preserve"> є дуже </w:t>
      </w:r>
      <w:proofErr w:type="spellStart"/>
      <w:r w:rsidRPr="00745202">
        <w:rPr>
          <w:sz w:val="28"/>
          <w:szCs w:val="28"/>
        </w:rPr>
        <w:t>високорівневою</w:t>
      </w:r>
      <w:proofErr w:type="spellEnd"/>
      <w:r w:rsidRPr="00745202">
        <w:rPr>
          <w:sz w:val="28"/>
          <w:szCs w:val="28"/>
        </w:rPr>
        <w:t xml:space="preserve"> і не надає програмісту таких структур даних, як "масив (</w:t>
      </w:r>
      <w:proofErr w:type="spellStart"/>
      <w:r w:rsidRPr="00745202">
        <w:rPr>
          <w:sz w:val="28"/>
          <w:szCs w:val="28"/>
        </w:rPr>
        <w:t>array</w:t>
      </w:r>
      <w:proofErr w:type="spellEnd"/>
      <w:r w:rsidRPr="00745202">
        <w:rPr>
          <w:sz w:val="28"/>
          <w:szCs w:val="28"/>
        </w:rPr>
        <w:t xml:space="preserve">) з С/С++", який забезпечує найбільшу швидкість пошуку елементів в ньому, оскільки це всього лише операція додавання </w:t>
      </w:r>
      <w:proofErr w:type="spellStart"/>
      <w:r w:rsidRPr="00745202">
        <w:rPr>
          <w:sz w:val="28"/>
          <w:szCs w:val="28"/>
        </w:rPr>
        <w:t>i+index</w:t>
      </w:r>
      <w:proofErr w:type="spellEnd"/>
      <w:r w:rsidRPr="00745202">
        <w:rPr>
          <w:sz w:val="28"/>
          <w:szCs w:val="28"/>
        </w:rPr>
        <w:t xml:space="preserve">, плюс не потрібно </w:t>
      </w:r>
      <w:proofErr w:type="spellStart"/>
      <w:r w:rsidRPr="00745202">
        <w:rPr>
          <w:sz w:val="28"/>
          <w:szCs w:val="28"/>
        </w:rPr>
        <w:t>аллокувати</w:t>
      </w:r>
      <w:proofErr w:type="spellEnd"/>
      <w:r w:rsidRPr="00745202">
        <w:rPr>
          <w:sz w:val="28"/>
          <w:szCs w:val="28"/>
        </w:rPr>
        <w:t xml:space="preserve"> пам'ять на купі (</w:t>
      </w:r>
      <w:proofErr w:type="spellStart"/>
      <w:r w:rsidRPr="00745202">
        <w:rPr>
          <w:sz w:val="28"/>
          <w:szCs w:val="28"/>
        </w:rPr>
        <w:t>heap</w:t>
      </w:r>
      <w:proofErr w:type="spellEnd"/>
      <w:r w:rsidRPr="00745202">
        <w:rPr>
          <w:sz w:val="28"/>
          <w:szCs w:val="28"/>
        </w:rPr>
        <w:t xml:space="preserve">), що є дорогою операцією для операційної системи. Проте масив у </w:t>
      </w:r>
      <w:proofErr w:type="spellStart"/>
      <w:r w:rsidRPr="00745202">
        <w:rPr>
          <w:sz w:val="28"/>
          <w:szCs w:val="28"/>
        </w:rPr>
        <w:t>Swift</w:t>
      </w:r>
      <w:proofErr w:type="spellEnd"/>
      <w:r w:rsidRPr="00745202">
        <w:rPr>
          <w:sz w:val="28"/>
          <w:szCs w:val="28"/>
        </w:rPr>
        <w:t xml:space="preserve"> є досить оптимізованим і дуже схожим за реалізацією на "вектор з С++".</w:t>
      </w:r>
    </w:p>
    <w:p w14:paraId="69379EC5" w14:textId="77777777" w:rsidR="00745202" w:rsidRPr="00745202" w:rsidRDefault="00745202" w:rsidP="00745202">
      <w:pPr>
        <w:rPr>
          <w:sz w:val="28"/>
          <w:szCs w:val="28"/>
        </w:rPr>
      </w:pPr>
    </w:p>
    <w:p w14:paraId="15D2E21B" w14:textId="77777777" w:rsidR="00745202" w:rsidRPr="00745202" w:rsidRDefault="00745202" w:rsidP="00745202">
      <w:pPr>
        <w:rPr>
          <w:sz w:val="28"/>
          <w:szCs w:val="28"/>
        </w:rPr>
      </w:pPr>
      <w:r w:rsidRPr="00745202">
        <w:rPr>
          <w:sz w:val="28"/>
          <w:szCs w:val="28"/>
        </w:rPr>
        <w:t xml:space="preserve">У моєму конкретному випадку він підходить більше, оскільки він </w:t>
      </w:r>
      <w:proofErr w:type="spellStart"/>
      <w:r w:rsidRPr="00745202">
        <w:rPr>
          <w:sz w:val="28"/>
          <w:szCs w:val="28"/>
        </w:rPr>
        <w:t>динамічно</w:t>
      </w:r>
      <w:proofErr w:type="spellEnd"/>
      <w:r w:rsidRPr="00745202">
        <w:rPr>
          <w:sz w:val="28"/>
          <w:szCs w:val="28"/>
        </w:rPr>
        <w:t xml:space="preserve"> розширюється, а це є критичним для мене, оскільки я не знаю, скільки може бути користувачів або пакетів. Динамічність тут є критичною властивістю. Для більшої оптимізації мені потрібно правильно встановити властивість "</w:t>
      </w:r>
      <w:proofErr w:type="spellStart"/>
      <w:r w:rsidRPr="00745202">
        <w:rPr>
          <w:sz w:val="28"/>
          <w:szCs w:val="28"/>
        </w:rPr>
        <w:t>capacity</w:t>
      </w:r>
      <w:proofErr w:type="spellEnd"/>
      <w:r w:rsidRPr="00745202">
        <w:rPr>
          <w:sz w:val="28"/>
          <w:szCs w:val="28"/>
        </w:rPr>
        <w:t xml:space="preserve">", щоб мінімізувати шанс </w:t>
      </w:r>
      <w:proofErr w:type="spellStart"/>
      <w:r w:rsidRPr="00745202">
        <w:rPr>
          <w:sz w:val="28"/>
          <w:szCs w:val="28"/>
        </w:rPr>
        <w:t>аллокації</w:t>
      </w:r>
      <w:proofErr w:type="spellEnd"/>
      <w:r w:rsidRPr="00745202">
        <w:rPr>
          <w:sz w:val="28"/>
          <w:szCs w:val="28"/>
        </w:rPr>
        <w:t xml:space="preserve"> нової пам'яті, коли розмір масиву наближається до кінця, а </w:t>
      </w:r>
      <w:proofErr w:type="spellStart"/>
      <w:r w:rsidRPr="00745202">
        <w:rPr>
          <w:sz w:val="28"/>
          <w:szCs w:val="28"/>
        </w:rPr>
        <w:t>Swift</w:t>
      </w:r>
      <w:proofErr w:type="spellEnd"/>
      <w:r w:rsidRPr="00745202">
        <w:rPr>
          <w:sz w:val="28"/>
          <w:szCs w:val="28"/>
        </w:rPr>
        <w:t xml:space="preserve"> </w:t>
      </w:r>
      <w:proofErr w:type="spellStart"/>
      <w:r w:rsidRPr="00745202">
        <w:rPr>
          <w:sz w:val="28"/>
          <w:szCs w:val="28"/>
        </w:rPr>
        <w:t>Array</w:t>
      </w:r>
      <w:proofErr w:type="spellEnd"/>
      <w:r w:rsidRPr="00745202">
        <w:rPr>
          <w:sz w:val="28"/>
          <w:szCs w:val="28"/>
        </w:rPr>
        <w:t xml:space="preserve"> автоматично </w:t>
      </w:r>
      <w:proofErr w:type="spellStart"/>
      <w:r w:rsidRPr="00745202">
        <w:rPr>
          <w:sz w:val="28"/>
          <w:szCs w:val="28"/>
        </w:rPr>
        <w:t>аллоціює</w:t>
      </w:r>
      <w:proofErr w:type="spellEnd"/>
      <w:r w:rsidRPr="00745202">
        <w:rPr>
          <w:sz w:val="28"/>
          <w:szCs w:val="28"/>
        </w:rPr>
        <w:t xml:space="preserve"> пам'ять вдвічі.</w:t>
      </w:r>
    </w:p>
    <w:p w14:paraId="5638E6EC" w14:textId="77777777" w:rsidR="00745202" w:rsidRPr="00745202" w:rsidRDefault="00745202" w:rsidP="00745202">
      <w:pPr>
        <w:rPr>
          <w:sz w:val="28"/>
          <w:szCs w:val="28"/>
        </w:rPr>
      </w:pPr>
    </w:p>
    <w:p w14:paraId="5FFFBFA7" w14:textId="77777777" w:rsidR="00745202" w:rsidRPr="00745202" w:rsidRDefault="00745202" w:rsidP="00745202">
      <w:pPr>
        <w:rPr>
          <w:sz w:val="28"/>
          <w:szCs w:val="28"/>
        </w:rPr>
      </w:pPr>
      <w:r w:rsidRPr="00745202">
        <w:rPr>
          <w:sz w:val="28"/>
          <w:szCs w:val="28"/>
        </w:rPr>
        <w:t xml:space="preserve">У деяких випадках, де послідовність даних не має значення для мене, я буду використовувати множину </w:t>
      </w:r>
      <w:proofErr w:type="spellStart"/>
      <w:r w:rsidRPr="00745202">
        <w:rPr>
          <w:sz w:val="28"/>
          <w:szCs w:val="28"/>
        </w:rPr>
        <w:t>Array</w:t>
      </w:r>
      <w:proofErr w:type="spellEnd"/>
      <w:r w:rsidRPr="00745202">
        <w:rPr>
          <w:sz w:val="28"/>
          <w:szCs w:val="28"/>
        </w:rPr>
        <w:t xml:space="preserve"> </w:t>
      </w:r>
      <w:proofErr w:type="spellStart"/>
      <w:r w:rsidRPr="00745202">
        <w:rPr>
          <w:sz w:val="28"/>
          <w:szCs w:val="28"/>
        </w:rPr>
        <w:t>Set</w:t>
      </w:r>
      <w:proofErr w:type="spellEnd"/>
      <w:r w:rsidRPr="00745202">
        <w:rPr>
          <w:sz w:val="28"/>
          <w:szCs w:val="28"/>
        </w:rPr>
        <w:t xml:space="preserve">, просто для зберігання даних в пам'яті. Вона є швидшою, ніж </w:t>
      </w:r>
      <w:proofErr w:type="spellStart"/>
      <w:r w:rsidRPr="00745202">
        <w:rPr>
          <w:sz w:val="28"/>
          <w:szCs w:val="28"/>
        </w:rPr>
        <w:t>Swift</w:t>
      </w:r>
      <w:proofErr w:type="spellEnd"/>
      <w:r w:rsidRPr="00745202">
        <w:rPr>
          <w:sz w:val="28"/>
          <w:szCs w:val="28"/>
        </w:rPr>
        <w:t xml:space="preserve"> </w:t>
      </w:r>
      <w:proofErr w:type="spellStart"/>
      <w:r w:rsidRPr="00745202">
        <w:rPr>
          <w:sz w:val="28"/>
          <w:szCs w:val="28"/>
        </w:rPr>
        <w:t>Array</w:t>
      </w:r>
      <w:proofErr w:type="spellEnd"/>
      <w:r w:rsidRPr="00745202">
        <w:rPr>
          <w:sz w:val="28"/>
          <w:szCs w:val="28"/>
        </w:rPr>
        <w:t>. Наприклад, для збереження координаторів або пакетів у боті.</w:t>
      </w:r>
    </w:p>
    <w:p w14:paraId="7168544A" w14:textId="77777777" w:rsidR="00745202" w:rsidRPr="00745202" w:rsidRDefault="00745202" w:rsidP="00745202">
      <w:pPr>
        <w:rPr>
          <w:sz w:val="28"/>
          <w:szCs w:val="28"/>
        </w:rPr>
      </w:pPr>
    </w:p>
    <w:p w14:paraId="52BCC906" w14:textId="6C75D2B7" w:rsidR="00745202" w:rsidRPr="00BC3970" w:rsidRDefault="00745202" w:rsidP="00BC3970">
      <w:pPr>
        <w:rPr>
          <w:sz w:val="28"/>
          <w:szCs w:val="28"/>
        </w:rPr>
      </w:pPr>
      <w:r w:rsidRPr="00745202">
        <w:rPr>
          <w:sz w:val="28"/>
          <w:szCs w:val="28"/>
        </w:rPr>
        <w:lastRenderedPageBreak/>
        <w:t xml:space="preserve">Також корисним буде використання хеш-мапи, яка у </w:t>
      </w:r>
      <w:proofErr w:type="spellStart"/>
      <w:r w:rsidRPr="00745202">
        <w:rPr>
          <w:sz w:val="28"/>
          <w:szCs w:val="28"/>
        </w:rPr>
        <w:t>Swift</w:t>
      </w:r>
      <w:proofErr w:type="spellEnd"/>
      <w:r w:rsidRPr="00745202">
        <w:rPr>
          <w:sz w:val="28"/>
          <w:szCs w:val="28"/>
        </w:rPr>
        <w:t xml:space="preserve"> називається словник (</w:t>
      </w:r>
      <w:proofErr w:type="spellStart"/>
      <w:r w:rsidRPr="00745202">
        <w:rPr>
          <w:sz w:val="28"/>
          <w:szCs w:val="28"/>
        </w:rPr>
        <w:t>Dictionary</w:t>
      </w:r>
      <w:proofErr w:type="spellEnd"/>
      <w:r w:rsidRPr="00745202">
        <w:rPr>
          <w:sz w:val="28"/>
          <w:szCs w:val="28"/>
        </w:rPr>
        <w:t xml:space="preserve">). Ключем буде ідентифікатор користувача у </w:t>
      </w:r>
      <w:proofErr w:type="spellStart"/>
      <w:r w:rsidRPr="00745202">
        <w:rPr>
          <w:sz w:val="28"/>
          <w:szCs w:val="28"/>
        </w:rPr>
        <w:t>Telegram</w:t>
      </w:r>
      <w:proofErr w:type="spellEnd"/>
      <w:r w:rsidRPr="00745202">
        <w:rPr>
          <w:sz w:val="28"/>
          <w:szCs w:val="28"/>
        </w:rPr>
        <w:t>, а значенням - сам пакет. Це найкращий випадок використання.</w:t>
      </w:r>
      <w:r>
        <w:rPr>
          <w:sz w:val="28"/>
          <w:szCs w:val="28"/>
        </w:rPr>
        <w:t>.</w:t>
      </w:r>
    </w:p>
    <w:p w14:paraId="3F60A2CE" w14:textId="77777777" w:rsidR="00B14A4A" w:rsidRDefault="00B14A4A" w:rsidP="005778EF">
      <w:pPr>
        <w:ind w:firstLine="0"/>
      </w:pPr>
    </w:p>
    <w:p w14:paraId="484DED38" w14:textId="0B05F9F8" w:rsidR="00BC3970" w:rsidRDefault="00BC3970" w:rsidP="00BC3970">
      <w:pPr>
        <w:pStyle w:val="Heading2"/>
      </w:pPr>
      <w:bookmarkStart w:id="48" w:name="_Toc136375582"/>
      <w:r>
        <w:t>Висновок до розділу</w:t>
      </w:r>
      <w:bookmarkEnd w:id="48"/>
      <w:r>
        <w:t xml:space="preserve"> </w:t>
      </w:r>
    </w:p>
    <w:p w14:paraId="3AE6D8F6" w14:textId="1E75ACC6" w:rsidR="00BC3970" w:rsidRDefault="00BC3970" w:rsidP="00BC3970">
      <w:proofErr w:type="spellStart"/>
      <w:r>
        <w:t>Чето</w:t>
      </w:r>
      <w:proofErr w:type="spellEnd"/>
      <w:r>
        <w:t xml:space="preserve"> тут </w:t>
      </w:r>
      <w:proofErr w:type="spellStart"/>
      <w:r>
        <w:t>написать</w:t>
      </w:r>
      <w:proofErr w:type="spellEnd"/>
      <w:r>
        <w:t xml:space="preserve"> </w:t>
      </w:r>
    </w:p>
    <w:p w14:paraId="56CCC02C" w14:textId="77777777" w:rsidR="00EE0418" w:rsidRPr="00244D40" w:rsidRDefault="00EE0418" w:rsidP="00244D40">
      <w:pPr>
        <w:ind w:firstLine="0"/>
        <w:rPr>
          <w:rFonts w:eastAsiaTheme="minorHAnsi"/>
          <w:lang w:eastAsia="en-US"/>
        </w:rPr>
      </w:pPr>
    </w:p>
    <w:p w14:paraId="3273DA47" w14:textId="77777777" w:rsidR="00EE0418" w:rsidRPr="00EE0418" w:rsidRDefault="00EE0418" w:rsidP="00EE0418">
      <w:pPr>
        <w:ind w:left="709" w:firstLine="0"/>
        <w:rPr>
          <w:rFonts w:eastAsiaTheme="minorHAnsi"/>
          <w:lang w:eastAsia="en-US"/>
        </w:rPr>
      </w:pPr>
    </w:p>
    <w:p w14:paraId="50823728" w14:textId="77777777" w:rsidR="00A166B9" w:rsidRPr="00A166B9" w:rsidRDefault="00A166B9" w:rsidP="00A166B9">
      <w:pPr>
        <w:rPr>
          <w:rFonts w:eastAsiaTheme="minorHAnsi"/>
          <w:lang w:eastAsia="en-US"/>
        </w:rPr>
      </w:pPr>
    </w:p>
    <w:p w14:paraId="7C37DDE3" w14:textId="77777777" w:rsidR="004D7E2A" w:rsidRPr="008D47D7" w:rsidRDefault="004D7E2A" w:rsidP="008D47D7">
      <w:pPr>
        <w:ind w:firstLine="720"/>
        <w:rPr>
          <w:lang w:val="en-UA"/>
        </w:rPr>
      </w:pPr>
    </w:p>
    <w:p w14:paraId="2995C7CE" w14:textId="77777777" w:rsidR="00B14A4A" w:rsidRPr="00613200" w:rsidRDefault="00B14A4A" w:rsidP="005778EF">
      <w:pPr>
        <w:ind w:firstLine="0"/>
      </w:pPr>
    </w:p>
    <w:p w14:paraId="2598B22D" w14:textId="77777777" w:rsidR="00B14A4A" w:rsidRPr="00613200" w:rsidRDefault="00B14A4A" w:rsidP="005778EF">
      <w:pPr>
        <w:ind w:firstLine="0"/>
      </w:pPr>
    </w:p>
    <w:p w14:paraId="647266C0" w14:textId="77777777" w:rsidR="00B14A4A" w:rsidRPr="00613200" w:rsidRDefault="00B14A4A" w:rsidP="005778EF">
      <w:pPr>
        <w:ind w:firstLine="0"/>
      </w:pPr>
    </w:p>
    <w:p w14:paraId="174F2540" w14:textId="77777777" w:rsidR="00B14A4A" w:rsidRPr="00613200" w:rsidRDefault="00B14A4A" w:rsidP="005778EF">
      <w:pPr>
        <w:ind w:firstLine="0"/>
      </w:pPr>
    </w:p>
    <w:p w14:paraId="18CC5392" w14:textId="71AECD32" w:rsidR="00B14A4A" w:rsidRPr="00613200" w:rsidRDefault="00B14A4A" w:rsidP="005778EF">
      <w:pPr>
        <w:ind w:firstLine="0"/>
      </w:pPr>
      <w:r w:rsidRPr="00613200">
        <w:br/>
      </w:r>
    </w:p>
    <w:p w14:paraId="3CDBD9DD" w14:textId="77777777" w:rsidR="00B14A4A" w:rsidRPr="00613200" w:rsidRDefault="00B14A4A" w:rsidP="005778EF">
      <w:pPr>
        <w:ind w:firstLine="0"/>
      </w:pPr>
    </w:p>
    <w:p w14:paraId="48C0E054" w14:textId="77777777" w:rsidR="00B14A4A" w:rsidRPr="00613200" w:rsidRDefault="00B14A4A" w:rsidP="005778EF">
      <w:pPr>
        <w:ind w:firstLine="0"/>
      </w:pPr>
    </w:p>
    <w:p w14:paraId="5E356B53" w14:textId="77777777" w:rsidR="00B14A4A" w:rsidRPr="00613200" w:rsidRDefault="00B14A4A" w:rsidP="005778EF">
      <w:pPr>
        <w:ind w:firstLine="0"/>
      </w:pPr>
    </w:p>
    <w:p w14:paraId="73D76B09" w14:textId="77777777" w:rsidR="00B14A4A" w:rsidRPr="00613200" w:rsidRDefault="00B14A4A" w:rsidP="005778EF">
      <w:pPr>
        <w:ind w:firstLine="0"/>
      </w:pPr>
    </w:p>
    <w:p w14:paraId="5FBC5905" w14:textId="77777777" w:rsidR="00B14A4A" w:rsidRPr="00613200" w:rsidRDefault="00B14A4A" w:rsidP="005778EF">
      <w:pPr>
        <w:ind w:firstLine="0"/>
      </w:pPr>
    </w:p>
    <w:p w14:paraId="175FE6CC" w14:textId="77777777" w:rsidR="00B14A4A" w:rsidRPr="00613200" w:rsidRDefault="00B14A4A" w:rsidP="005778EF">
      <w:pPr>
        <w:ind w:firstLine="0"/>
      </w:pPr>
    </w:p>
    <w:p w14:paraId="265B5CDE" w14:textId="77777777" w:rsidR="00B14A4A" w:rsidRPr="00613200" w:rsidRDefault="00B14A4A" w:rsidP="005778EF">
      <w:pPr>
        <w:ind w:firstLine="0"/>
      </w:pPr>
    </w:p>
    <w:p w14:paraId="027E0E54" w14:textId="77777777" w:rsidR="00B14A4A" w:rsidRPr="00613200" w:rsidRDefault="00B14A4A" w:rsidP="005778EF">
      <w:pPr>
        <w:ind w:firstLine="0"/>
      </w:pPr>
    </w:p>
    <w:p w14:paraId="28C164E5" w14:textId="77777777" w:rsidR="00B14A4A" w:rsidRPr="00613200" w:rsidRDefault="00B14A4A" w:rsidP="005778EF">
      <w:pPr>
        <w:ind w:firstLine="0"/>
      </w:pPr>
    </w:p>
    <w:p w14:paraId="5930A1C6" w14:textId="77777777" w:rsidR="00B14A4A" w:rsidRPr="00613200" w:rsidRDefault="00B14A4A" w:rsidP="005778EF">
      <w:pPr>
        <w:ind w:firstLine="0"/>
      </w:pPr>
    </w:p>
    <w:p w14:paraId="5848FB83" w14:textId="77777777" w:rsidR="00B14A4A" w:rsidRPr="00613200" w:rsidRDefault="00B14A4A" w:rsidP="005778EF">
      <w:pPr>
        <w:ind w:firstLine="0"/>
      </w:pPr>
    </w:p>
    <w:p w14:paraId="3F71D383" w14:textId="77777777" w:rsidR="00B14A4A" w:rsidRPr="00613200" w:rsidRDefault="00B14A4A" w:rsidP="005778EF">
      <w:pPr>
        <w:ind w:firstLine="0"/>
      </w:pPr>
    </w:p>
    <w:p w14:paraId="0F8830AC" w14:textId="77777777" w:rsidR="00B14A4A" w:rsidRPr="00613200" w:rsidRDefault="00B14A4A" w:rsidP="005778EF">
      <w:pPr>
        <w:ind w:firstLine="0"/>
      </w:pPr>
    </w:p>
    <w:p w14:paraId="4BB6473E" w14:textId="77777777" w:rsidR="00B14A4A" w:rsidRPr="00613200" w:rsidRDefault="00B14A4A" w:rsidP="005778EF">
      <w:pPr>
        <w:ind w:firstLine="0"/>
      </w:pPr>
    </w:p>
    <w:p w14:paraId="37268A0E" w14:textId="77777777" w:rsidR="00B14A4A" w:rsidRPr="00613200" w:rsidRDefault="00B14A4A" w:rsidP="005778EF">
      <w:pPr>
        <w:ind w:firstLine="0"/>
      </w:pPr>
    </w:p>
    <w:sectPr w:rsidR="00B14A4A" w:rsidRPr="00613200" w:rsidSect="005778EF">
      <w:headerReference w:type="default" r:id="rId10"/>
      <w:footerReference w:type="defaul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2D6A8" w14:textId="77777777" w:rsidR="0004176F" w:rsidRDefault="0004176F" w:rsidP="00774F72">
      <w:pPr>
        <w:spacing w:line="240" w:lineRule="auto"/>
      </w:pPr>
      <w:r>
        <w:separator/>
      </w:r>
    </w:p>
  </w:endnote>
  <w:endnote w:type="continuationSeparator" w:id="0">
    <w:p w14:paraId="32B893F9" w14:textId="77777777" w:rsidR="0004176F" w:rsidRDefault="0004176F" w:rsidP="00774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Journal">
    <w:altName w:val="Times New Roman"/>
    <w:panose1 w:val="020B06040202020202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Bold">
    <w:altName w:val="Times New Roman"/>
    <w:panose1 w:val="00000800000000020000"/>
    <w:charset w:val="00"/>
    <w:family w:val="auto"/>
    <w:pitch w:val="variable"/>
    <w:sig w:usb0="E00002FF" w:usb1="5000205A"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01080"/>
      <w:docPartObj>
        <w:docPartGallery w:val="Page Numbers (Bottom of Page)"/>
        <w:docPartUnique/>
      </w:docPartObj>
    </w:sdtPr>
    <w:sdtContent>
      <w:p w14:paraId="216E8483" w14:textId="3279188A" w:rsidR="005778EF" w:rsidRDefault="005778EF" w:rsidP="005778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F73FE2C" w14:textId="77777777" w:rsidR="005778EF" w:rsidRDefault="005778EF" w:rsidP="005778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519910"/>
      <w:docPartObj>
        <w:docPartGallery w:val="Page Numbers (Bottom of Page)"/>
        <w:docPartUnique/>
      </w:docPartObj>
    </w:sdtPr>
    <w:sdtContent>
      <w:p w14:paraId="026B87FB" w14:textId="75AE81FC" w:rsidR="005778EF" w:rsidRDefault="005778EF" w:rsidP="00B14A4A">
        <w:pPr>
          <w:pStyle w:val="Footer"/>
          <w:framePr w:wrap="none" w:vAnchor="text" w:hAnchor="page" w:x="10521" w:y="20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5F2D6B5" w14:textId="2CBCE8EA" w:rsidR="005778EF" w:rsidRDefault="005778EF" w:rsidP="005778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9ADEF" w14:textId="77777777" w:rsidR="0004176F" w:rsidRDefault="0004176F" w:rsidP="00774F72">
      <w:pPr>
        <w:spacing w:line="240" w:lineRule="auto"/>
      </w:pPr>
      <w:r>
        <w:separator/>
      </w:r>
    </w:p>
  </w:footnote>
  <w:footnote w:type="continuationSeparator" w:id="0">
    <w:p w14:paraId="41F092A7" w14:textId="77777777" w:rsidR="0004176F" w:rsidRDefault="0004176F" w:rsidP="00774F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839E4" w14:textId="2F97ACBC" w:rsidR="005778EF" w:rsidRDefault="00B14A4A">
    <w:pPr>
      <w:pStyle w:val="Header"/>
    </w:pPr>
    <w:r>
      <w:rPr>
        <w:noProof/>
        <w:sz w:val="20"/>
        <w:lang w:val="ru-RU"/>
      </w:rPr>
      <mc:AlternateContent>
        <mc:Choice Requires="wps">
          <w:drawing>
            <wp:anchor distT="0" distB="0" distL="114300" distR="114300" simplePos="0" relativeHeight="251661312" behindDoc="0" locked="0" layoutInCell="1" allowOverlap="1" wp14:anchorId="68CA65A9" wp14:editId="5946B5DF">
              <wp:simplePos x="0" y="0"/>
              <wp:positionH relativeFrom="column">
                <wp:posOffset>133350</wp:posOffset>
              </wp:positionH>
              <wp:positionV relativeFrom="paragraph">
                <wp:posOffset>-64135</wp:posOffset>
              </wp:positionV>
              <wp:extent cx="1882140" cy="163195"/>
              <wp:effectExtent l="0" t="0" r="0" b="0"/>
              <wp:wrapNone/>
              <wp:docPr id="1272891840" name="WordArt 24" descr="КПІ ЗІС-7103.1409/2c.ПЗ"/>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0800000">
                        <a:off x="0" y="0"/>
                        <a:ext cx="1882140" cy="16319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F718A11" w14:textId="77777777" w:rsidR="00B14A4A" w:rsidRDefault="00B14A4A" w:rsidP="00B14A4A">
                          <w:pPr>
                            <w:jc w:val="center"/>
                            <w:rPr>
                              <w:rFonts w:ascii="Arial" w:hAnsi="Arial" w:cs="Arial"/>
                              <w:i/>
                              <w:iCs/>
                              <w:color w:val="000000"/>
                              <w:sz w:val="19"/>
                              <w:szCs w:val="19"/>
                              <w:lang w:val="ru-RU"/>
                            </w:rPr>
                          </w:pPr>
                          <w:r>
                            <w:rPr>
                              <w:rFonts w:ascii="Arial" w:hAnsi="Arial" w:cs="Arial"/>
                              <w:i/>
                              <w:iCs/>
                              <w:color w:val="000000"/>
                              <w:sz w:val="19"/>
                              <w:szCs w:val="19"/>
                              <w:lang w:val="ru-RU"/>
                            </w:rPr>
                            <w:t>ДП 7101.00.000 ПЗ</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8CA65A9" id="_x0000_t202" coordsize="21600,21600" o:spt="202" path="m,l,21600r21600,l21600,xe">
              <v:stroke joinstyle="miter"/>
              <v:path gradientshapeok="t" o:connecttype="rect"/>
            </v:shapetype>
            <v:shape id="WordArt 24" o:spid="_x0000_s1076" type="#_x0000_t202" alt="КПІ ЗІС-7103.1409/2c.ПЗ" style="position:absolute;left:0;text-align:left;margin-left:10.5pt;margin-top:-5.05pt;width:148.2pt;height:12.8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" filled="f" stroked="f">
              <v:stroke joinstyle="round"/>
              <v:path arrowok="t"/>
              <v:textbox inset="0,0,0,0">
                <w:txbxContent>
                  <w:p w14:paraId="1F718A11" w14:textId="77777777" w:rsidR="00B14A4A" w:rsidRDefault="00B14A4A" w:rsidP="00B14A4A">
                    <w:pPr>
                      <w:jc w:val="center"/>
                      <w:rPr>
                        <w:rFonts w:ascii="Arial" w:hAnsi="Arial" w:cs="Arial"/>
                        <w:i/>
                        <w:iCs/>
                        <w:color w:val="000000"/>
                        <w:sz w:val="19"/>
                        <w:szCs w:val="19"/>
                        <w:lang w:val="ru-RU"/>
                      </w:rPr>
                    </w:pPr>
                    <w:r>
                      <w:rPr>
                        <w:rFonts w:ascii="Arial" w:hAnsi="Arial" w:cs="Arial"/>
                        <w:i/>
                        <w:iCs/>
                        <w:color w:val="000000"/>
                        <w:sz w:val="19"/>
                        <w:szCs w:val="19"/>
                        <w:lang w:val="ru-RU"/>
                      </w:rPr>
                      <w:t>ДП 7101.00.000 ПЗ</w:t>
                    </w:r>
                  </w:p>
                </w:txbxContent>
              </v:textbox>
            </v:shape>
          </w:pict>
        </mc:Fallback>
      </mc:AlternateContent>
    </w:r>
    <w:r w:rsidR="005778EF">
      <w:rPr>
        <w:noProof/>
      </w:rPr>
      <mc:AlternateContent>
        <mc:Choice Requires="wpg">
          <w:drawing>
            <wp:anchor distT="0" distB="0" distL="114300" distR="114300" simplePos="0" relativeHeight="251659264" behindDoc="0" locked="0" layoutInCell="1" allowOverlap="1" wp14:anchorId="756A1A9C" wp14:editId="537A68E3">
              <wp:simplePos x="0" y="0"/>
              <wp:positionH relativeFrom="page">
                <wp:posOffset>731547</wp:posOffset>
              </wp:positionH>
              <wp:positionV relativeFrom="page">
                <wp:posOffset>185389</wp:posOffset>
              </wp:positionV>
              <wp:extent cx="6597015" cy="10267315"/>
              <wp:effectExtent l="12700" t="12700" r="6985" b="6985"/>
              <wp:wrapNone/>
              <wp:docPr id="136527291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1503900255" name="Group 2"/>
                      <wpg:cNvGrpSpPr>
                        <a:grpSpLocks/>
                      </wpg:cNvGrpSpPr>
                      <wpg:grpSpPr bwMode="auto">
                        <a:xfrm>
                          <a:off x="1134" y="397"/>
                          <a:ext cx="10376" cy="16046"/>
                          <a:chOff x="0" y="0"/>
                          <a:chExt cx="20000" cy="20000"/>
                        </a:xfrm>
                      </wpg:grpSpPr>
                      <wps:wsp>
                        <wps:cNvPr id="332192599" name="Rectangle 3"/>
                        <wps:cNvSpPr>
                          <a:spLocks/>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15837833" name="Line 4"/>
                        <wps:cNvCnPr>
                          <a:cxnSpLocks/>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6243855" name="Line 5"/>
                        <wps:cNvCnPr>
                          <a:cxnSpLocks/>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8001986" name="Line 6"/>
                        <wps:cNvCnPr>
                          <a:cxnSpLocks/>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2588644" name="Line 7"/>
                        <wps:cNvCnPr>
                          <a:cxnSpLocks/>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3589755" name="Line 8"/>
                        <wps:cNvCnPr>
                          <a:cxnSpLocks/>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902882" name="Line 9"/>
                        <wps:cNvCnPr>
                          <a:cxnSpLocks/>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3670794" name="Line 10"/>
                        <wps:cNvCnPr>
                          <a:cxnSpLocks/>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9560217" name="Line 11"/>
                        <wps:cNvCnPr>
                          <a:cxnSpLocks/>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4153475" name="Line 12"/>
                        <wps:cNvCnPr>
                          <a:cxnSpLocks/>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7157410" name="Line 13"/>
                        <wps:cNvCnPr>
                          <a:cxnSpLocks/>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2040162" name="Rectangle 14"/>
                        <wps:cNvSpPr>
                          <a:spLocks/>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4D1689" w14:textId="77777777" w:rsidR="005778EF" w:rsidRDefault="005778EF" w:rsidP="005778EF">
                              <w:pPr>
                                <w:pStyle w:val="a0"/>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185943275" name="Rectangle 15"/>
                        <wps:cNvSpPr>
                          <a:spLocks/>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5E7B30" w14:textId="77777777" w:rsidR="005778EF" w:rsidRDefault="005778EF" w:rsidP="005778EF">
                              <w:pPr>
                                <w:pStyle w:val="a0"/>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37087323" name="Rectangle 16"/>
                        <wps:cNvSpPr>
                          <a:spLocks/>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EC4473" w14:textId="77777777" w:rsidR="005778EF" w:rsidRDefault="005778EF" w:rsidP="005778EF">
                              <w:pPr>
                                <w:pStyle w:val="a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021235621" name="Rectangle 17"/>
                        <wps:cNvSpPr>
                          <a:spLocks/>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32F511" w14:textId="77777777" w:rsidR="005778EF" w:rsidRDefault="005778EF" w:rsidP="005778EF">
                              <w:pPr>
                                <w:pStyle w:val="a0"/>
                                <w:jc w:val="center"/>
                                <w:rPr>
                                  <w:sz w:val="18"/>
                                </w:rPr>
                              </w:pPr>
                              <w:r>
                                <w:rPr>
                                  <w:sz w:val="18"/>
                                </w:rPr>
                                <w:t>Підпис</w:t>
                              </w:r>
                            </w:p>
                          </w:txbxContent>
                        </wps:txbx>
                        <wps:bodyPr rot="0" vert="horz" wrap="square" lIns="12700" tIns="12700" rIns="12700" bIns="12700" anchor="t" anchorCtr="0" upright="1">
                          <a:noAutofit/>
                        </wps:bodyPr>
                      </wps:wsp>
                      <wps:wsp>
                        <wps:cNvPr id="80764690" name="Rectangle 18"/>
                        <wps:cNvSpPr>
                          <a:spLocks/>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B4F348" w14:textId="77777777" w:rsidR="005778EF" w:rsidRDefault="005778EF" w:rsidP="005778EF">
                              <w:pPr>
                                <w:pStyle w:val="a0"/>
                                <w:jc w:val="center"/>
                                <w:rPr>
                                  <w:sz w:val="18"/>
                                </w:rPr>
                              </w:pPr>
                              <w:r>
                                <w:rPr>
                                  <w:sz w:val="18"/>
                                </w:rPr>
                                <w:t>Дата</w:t>
                              </w:r>
                            </w:p>
                          </w:txbxContent>
                        </wps:txbx>
                        <wps:bodyPr rot="0" vert="horz" wrap="square" lIns="12700" tIns="12700" rIns="12700" bIns="12700" anchor="t" anchorCtr="0" upright="1">
                          <a:noAutofit/>
                        </wps:bodyPr>
                      </wps:wsp>
                      <wps:wsp>
                        <wps:cNvPr id="1554404941" name="Rectangle 19"/>
                        <wps:cNvSpPr>
                          <a:spLocks/>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695F51" w14:textId="77777777" w:rsidR="005778EF" w:rsidRDefault="005778EF" w:rsidP="005778EF">
                              <w:pPr>
                                <w:pStyle w:val="a0"/>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17303193" name="Rectangle 20"/>
                        <wps:cNvSpPr>
                          <a:spLocks/>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5ABD0" w14:textId="77777777" w:rsidR="005778EF" w:rsidRDefault="005778EF" w:rsidP="005778EF">
                              <w:pPr>
                                <w:pStyle w:val="a0"/>
                                <w:jc w:val="center"/>
                                <w:rPr>
                                  <w:sz w:val="24"/>
                                </w:rPr>
                              </w:pPr>
                            </w:p>
                          </w:txbxContent>
                        </wps:txbx>
                        <wps:bodyPr rot="0" vert="horz" wrap="square" lIns="12700" tIns="12700" rIns="12700" bIns="12700" anchor="t" anchorCtr="0" upright="1">
                          <a:noAutofit/>
                        </wps:bodyPr>
                      </wps:wsp>
                      <wps:wsp>
                        <wps:cNvPr id="369203649" name="Rectangle 21"/>
                        <wps:cNvSpPr>
                          <a:spLocks/>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FFE21" w14:textId="77777777" w:rsidR="005778EF" w:rsidRPr="00703A66" w:rsidRDefault="005778EF" w:rsidP="005778EF">
                              <w:pPr>
                                <w:pStyle w:val="a0"/>
                                <w:jc w:val="center"/>
                                <w:rPr>
                                  <w:rFonts w:ascii="Arial" w:hAnsi="Arial" w:cs="Arial"/>
                                  <w:sz w:val="36"/>
                                  <w:szCs w:val="32"/>
                                </w:rPr>
                              </w:pPr>
                              <w:r w:rsidRPr="00703A66">
                                <w:rPr>
                                  <w:rFonts w:ascii="Arial" w:hAnsi="Arial" w:cs="Arial"/>
                                  <w:sz w:val="32"/>
                                </w:rPr>
                                <w:t xml:space="preserve">ДП </w:t>
                              </w:r>
                              <w:r>
                                <w:rPr>
                                  <w:rFonts w:ascii="Arial" w:hAnsi="Arial" w:cs="Arial"/>
                                  <w:sz w:val="32"/>
                                  <w:highlight w:val="yellow"/>
                                </w:rPr>
                                <w:t>7</w:t>
                              </w:r>
                              <w:r w:rsidRPr="00703A66">
                                <w:rPr>
                                  <w:rFonts w:ascii="Arial" w:hAnsi="Arial" w:cs="Arial"/>
                                  <w:sz w:val="32"/>
                                  <w:highlight w:val="yellow"/>
                                  <w:lang w:val="en-US"/>
                                </w:rPr>
                                <w:t>101</w:t>
                              </w:r>
                              <w:r w:rsidRPr="00703A66">
                                <w:rPr>
                                  <w:rFonts w:ascii="Arial" w:hAnsi="Arial" w:cs="Arial"/>
                                  <w:sz w:val="32"/>
                                  <w:highlight w:val="yellow"/>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p>
                          </w:txbxContent>
                        </wps:txbx>
                        <wps:bodyPr rot="0" vert="horz" wrap="square" lIns="12700" tIns="12700" rIns="12700" bIns="12700" anchor="t" anchorCtr="0" upright="1">
                          <a:noAutofit/>
                        </wps:bodyPr>
                      </wps:wsp>
                    </wpg:grpSp>
                    <wps:wsp>
                      <wps:cNvPr id="1300095328" name="Line 22"/>
                      <wps:cNvCnPr>
                        <a:cxnSpLocks/>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715926988" name="Line 23"/>
                      <wps:cNvCnPr>
                        <a:cxnSpLocks/>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6A1A9C" id="Group 1" o:spid="_x0000_s1077" style="position:absolute;left:0;text-align:left;margin-left:57.6pt;margin-top:14.6pt;width:519.45pt;height:808.45pt;z-index:251659264;mso-position-horizontal-relative:page;mso-position-vertical-relative:page" coordorigin="1128,389" coordsize="10382,16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">
              <v:group id="Group 2" o:spid="_x0000_s1078" style="position:absolute;left:1134;top:397;width:10376;height:16046" coordsize="20000,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">
                <v:rect id="Rectangle 3" o:spid="_x0000_s1079"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" filled="f" strokeweight="2pt">
                  <v:path arrowok="t"/>
                </v:rect>
                <v:line id="Line 4" o:spid="_x0000_s1080"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" strokeweight="2pt">
                  <o:lock v:ext="edit" shapetype="f"/>
                </v:line>
                <v:line id="Line 5" o:spid="_x0000_s1081"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" strokeweight="2pt">
                  <o:lock v:ext="edit" shapetype="f"/>
                </v:line>
                <v:line id="Line 6" o:spid="_x0000_s1082"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" strokeweight="2pt">
                  <o:lock v:ext="edit" shapetype="f"/>
                </v:line>
                <v:line id="Line 7" o:spid="_x0000_s1083"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" strokeweight="2pt">
                  <o:lock v:ext="edit" shapetype="f"/>
                </v:line>
                <v:line id="Line 8" o:spid="_x0000_s1084"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" strokeweight="2pt">
                  <o:lock v:ext="edit" shapetype="f"/>
                </v:line>
                <v:line id="Line 9" o:spid="_x0000_s1085"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" strokeweight="2pt">
                  <o:lock v:ext="edit" shapetype="f"/>
                </v:line>
                <v:line id="Line 10" o:spid="_x0000_s1086"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" strokeweight="2pt">
                  <o:lock v:ext="edit" shapetype="f"/>
                </v:line>
                <v:line id="Line 11" o:spid="_x0000_s1087"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" strokeweight="1pt">
                  <o:lock v:ext="edit" shapetype="f"/>
                </v:line>
                <v:line id="Line 12" o:spid="_x0000_s1088"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" strokeweight="2pt">
                  <o:lock v:ext="edit" shapetype="f"/>
                </v:line>
                <v:line id="Line 13" o:spid="_x0000_s1089"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" strokeweight="1pt">
                  <o:lock v:ext="edit" shapetype="f"/>
                </v:line>
                <v:rect id="Rectangle 14" o:spid="_x0000_s1090"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" filled="f" stroked="f" strokeweight=".25pt">
                  <v:path arrowok="t"/>
                  <v:textbox inset="1pt,1pt,1pt,1pt">
                    <w:txbxContent>
                      <w:p w14:paraId="024D1689" w14:textId="77777777" w:rsidR="005778EF" w:rsidRDefault="005778EF" w:rsidP="005778EF">
                        <w:pPr>
                          <w:pStyle w:val="a0"/>
                          <w:jc w:val="center"/>
                          <w:rPr>
                            <w:sz w:val="18"/>
                          </w:rPr>
                        </w:pPr>
                        <w:proofErr w:type="spellStart"/>
                        <w:r>
                          <w:rPr>
                            <w:sz w:val="18"/>
                          </w:rPr>
                          <w:t>Змн</w:t>
                        </w:r>
                        <w:proofErr w:type="spellEnd"/>
                        <w:r>
                          <w:rPr>
                            <w:sz w:val="18"/>
                          </w:rPr>
                          <w:t>.</w:t>
                        </w:r>
                      </w:p>
                    </w:txbxContent>
                  </v:textbox>
                </v:rect>
                <v:rect id="Rectangle 15" o:spid="_x0000_s1091"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" filled="f" stroked="f" strokeweight=".25pt">
                  <v:path arrowok="t"/>
                  <v:textbox inset="1pt,1pt,1pt,1pt">
                    <w:txbxContent>
                      <w:p w14:paraId="065E7B30" w14:textId="77777777" w:rsidR="005778EF" w:rsidRDefault="005778EF" w:rsidP="005778EF">
                        <w:pPr>
                          <w:pStyle w:val="a0"/>
                          <w:jc w:val="center"/>
                          <w:rPr>
                            <w:sz w:val="18"/>
                          </w:rPr>
                        </w:pPr>
                        <w:proofErr w:type="spellStart"/>
                        <w:r>
                          <w:rPr>
                            <w:sz w:val="18"/>
                          </w:rPr>
                          <w:t>Арк</w:t>
                        </w:r>
                        <w:proofErr w:type="spellEnd"/>
                        <w:r>
                          <w:rPr>
                            <w:sz w:val="18"/>
                          </w:rPr>
                          <w:t>.</w:t>
                        </w:r>
                      </w:p>
                    </w:txbxContent>
                  </v:textbox>
                </v:rect>
                <v:rect id="Rectangle 16" o:spid="_x0000_s1092"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" filled="f" stroked="f" strokeweight=".25pt">
                  <v:path arrowok="t"/>
                  <v:textbox inset="1pt,1pt,1pt,1pt">
                    <w:txbxContent>
                      <w:p w14:paraId="68EC4473" w14:textId="77777777" w:rsidR="005778EF" w:rsidRDefault="005778EF" w:rsidP="005778EF">
                        <w:pPr>
                          <w:pStyle w:val="a0"/>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093"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" filled="f" stroked="f" strokeweight=".25pt">
                  <v:path arrowok="t"/>
                  <v:textbox inset="1pt,1pt,1pt,1pt">
                    <w:txbxContent>
                      <w:p w14:paraId="7932F511" w14:textId="77777777" w:rsidR="005778EF" w:rsidRDefault="005778EF" w:rsidP="005778EF">
                        <w:pPr>
                          <w:pStyle w:val="a0"/>
                          <w:jc w:val="center"/>
                          <w:rPr>
                            <w:sz w:val="18"/>
                          </w:rPr>
                        </w:pPr>
                        <w:r>
                          <w:rPr>
                            <w:sz w:val="18"/>
                          </w:rPr>
                          <w:t>Підпис</w:t>
                        </w:r>
                      </w:p>
                    </w:txbxContent>
                  </v:textbox>
                </v:rect>
                <v:rect id="Rectangle 18" o:spid="_x0000_s1094"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" filled="f" stroked="f" strokeweight=".25pt">
                  <v:path arrowok="t"/>
                  <v:textbox inset="1pt,1pt,1pt,1pt">
                    <w:txbxContent>
                      <w:p w14:paraId="4EB4F348" w14:textId="77777777" w:rsidR="005778EF" w:rsidRDefault="005778EF" w:rsidP="005778EF">
                        <w:pPr>
                          <w:pStyle w:val="a0"/>
                          <w:jc w:val="center"/>
                          <w:rPr>
                            <w:sz w:val="18"/>
                          </w:rPr>
                        </w:pPr>
                        <w:r>
                          <w:rPr>
                            <w:sz w:val="18"/>
                          </w:rPr>
                          <w:t>Дата</w:t>
                        </w:r>
                      </w:p>
                    </w:txbxContent>
                  </v:textbox>
                </v:rect>
                <v:rect id="Rectangle 19" o:spid="_x0000_s1095"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" filled="f" stroked="f" strokeweight=".25pt">
                  <v:path arrowok="t"/>
                  <v:textbox inset="1pt,1pt,1pt,1pt">
                    <w:txbxContent>
                      <w:p w14:paraId="26695F51" w14:textId="77777777" w:rsidR="005778EF" w:rsidRDefault="005778EF" w:rsidP="005778EF">
                        <w:pPr>
                          <w:pStyle w:val="a0"/>
                          <w:jc w:val="center"/>
                          <w:rPr>
                            <w:sz w:val="18"/>
                          </w:rPr>
                        </w:pPr>
                        <w:proofErr w:type="spellStart"/>
                        <w:r>
                          <w:rPr>
                            <w:sz w:val="18"/>
                          </w:rPr>
                          <w:t>Арк</w:t>
                        </w:r>
                        <w:proofErr w:type="spellEnd"/>
                        <w:r>
                          <w:rPr>
                            <w:sz w:val="18"/>
                          </w:rPr>
                          <w:t>.</w:t>
                        </w:r>
                      </w:p>
                    </w:txbxContent>
                  </v:textbox>
                </v:rect>
                <v:rect id="Rectangle 20" o:spid="_x0000_s1096"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" filled="f" stroked="f" strokeweight=".25pt">
                  <v:path arrowok="t"/>
                  <v:textbox inset="1pt,1pt,1pt,1pt">
                    <w:txbxContent>
                      <w:p w14:paraId="7CC5ABD0" w14:textId="77777777" w:rsidR="005778EF" w:rsidRDefault="005778EF" w:rsidP="005778EF">
                        <w:pPr>
                          <w:pStyle w:val="a0"/>
                          <w:jc w:val="center"/>
                          <w:rPr>
                            <w:sz w:val="24"/>
                          </w:rPr>
                        </w:pPr>
                      </w:p>
                    </w:txbxContent>
                  </v:textbox>
                </v:rect>
                <v:rect id="Rectangle 21" o:spid="_x0000_s1097" style="position:absolute;left:7745;top:19221;width:11075;height: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" filled="f" stroked="f" strokeweight=".25pt">
                  <v:path arrowok="t"/>
                  <v:textbox inset="1pt,1pt,1pt,1pt">
                    <w:txbxContent>
                      <w:p w14:paraId="030FFE21" w14:textId="77777777" w:rsidR="005778EF" w:rsidRPr="00703A66" w:rsidRDefault="005778EF" w:rsidP="005778EF">
                        <w:pPr>
                          <w:pStyle w:val="a0"/>
                          <w:jc w:val="center"/>
                          <w:rPr>
                            <w:rFonts w:ascii="Arial" w:hAnsi="Arial" w:cs="Arial"/>
                            <w:sz w:val="36"/>
                            <w:szCs w:val="32"/>
                          </w:rPr>
                        </w:pPr>
                        <w:r w:rsidRPr="00703A66">
                          <w:rPr>
                            <w:rFonts w:ascii="Arial" w:hAnsi="Arial" w:cs="Arial"/>
                            <w:sz w:val="32"/>
                          </w:rPr>
                          <w:t xml:space="preserve">ДП </w:t>
                        </w:r>
                        <w:r>
                          <w:rPr>
                            <w:rFonts w:ascii="Arial" w:hAnsi="Arial" w:cs="Arial"/>
                            <w:sz w:val="32"/>
                            <w:highlight w:val="yellow"/>
                          </w:rPr>
                          <w:t>7</w:t>
                        </w:r>
                        <w:r w:rsidRPr="00703A66">
                          <w:rPr>
                            <w:rFonts w:ascii="Arial" w:hAnsi="Arial" w:cs="Arial"/>
                            <w:sz w:val="32"/>
                            <w:highlight w:val="yellow"/>
                            <w:lang w:val="en-US"/>
                          </w:rPr>
                          <w:t>101</w:t>
                        </w:r>
                        <w:r w:rsidRPr="00703A66">
                          <w:rPr>
                            <w:rFonts w:ascii="Arial" w:hAnsi="Arial" w:cs="Arial"/>
                            <w:sz w:val="32"/>
                            <w:highlight w:val="yellow"/>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p>
                    </w:txbxContent>
                  </v:textbox>
                </v:rect>
              </v:group>
              <v:line id="Line 22" o:spid="_x0000_s1098" style="position:absolute;visibility:visible;mso-wrap-style:square" from="1128,1187" to="5079,1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" strokeweight="1.75pt">
                <o:lock v:ext="edit" shapetype="f"/>
              </v:line>
              <v:line id="Line 23" o:spid="_x0000_s1099" style="position:absolute;flip:y;visibility:visible;mso-wrap-style:square" from="5064,389" to="5064,1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" strokeweight="1.75pt">
                <o:lock v:ext="edit" shapetype="f"/>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9DF"/>
    <w:multiLevelType w:val="hybridMultilevel"/>
    <w:tmpl w:val="BAE0BDEE"/>
    <w:lvl w:ilvl="0" w:tplc="98B6FCAC">
      <w:start w:val="1"/>
      <w:numFmt w:val="bullet"/>
      <w:pStyle w:val="2"/>
      <w:lvlText w:val=""/>
      <w:lvlJc w:val="left"/>
      <w:pPr>
        <w:tabs>
          <w:tab w:val="num" w:pos="1080"/>
        </w:tabs>
        <w:ind w:left="107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D273D"/>
    <w:multiLevelType w:val="hybridMultilevel"/>
    <w:tmpl w:val="A7FE23CE"/>
    <w:lvl w:ilvl="0" w:tplc="9552D52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E0BA8"/>
    <w:multiLevelType w:val="multilevel"/>
    <w:tmpl w:val="DA709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91C13"/>
    <w:multiLevelType w:val="multilevel"/>
    <w:tmpl w:val="75CA3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44677"/>
    <w:multiLevelType w:val="multilevel"/>
    <w:tmpl w:val="F67C8E5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25A3D"/>
    <w:multiLevelType w:val="hybridMultilevel"/>
    <w:tmpl w:val="AB521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BA7AFB"/>
    <w:multiLevelType w:val="hybridMultilevel"/>
    <w:tmpl w:val="674C6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E9070D"/>
    <w:multiLevelType w:val="multilevel"/>
    <w:tmpl w:val="3D46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306CA"/>
    <w:multiLevelType w:val="multilevel"/>
    <w:tmpl w:val="3DF6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C762C"/>
    <w:multiLevelType w:val="multilevel"/>
    <w:tmpl w:val="76A8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0ED0818"/>
    <w:multiLevelType w:val="multilevel"/>
    <w:tmpl w:val="5856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3A1832"/>
    <w:multiLevelType w:val="multilevel"/>
    <w:tmpl w:val="E24E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37251F"/>
    <w:multiLevelType w:val="multilevel"/>
    <w:tmpl w:val="9726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50720"/>
    <w:multiLevelType w:val="multilevel"/>
    <w:tmpl w:val="0276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133118"/>
    <w:multiLevelType w:val="multilevel"/>
    <w:tmpl w:val="5406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CD15FB"/>
    <w:multiLevelType w:val="multilevel"/>
    <w:tmpl w:val="D444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5A1E88"/>
    <w:multiLevelType w:val="multilevel"/>
    <w:tmpl w:val="FE022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AB3360"/>
    <w:multiLevelType w:val="hybridMultilevel"/>
    <w:tmpl w:val="872AE2F0"/>
    <w:lvl w:ilvl="0" w:tplc="9162C9A0">
      <w:numFmt w:val="bullet"/>
      <w:lvlText w:val="-"/>
      <w:lvlJc w:val="left"/>
      <w:pPr>
        <w:ind w:left="1069" w:hanging="360"/>
      </w:pPr>
      <w:rPr>
        <w:rFonts w:ascii="Times New Roman" w:eastAsia="Times New Roman" w:hAnsi="Times New Roman" w:cs="Times New Roman" w:hint="default"/>
        <w:sz w:val="28"/>
        <w:szCs w:val="28"/>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6AD12BAF"/>
    <w:multiLevelType w:val="hybridMultilevel"/>
    <w:tmpl w:val="7A62A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7646E5"/>
    <w:multiLevelType w:val="multilevel"/>
    <w:tmpl w:val="F2EE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141728"/>
    <w:multiLevelType w:val="multilevel"/>
    <w:tmpl w:val="2CC8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941D7F"/>
    <w:multiLevelType w:val="multilevel"/>
    <w:tmpl w:val="8250A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386826">
    <w:abstractNumId w:val="6"/>
  </w:num>
  <w:num w:numId="2" w16cid:durableId="1408066128">
    <w:abstractNumId w:val="5"/>
  </w:num>
  <w:num w:numId="3" w16cid:durableId="1855917720">
    <w:abstractNumId w:val="19"/>
  </w:num>
  <w:num w:numId="4" w16cid:durableId="395201142">
    <w:abstractNumId w:val="1"/>
  </w:num>
  <w:num w:numId="5" w16cid:durableId="1405645902">
    <w:abstractNumId w:val="10"/>
  </w:num>
  <w:num w:numId="6" w16cid:durableId="679627038">
    <w:abstractNumId w:val="18"/>
  </w:num>
  <w:num w:numId="7" w16cid:durableId="1456295745">
    <w:abstractNumId w:val="20"/>
  </w:num>
  <w:num w:numId="8" w16cid:durableId="632949192">
    <w:abstractNumId w:val="3"/>
  </w:num>
  <w:num w:numId="9" w16cid:durableId="1674919611">
    <w:abstractNumId w:val="2"/>
  </w:num>
  <w:num w:numId="10" w16cid:durableId="1082140253">
    <w:abstractNumId w:val="4"/>
  </w:num>
  <w:num w:numId="11" w16cid:durableId="1805808576">
    <w:abstractNumId w:val="21"/>
  </w:num>
  <w:num w:numId="12" w16cid:durableId="1285962446">
    <w:abstractNumId w:val="7"/>
  </w:num>
  <w:num w:numId="13" w16cid:durableId="1135369421">
    <w:abstractNumId w:val="15"/>
  </w:num>
  <w:num w:numId="14" w16cid:durableId="1655908916">
    <w:abstractNumId w:val="8"/>
  </w:num>
  <w:num w:numId="15" w16cid:durableId="1387412890">
    <w:abstractNumId w:val="13"/>
  </w:num>
  <w:num w:numId="16" w16cid:durableId="2116291758">
    <w:abstractNumId w:val="17"/>
  </w:num>
  <w:num w:numId="17" w16cid:durableId="313410333">
    <w:abstractNumId w:val="22"/>
  </w:num>
  <w:num w:numId="18" w16cid:durableId="2123070448">
    <w:abstractNumId w:val="14"/>
  </w:num>
  <w:num w:numId="19" w16cid:durableId="2048293883">
    <w:abstractNumId w:val="12"/>
  </w:num>
  <w:num w:numId="20" w16cid:durableId="351416918">
    <w:abstractNumId w:val="9"/>
  </w:num>
  <w:num w:numId="21" w16cid:durableId="1528251427">
    <w:abstractNumId w:val="11"/>
  </w:num>
  <w:num w:numId="22" w16cid:durableId="1076440386">
    <w:abstractNumId w:val="0"/>
  </w:num>
  <w:num w:numId="23" w16cid:durableId="205719436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Дмитрий Лулзовский">
    <w15:presenceInfo w15:providerId="Windows Live" w15:userId="abc29bab0c1fb2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2E"/>
    <w:rsid w:val="0004176F"/>
    <w:rsid w:val="00047562"/>
    <w:rsid w:val="0007604B"/>
    <w:rsid w:val="000C3F8D"/>
    <w:rsid w:val="001348B8"/>
    <w:rsid w:val="001514B5"/>
    <w:rsid w:val="00187F6B"/>
    <w:rsid w:val="001B5A60"/>
    <w:rsid w:val="00244D40"/>
    <w:rsid w:val="00296403"/>
    <w:rsid w:val="002C2A2D"/>
    <w:rsid w:val="002D52D1"/>
    <w:rsid w:val="002F7AF6"/>
    <w:rsid w:val="00336EC6"/>
    <w:rsid w:val="00396FAF"/>
    <w:rsid w:val="003F254F"/>
    <w:rsid w:val="0041565A"/>
    <w:rsid w:val="00422F9E"/>
    <w:rsid w:val="004237AB"/>
    <w:rsid w:val="00495378"/>
    <w:rsid w:val="004D7E2A"/>
    <w:rsid w:val="0053131A"/>
    <w:rsid w:val="00574B31"/>
    <w:rsid w:val="005778EF"/>
    <w:rsid w:val="005C56AD"/>
    <w:rsid w:val="005F2B64"/>
    <w:rsid w:val="00613200"/>
    <w:rsid w:val="0071321E"/>
    <w:rsid w:val="00733266"/>
    <w:rsid w:val="00745202"/>
    <w:rsid w:val="007677C0"/>
    <w:rsid w:val="00774F72"/>
    <w:rsid w:val="007E3E2D"/>
    <w:rsid w:val="008742D3"/>
    <w:rsid w:val="008A04DE"/>
    <w:rsid w:val="008D47D7"/>
    <w:rsid w:val="00943293"/>
    <w:rsid w:val="00966EB9"/>
    <w:rsid w:val="00A166B9"/>
    <w:rsid w:val="00A50118"/>
    <w:rsid w:val="00AA1453"/>
    <w:rsid w:val="00AD1155"/>
    <w:rsid w:val="00B14A4A"/>
    <w:rsid w:val="00B16BD4"/>
    <w:rsid w:val="00B71403"/>
    <w:rsid w:val="00B942E3"/>
    <w:rsid w:val="00BC3970"/>
    <w:rsid w:val="00BE1784"/>
    <w:rsid w:val="00BF04EA"/>
    <w:rsid w:val="00C72F76"/>
    <w:rsid w:val="00DB52C2"/>
    <w:rsid w:val="00E5737C"/>
    <w:rsid w:val="00EE0418"/>
    <w:rsid w:val="00F96D2E"/>
    <w:rsid w:val="00FF1CE3"/>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62D70"/>
  <w15:chartTrackingRefBased/>
  <w15:docId w15:val="{9F5DC5CC-4EA6-1D48-908D-B5E1D803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31A"/>
    <w:pPr>
      <w:spacing w:line="360" w:lineRule="auto"/>
      <w:ind w:firstLine="709"/>
      <w:jc w:val="both"/>
    </w:pPr>
    <w:rPr>
      <w:rFonts w:ascii="Times New Roman" w:eastAsia="Times New Roman" w:hAnsi="Times New Roman" w:cs="Times New Roman"/>
      <w:kern w:val="0"/>
      <w:lang w:val="uk-UA" w:eastAsia="ru-RU"/>
      <w14:ligatures w14:val="none"/>
    </w:rPr>
  </w:style>
  <w:style w:type="paragraph" w:styleId="Heading1">
    <w:name w:val="heading 1"/>
    <w:basedOn w:val="ListParagraph"/>
    <w:next w:val="Normal"/>
    <w:link w:val="Heading1Char"/>
    <w:uiPriority w:val="9"/>
    <w:qFormat/>
    <w:rsid w:val="00B14A4A"/>
    <w:pPr>
      <w:pageBreakBefore/>
      <w:numPr>
        <w:numId w:val="5"/>
      </w:numPr>
      <w:suppressAutoHyphens/>
      <w:spacing w:after="240" w:line="360" w:lineRule="auto"/>
      <w:jc w:val="center"/>
      <w:outlineLvl w:val="0"/>
    </w:pPr>
    <w:rPr>
      <w:b/>
      <w:caps/>
      <w:sz w:val="28"/>
      <w:lang w:val="uk-UA" w:eastAsia="ru-RU"/>
    </w:rPr>
  </w:style>
  <w:style w:type="paragraph" w:styleId="Heading2">
    <w:name w:val="heading 2"/>
    <w:aliases w:val="Знак,Знак Знак Знак"/>
    <w:basedOn w:val="ListParagraph"/>
    <w:next w:val="Normal"/>
    <w:link w:val="Heading2Char"/>
    <w:uiPriority w:val="9"/>
    <w:qFormat/>
    <w:rsid w:val="00B14A4A"/>
    <w:pPr>
      <w:keepNext/>
      <w:numPr>
        <w:ilvl w:val="1"/>
        <w:numId w:val="5"/>
      </w:numPr>
      <w:spacing w:before="240" w:after="240" w:line="360" w:lineRule="auto"/>
      <w:jc w:val="both"/>
      <w:outlineLvl w:val="1"/>
    </w:pPr>
    <w:rPr>
      <w:b/>
      <w:sz w:val="28"/>
      <w:lang w:val="uk-UA" w:eastAsia="ru-RU"/>
    </w:rPr>
  </w:style>
  <w:style w:type="paragraph" w:styleId="Heading3">
    <w:name w:val="heading 3"/>
    <w:basedOn w:val="ListParagraph"/>
    <w:next w:val="Normal"/>
    <w:link w:val="Heading3Char"/>
    <w:uiPriority w:val="9"/>
    <w:qFormat/>
    <w:rsid w:val="00B14A4A"/>
    <w:pPr>
      <w:keepNext/>
      <w:numPr>
        <w:ilvl w:val="2"/>
        <w:numId w:val="5"/>
      </w:numPr>
      <w:spacing w:before="240" w:after="240" w:line="360" w:lineRule="auto"/>
      <w:outlineLvl w:val="2"/>
    </w:pPr>
    <w:rPr>
      <w:i/>
      <w:sz w:val="28"/>
      <w:lang w:val="uk-UA" w:eastAsia="ru-RU"/>
    </w:rPr>
  </w:style>
  <w:style w:type="paragraph" w:styleId="Heading4">
    <w:name w:val="heading 4"/>
    <w:basedOn w:val="Normal"/>
    <w:next w:val="Normal"/>
    <w:link w:val="Heading4Char"/>
    <w:uiPriority w:val="9"/>
    <w:unhideWhenUsed/>
    <w:qFormat/>
    <w:rsid w:val="00B14A4A"/>
    <w:pPr>
      <w:keepNext/>
      <w:keepLines/>
      <w:numPr>
        <w:ilvl w:val="3"/>
        <w:numId w:val="5"/>
      </w:numPr>
      <w:spacing w:before="40"/>
      <w:contextualSpacing/>
      <w:outlineLvl w:val="3"/>
    </w:pPr>
    <w:rPr>
      <w:rFonts w:asciiTheme="majorHAnsi" w:eastAsiaTheme="majorEastAsia" w:hAnsiTheme="majorHAnsi" w:cstheme="majorBidi"/>
      <w:i/>
      <w:iCs/>
      <w:color w:val="2F5496" w:themeColor="accent1" w:themeShade="BF"/>
      <w:sz w:val="28"/>
    </w:rPr>
  </w:style>
  <w:style w:type="paragraph" w:styleId="Heading5">
    <w:name w:val="heading 5"/>
    <w:basedOn w:val="Normal"/>
    <w:next w:val="Normal"/>
    <w:link w:val="Heading5Char"/>
    <w:uiPriority w:val="99"/>
    <w:unhideWhenUsed/>
    <w:qFormat/>
    <w:rsid w:val="00B14A4A"/>
    <w:pPr>
      <w:keepNext/>
      <w:keepLines/>
      <w:numPr>
        <w:ilvl w:val="4"/>
        <w:numId w:val="5"/>
      </w:numPr>
      <w:spacing w:before="40"/>
      <w:contextualSpacing/>
      <w:outlineLvl w:val="4"/>
    </w:pPr>
    <w:rPr>
      <w:rFonts w:asciiTheme="majorHAnsi" w:eastAsiaTheme="majorEastAsia" w:hAnsiTheme="majorHAnsi" w:cstheme="majorBidi"/>
      <w:color w:val="2F5496" w:themeColor="accent1" w:themeShade="BF"/>
      <w:sz w:val="28"/>
    </w:rPr>
  </w:style>
  <w:style w:type="paragraph" w:styleId="Heading6">
    <w:name w:val="heading 6"/>
    <w:basedOn w:val="Normal"/>
    <w:next w:val="Normal"/>
    <w:link w:val="Heading6Char"/>
    <w:uiPriority w:val="99"/>
    <w:unhideWhenUsed/>
    <w:qFormat/>
    <w:rsid w:val="00B14A4A"/>
    <w:pPr>
      <w:keepNext/>
      <w:keepLines/>
      <w:numPr>
        <w:ilvl w:val="5"/>
        <w:numId w:val="5"/>
      </w:numPr>
      <w:spacing w:before="40"/>
      <w:contextualSpacing/>
      <w:outlineLvl w:val="5"/>
    </w:pPr>
    <w:rPr>
      <w:rFonts w:asciiTheme="majorHAnsi" w:eastAsiaTheme="majorEastAsia" w:hAnsiTheme="majorHAnsi" w:cstheme="majorBidi"/>
      <w:color w:val="1F3763" w:themeColor="accent1" w:themeShade="7F"/>
      <w:sz w:val="28"/>
    </w:rPr>
  </w:style>
  <w:style w:type="paragraph" w:styleId="Heading7">
    <w:name w:val="heading 7"/>
    <w:basedOn w:val="Normal"/>
    <w:next w:val="Normal"/>
    <w:link w:val="Heading7Char"/>
    <w:uiPriority w:val="99"/>
    <w:unhideWhenUsed/>
    <w:qFormat/>
    <w:rsid w:val="00B14A4A"/>
    <w:pPr>
      <w:keepNext/>
      <w:keepLines/>
      <w:numPr>
        <w:ilvl w:val="6"/>
        <w:numId w:val="5"/>
      </w:numPr>
      <w:spacing w:before="40"/>
      <w:contextualSpacing/>
      <w:outlineLvl w:val="6"/>
    </w:pPr>
    <w:rPr>
      <w:rFonts w:asciiTheme="majorHAnsi" w:eastAsiaTheme="majorEastAsia" w:hAnsiTheme="majorHAnsi" w:cstheme="majorBidi"/>
      <w:i/>
      <w:iCs/>
      <w:color w:val="1F3763" w:themeColor="accent1" w:themeShade="7F"/>
      <w:sz w:val="28"/>
    </w:rPr>
  </w:style>
  <w:style w:type="paragraph" w:styleId="Heading8">
    <w:name w:val="heading 8"/>
    <w:basedOn w:val="Normal"/>
    <w:next w:val="Normal"/>
    <w:link w:val="Heading8Char"/>
    <w:uiPriority w:val="99"/>
    <w:unhideWhenUsed/>
    <w:qFormat/>
    <w:rsid w:val="00B14A4A"/>
    <w:pPr>
      <w:keepNext/>
      <w:keepLines/>
      <w:numPr>
        <w:ilvl w:val="7"/>
        <w:numId w:val="5"/>
      </w:numPr>
      <w:spacing w:before="40"/>
      <w:contextualSpacing/>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B14A4A"/>
    <w:pPr>
      <w:keepNext/>
      <w:keepLines/>
      <w:numPr>
        <w:ilvl w:val="8"/>
        <w:numId w:val="5"/>
      </w:numPr>
      <w:spacing w:before="40"/>
      <w:contextualSpacing/>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НАЗВАНИЕ РАЗДЕЛА"/>
    <w:basedOn w:val="Normal"/>
    <w:next w:val="Normal"/>
    <w:autoRedefine/>
    <w:rsid w:val="0053131A"/>
    <w:pPr>
      <w:keepNext/>
      <w:keepLines/>
      <w:pageBreakBefore/>
      <w:spacing w:before="120" w:after="120"/>
      <w:ind w:firstLine="0"/>
      <w:jc w:val="center"/>
    </w:pPr>
    <w:rPr>
      <w:b/>
      <w:caps/>
      <w:sz w:val="32"/>
      <w:szCs w:val="32"/>
      <w:lang w:val="ru-RU"/>
    </w:rPr>
  </w:style>
  <w:style w:type="paragraph" w:styleId="NormalWeb">
    <w:name w:val="Normal (Web)"/>
    <w:basedOn w:val="Normal"/>
    <w:uiPriority w:val="99"/>
    <w:unhideWhenUsed/>
    <w:rsid w:val="0053131A"/>
    <w:pPr>
      <w:spacing w:before="100" w:beforeAutospacing="1" w:after="100" w:afterAutospacing="1" w:line="240" w:lineRule="auto"/>
      <w:ind w:firstLine="0"/>
      <w:jc w:val="left"/>
    </w:pPr>
    <w:rPr>
      <w:lang w:val="en-UA" w:eastAsia="en-GB"/>
    </w:rPr>
  </w:style>
  <w:style w:type="character" w:customStyle="1" w:styleId="apple-tab-span">
    <w:name w:val="apple-tab-span"/>
    <w:basedOn w:val="DefaultParagraphFont"/>
    <w:rsid w:val="0053131A"/>
  </w:style>
  <w:style w:type="paragraph" w:styleId="Header">
    <w:name w:val="header"/>
    <w:basedOn w:val="Normal"/>
    <w:link w:val="HeaderChar"/>
    <w:uiPriority w:val="99"/>
    <w:unhideWhenUsed/>
    <w:rsid w:val="00774F72"/>
    <w:pPr>
      <w:tabs>
        <w:tab w:val="center" w:pos="4513"/>
        <w:tab w:val="right" w:pos="9026"/>
      </w:tabs>
      <w:spacing w:line="240" w:lineRule="auto"/>
    </w:pPr>
  </w:style>
  <w:style w:type="character" w:customStyle="1" w:styleId="HeaderChar">
    <w:name w:val="Header Char"/>
    <w:basedOn w:val="DefaultParagraphFont"/>
    <w:link w:val="Header"/>
    <w:uiPriority w:val="99"/>
    <w:rsid w:val="00774F72"/>
    <w:rPr>
      <w:rFonts w:ascii="Times New Roman" w:eastAsia="Times New Roman" w:hAnsi="Times New Roman" w:cs="Times New Roman"/>
      <w:kern w:val="0"/>
      <w:lang w:val="uk-UA" w:eastAsia="ru-RU"/>
      <w14:ligatures w14:val="none"/>
    </w:rPr>
  </w:style>
  <w:style w:type="paragraph" w:styleId="Footer">
    <w:name w:val="footer"/>
    <w:basedOn w:val="Normal"/>
    <w:link w:val="FooterChar"/>
    <w:uiPriority w:val="99"/>
    <w:unhideWhenUsed/>
    <w:rsid w:val="00774F72"/>
    <w:pPr>
      <w:tabs>
        <w:tab w:val="center" w:pos="4513"/>
        <w:tab w:val="right" w:pos="9026"/>
      </w:tabs>
      <w:spacing w:line="240" w:lineRule="auto"/>
    </w:pPr>
  </w:style>
  <w:style w:type="character" w:customStyle="1" w:styleId="FooterChar">
    <w:name w:val="Footer Char"/>
    <w:basedOn w:val="DefaultParagraphFont"/>
    <w:link w:val="Footer"/>
    <w:uiPriority w:val="99"/>
    <w:rsid w:val="00774F72"/>
    <w:rPr>
      <w:rFonts w:ascii="Times New Roman" w:eastAsia="Times New Roman" w:hAnsi="Times New Roman" w:cs="Times New Roman"/>
      <w:kern w:val="0"/>
      <w:lang w:val="uk-UA" w:eastAsia="ru-RU"/>
      <w14:ligatures w14:val="none"/>
    </w:rPr>
  </w:style>
  <w:style w:type="character" w:styleId="PageNumber">
    <w:name w:val="page number"/>
    <w:basedOn w:val="DefaultParagraphFont"/>
    <w:uiPriority w:val="99"/>
    <w:semiHidden/>
    <w:unhideWhenUsed/>
    <w:rsid w:val="00774F72"/>
  </w:style>
  <w:style w:type="paragraph" w:customStyle="1" w:styleId="a0">
    <w:name w:val="Чертежный"/>
    <w:rsid w:val="005778EF"/>
    <w:pPr>
      <w:jc w:val="both"/>
    </w:pPr>
    <w:rPr>
      <w:rFonts w:ascii="ISOCPEUR" w:eastAsia="Times New Roman" w:hAnsi="ISOCPEUR" w:cs="Times New Roman"/>
      <w:i/>
      <w:kern w:val="0"/>
      <w:sz w:val="28"/>
      <w:szCs w:val="20"/>
      <w:lang w:val="uk-UA" w:eastAsia="ru-RU"/>
      <w14:ligatures w14:val="none"/>
    </w:rPr>
  </w:style>
  <w:style w:type="paragraph" w:styleId="TOC1">
    <w:name w:val="toc 1"/>
    <w:basedOn w:val="Normal"/>
    <w:next w:val="Normal"/>
    <w:autoRedefine/>
    <w:uiPriority w:val="39"/>
    <w:rsid w:val="001514B5"/>
    <w:pPr>
      <w:tabs>
        <w:tab w:val="left" w:pos="1200"/>
        <w:tab w:val="right" w:leader="dot" w:pos="9016"/>
      </w:tabs>
      <w:spacing w:before="120" w:after="120"/>
      <w:jc w:val="left"/>
    </w:pPr>
    <w:rPr>
      <w:b/>
      <w:bCs/>
      <w:caps/>
    </w:rPr>
  </w:style>
  <w:style w:type="paragraph" w:styleId="TOC2">
    <w:name w:val="toc 2"/>
    <w:basedOn w:val="Normal"/>
    <w:next w:val="Normal"/>
    <w:autoRedefine/>
    <w:uiPriority w:val="39"/>
    <w:rsid w:val="00B14A4A"/>
    <w:pPr>
      <w:ind w:left="240"/>
      <w:jc w:val="left"/>
    </w:pPr>
    <w:rPr>
      <w:smallCaps/>
    </w:rPr>
  </w:style>
  <w:style w:type="paragraph" w:styleId="TOC3">
    <w:name w:val="toc 3"/>
    <w:basedOn w:val="Normal"/>
    <w:next w:val="Normal"/>
    <w:autoRedefine/>
    <w:uiPriority w:val="39"/>
    <w:rsid w:val="00B14A4A"/>
    <w:pPr>
      <w:ind w:left="480"/>
      <w:jc w:val="left"/>
    </w:pPr>
    <w:rPr>
      <w:i/>
      <w:iCs/>
    </w:rPr>
  </w:style>
  <w:style w:type="character" w:styleId="Hyperlink">
    <w:name w:val="Hyperlink"/>
    <w:uiPriority w:val="99"/>
    <w:rsid w:val="00B14A4A"/>
    <w:rPr>
      <w:color w:val="0000FF"/>
      <w:u w:val="single"/>
    </w:rPr>
  </w:style>
  <w:style w:type="character" w:customStyle="1" w:styleId="Heading1Char">
    <w:name w:val="Heading 1 Char"/>
    <w:basedOn w:val="DefaultParagraphFont"/>
    <w:link w:val="Heading1"/>
    <w:uiPriority w:val="9"/>
    <w:rsid w:val="00B14A4A"/>
    <w:rPr>
      <w:rFonts w:ascii="Times New Roman" w:eastAsia="Times New Roman" w:hAnsi="Times New Roman" w:cs="Times New Roman"/>
      <w:b/>
      <w:caps/>
      <w:kern w:val="0"/>
      <w:sz w:val="28"/>
      <w:lang w:val="uk-UA" w:eastAsia="ru-RU"/>
      <w14:ligatures w14:val="none"/>
    </w:rPr>
  </w:style>
  <w:style w:type="character" w:customStyle="1" w:styleId="Heading2Char">
    <w:name w:val="Heading 2 Char"/>
    <w:aliases w:val="Знак Char,Знак Знак Знак Char"/>
    <w:basedOn w:val="DefaultParagraphFont"/>
    <w:link w:val="Heading2"/>
    <w:uiPriority w:val="9"/>
    <w:rsid w:val="00B14A4A"/>
    <w:rPr>
      <w:rFonts w:ascii="Times New Roman" w:eastAsia="Times New Roman" w:hAnsi="Times New Roman" w:cs="Times New Roman"/>
      <w:b/>
      <w:kern w:val="0"/>
      <w:sz w:val="28"/>
      <w:lang w:val="uk-UA" w:eastAsia="ru-RU"/>
      <w14:ligatures w14:val="none"/>
    </w:rPr>
  </w:style>
  <w:style w:type="character" w:customStyle="1" w:styleId="Heading3Char">
    <w:name w:val="Heading 3 Char"/>
    <w:basedOn w:val="DefaultParagraphFont"/>
    <w:link w:val="Heading3"/>
    <w:uiPriority w:val="9"/>
    <w:rsid w:val="00B14A4A"/>
    <w:rPr>
      <w:rFonts w:ascii="Times New Roman" w:eastAsia="Times New Roman" w:hAnsi="Times New Roman" w:cs="Times New Roman"/>
      <w:i/>
      <w:kern w:val="0"/>
      <w:sz w:val="28"/>
      <w:lang w:val="uk-UA" w:eastAsia="ru-RU"/>
      <w14:ligatures w14:val="none"/>
    </w:rPr>
  </w:style>
  <w:style w:type="character" w:customStyle="1" w:styleId="Heading4Char">
    <w:name w:val="Heading 4 Char"/>
    <w:basedOn w:val="DefaultParagraphFont"/>
    <w:link w:val="Heading4"/>
    <w:uiPriority w:val="9"/>
    <w:rsid w:val="00B14A4A"/>
    <w:rPr>
      <w:rFonts w:asciiTheme="majorHAnsi" w:eastAsiaTheme="majorEastAsia" w:hAnsiTheme="majorHAnsi" w:cstheme="majorBidi"/>
      <w:i/>
      <w:iCs/>
      <w:color w:val="2F5496" w:themeColor="accent1" w:themeShade="BF"/>
      <w:kern w:val="0"/>
      <w:sz w:val="28"/>
      <w:lang w:val="uk-UA" w:eastAsia="ru-RU"/>
      <w14:ligatures w14:val="none"/>
    </w:rPr>
  </w:style>
  <w:style w:type="character" w:customStyle="1" w:styleId="Heading5Char">
    <w:name w:val="Heading 5 Char"/>
    <w:basedOn w:val="DefaultParagraphFont"/>
    <w:link w:val="Heading5"/>
    <w:uiPriority w:val="99"/>
    <w:rsid w:val="00B14A4A"/>
    <w:rPr>
      <w:rFonts w:asciiTheme="majorHAnsi" w:eastAsiaTheme="majorEastAsia" w:hAnsiTheme="majorHAnsi" w:cstheme="majorBidi"/>
      <w:color w:val="2F5496" w:themeColor="accent1" w:themeShade="BF"/>
      <w:kern w:val="0"/>
      <w:sz w:val="28"/>
      <w:lang w:val="uk-UA" w:eastAsia="ru-RU"/>
      <w14:ligatures w14:val="none"/>
    </w:rPr>
  </w:style>
  <w:style w:type="character" w:customStyle="1" w:styleId="Heading6Char">
    <w:name w:val="Heading 6 Char"/>
    <w:basedOn w:val="DefaultParagraphFont"/>
    <w:link w:val="Heading6"/>
    <w:uiPriority w:val="99"/>
    <w:rsid w:val="00B14A4A"/>
    <w:rPr>
      <w:rFonts w:asciiTheme="majorHAnsi" w:eastAsiaTheme="majorEastAsia" w:hAnsiTheme="majorHAnsi" w:cstheme="majorBidi"/>
      <w:color w:val="1F3763" w:themeColor="accent1" w:themeShade="7F"/>
      <w:kern w:val="0"/>
      <w:sz w:val="28"/>
      <w:lang w:val="uk-UA" w:eastAsia="ru-RU"/>
      <w14:ligatures w14:val="none"/>
    </w:rPr>
  </w:style>
  <w:style w:type="character" w:customStyle="1" w:styleId="Heading7Char">
    <w:name w:val="Heading 7 Char"/>
    <w:basedOn w:val="DefaultParagraphFont"/>
    <w:link w:val="Heading7"/>
    <w:uiPriority w:val="99"/>
    <w:rsid w:val="00B14A4A"/>
    <w:rPr>
      <w:rFonts w:asciiTheme="majorHAnsi" w:eastAsiaTheme="majorEastAsia" w:hAnsiTheme="majorHAnsi" w:cstheme="majorBidi"/>
      <w:i/>
      <w:iCs/>
      <w:color w:val="1F3763" w:themeColor="accent1" w:themeShade="7F"/>
      <w:kern w:val="0"/>
      <w:sz w:val="28"/>
      <w:lang w:val="uk-UA" w:eastAsia="ru-RU"/>
      <w14:ligatures w14:val="none"/>
    </w:rPr>
  </w:style>
  <w:style w:type="character" w:customStyle="1" w:styleId="Heading8Char">
    <w:name w:val="Heading 8 Char"/>
    <w:basedOn w:val="DefaultParagraphFont"/>
    <w:link w:val="Heading8"/>
    <w:uiPriority w:val="99"/>
    <w:rsid w:val="00B14A4A"/>
    <w:rPr>
      <w:rFonts w:asciiTheme="majorHAnsi" w:eastAsiaTheme="majorEastAsia" w:hAnsiTheme="majorHAnsi" w:cstheme="majorBidi"/>
      <w:color w:val="272727" w:themeColor="text1" w:themeTint="D8"/>
      <w:kern w:val="0"/>
      <w:sz w:val="21"/>
      <w:szCs w:val="21"/>
      <w:lang w:val="uk-UA" w:eastAsia="ru-RU"/>
      <w14:ligatures w14:val="none"/>
    </w:rPr>
  </w:style>
  <w:style w:type="character" w:customStyle="1" w:styleId="Heading9Char">
    <w:name w:val="Heading 9 Char"/>
    <w:basedOn w:val="DefaultParagraphFont"/>
    <w:link w:val="Heading9"/>
    <w:uiPriority w:val="99"/>
    <w:rsid w:val="00B14A4A"/>
    <w:rPr>
      <w:rFonts w:asciiTheme="majorHAnsi" w:eastAsiaTheme="majorEastAsia" w:hAnsiTheme="majorHAnsi" w:cstheme="majorBidi"/>
      <w:i/>
      <w:iCs/>
      <w:color w:val="272727" w:themeColor="text1" w:themeTint="D8"/>
      <w:kern w:val="0"/>
      <w:sz w:val="21"/>
      <w:szCs w:val="21"/>
      <w:lang w:val="uk-UA" w:eastAsia="ru-RU"/>
      <w14:ligatures w14:val="none"/>
    </w:rPr>
  </w:style>
  <w:style w:type="paragraph" w:styleId="ListParagraph">
    <w:name w:val="List Paragraph"/>
    <w:basedOn w:val="Normal"/>
    <w:uiPriority w:val="34"/>
    <w:qFormat/>
    <w:rsid w:val="00B14A4A"/>
    <w:pPr>
      <w:spacing w:line="240" w:lineRule="auto"/>
      <w:ind w:left="720" w:firstLine="0"/>
      <w:contextualSpacing/>
      <w:jc w:val="left"/>
    </w:pPr>
    <w:rPr>
      <w:lang w:val="en-UA" w:eastAsia="en-GB"/>
    </w:rPr>
  </w:style>
  <w:style w:type="character" w:styleId="Strong">
    <w:name w:val="Strong"/>
    <w:basedOn w:val="DefaultParagraphFont"/>
    <w:uiPriority w:val="22"/>
    <w:qFormat/>
    <w:rsid w:val="00B14A4A"/>
    <w:rPr>
      <w:b/>
      <w:bCs/>
    </w:rPr>
  </w:style>
  <w:style w:type="character" w:styleId="HTMLCode">
    <w:name w:val="HTML Code"/>
    <w:basedOn w:val="DefaultParagraphFont"/>
    <w:uiPriority w:val="99"/>
    <w:semiHidden/>
    <w:unhideWhenUsed/>
    <w:rsid w:val="00B14A4A"/>
    <w:rPr>
      <w:rFonts w:ascii="Courier New" w:eastAsia="Times New Roman" w:hAnsi="Courier New" w:cs="Courier New"/>
      <w:sz w:val="20"/>
      <w:szCs w:val="20"/>
    </w:rPr>
  </w:style>
  <w:style w:type="paragraph" w:styleId="Revision">
    <w:name w:val="Revision"/>
    <w:hidden/>
    <w:uiPriority w:val="99"/>
    <w:semiHidden/>
    <w:rsid w:val="0071321E"/>
    <w:rPr>
      <w:rFonts w:ascii="Times New Roman" w:eastAsia="Times New Roman" w:hAnsi="Times New Roman" w:cs="Times New Roman"/>
      <w:kern w:val="0"/>
      <w:lang w:val="uk-UA" w:eastAsia="ru-RU"/>
      <w14:ligatures w14:val="none"/>
    </w:rPr>
  </w:style>
  <w:style w:type="paragraph" w:customStyle="1" w:styleId="2">
    <w:name w:val="Список Маркированній 2"/>
    <w:basedOn w:val="Normal"/>
    <w:rsid w:val="00B942E3"/>
    <w:pPr>
      <w:numPr>
        <w:numId w:val="22"/>
      </w:numPr>
    </w:pPr>
  </w:style>
  <w:style w:type="character" w:customStyle="1" w:styleId="markedcontent">
    <w:name w:val="markedcontent"/>
    <w:basedOn w:val="DefaultParagraphFont"/>
    <w:rsid w:val="001348B8"/>
  </w:style>
  <w:style w:type="table" w:styleId="TableGrid">
    <w:name w:val="Table Grid"/>
    <w:basedOn w:val="TableNormal"/>
    <w:uiPriority w:val="39"/>
    <w:rsid w:val="00134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1514B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869341">
      <w:bodyDiv w:val="1"/>
      <w:marLeft w:val="0"/>
      <w:marRight w:val="0"/>
      <w:marTop w:val="0"/>
      <w:marBottom w:val="0"/>
      <w:divBdr>
        <w:top w:val="none" w:sz="0" w:space="0" w:color="auto"/>
        <w:left w:val="none" w:sz="0" w:space="0" w:color="auto"/>
        <w:bottom w:val="none" w:sz="0" w:space="0" w:color="auto"/>
        <w:right w:val="none" w:sz="0" w:space="0" w:color="auto"/>
      </w:divBdr>
      <w:divsChild>
        <w:div w:id="1596278916">
          <w:marLeft w:val="0"/>
          <w:marRight w:val="0"/>
          <w:marTop w:val="0"/>
          <w:marBottom w:val="0"/>
          <w:divBdr>
            <w:top w:val="none" w:sz="0" w:space="0" w:color="auto"/>
            <w:left w:val="none" w:sz="0" w:space="0" w:color="auto"/>
            <w:bottom w:val="none" w:sz="0" w:space="0" w:color="auto"/>
            <w:right w:val="none" w:sz="0" w:space="0" w:color="auto"/>
          </w:divBdr>
          <w:divsChild>
            <w:div w:id="490340965">
              <w:marLeft w:val="0"/>
              <w:marRight w:val="0"/>
              <w:marTop w:val="0"/>
              <w:marBottom w:val="0"/>
              <w:divBdr>
                <w:top w:val="none" w:sz="0" w:space="0" w:color="auto"/>
                <w:left w:val="none" w:sz="0" w:space="0" w:color="auto"/>
                <w:bottom w:val="none" w:sz="0" w:space="0" w:color="auto"/>
                <w:right w:val="none" w:sz="0" w:space="0" w:color="auto"/>
              </w:divBdr>
              <w:divsChild>
                <w:div w:id="12494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56096">
      <w:bodyDiv w:val="1"/>
      <w:marLeft w:val="0"/>
      <w:marRight w:val="0"/>
      <w:marTop w:val="0"/>
      <w:marBottom w:val="0"/>
      <w:divBdr>
        <w:top w:val="none" w:sz="0" w:space="0" w:color="auto"/>
        <w:left w:val="none" w:sz="0" w:space="0" w:color="auto"/>
        <w:bottom w:val="none" w:sz="0" w:space="0" w:color="auto"/>
        <w:right w:val="none" w:sz="0" w:space="0" w:color="auto"/>
      </w:divBdr>
    </w:div>
    <w:div w:id="1146431370">
      <w:bodyDiv w:val="1"/>
      <w:marLeft w:val="0"/>
      <w:marRight w:val="0"/>
      <w:marTop w:val="0"/>
      <w:marBottom w:val="0"/>
      <w:divBdr>
        <w:top w:val="none" w:sz="0" w:space="0" w:color="auto"/>
        <w:left w:val="none" w:sz="0" w:space="0" w:color="auto"/>
        <w:bottom w:val="none" w:sz="0" w:space="0" w:color="auto"/>
        <w:right w:val="none" w:sz="0" w:space="0" w:color="auto"/>
      </w:divBdr>
      <w:divsChild>
        <w:div w:id="611938407">
          <w:marLeft w:val="0"/>
          <w:marRight w:val="0"/>
          <w:marTop w:val="0"/>
          <w:marBottom w:val="0"/>
          <w:divBdr>
            <w:top w:val="none" w:sz="0" w:space="0" w:color="auto"/>
            <w:left w:val="none" w:sz="0" w:space="0" w:color="auto"/>
            <w:bottom w:val="none" w:sz="0" w:space="0" w:color="auto"/>
            <w:right w:val="none" w:sz="0" w:space="0" w:color="auto"/>
          </w:divBdr>
          <w:divsChild>
            <w:div w:id="1760642240">
              <w:marLeft w:val="0"/>
              <w:marRight w:val="0"/>
              <w:marTop w:val="0"/>
              <w:marBottom w:val="0"/>
              <w:divBdr>
                <w:top w:val="none" w:sz="0" w:space="0" w:color="auto"/>
                <w:left w:val="none" w:sz="0" w:space="0" w:color="auto"/>
                <w:bottom w:val="none" w:sz="0" w:space="0" w:color="auto"/>
                <w:right w:val="none" w:sz="0" w:space="0" w:color="auto"/>
              </w:divBdr>
              <w:divsChild>
                <w:div w:id="6098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7562">
      <w:bodyDiv w:val="1"/>
      <w:marLeft w:val="0"/>
      <w:marRight w:val="0"/>
      <w:marTop w:val="0"/>
      <w:marBottom w:val="0"/>
      <w:divBdr>
        <w:top w:val="none" w:sz="0" w:space="0" w:color="auto"/>
        <w:left w:val="none" w:sz="0" w:space="0" w:color="auto"/>
        <w:bottom w:val="none" w:sz="0" w:space="0" w:color="auto"/>
        <w:right w:val="none" w:sz="0" w:space="0" w:color="auto"/>
      </w:divBdr>
      <w:divsChild>
        <w:div w:id="2126774848">
          <w:marLeft w:val="0"/>
          <w:marRight w:val="0"/>
          <w:marTop w:val="0"/>
          <w:marBottom w:val="0"/>
          <w:divBdr>
            <w:top w:val="none" w:sz="0" w:space="0" w:color="auto"/>
            <w:left w:val="none" w:sz="0" w:space="0" w:color="auto"/>
            <w:bottom w:val="none" w:sz="0" w:space="0" w:color="auto"/>
            <w:right w:val="none" w:sz="0" w:space="0" w:color="auto"/>
          </w:divBdr>
          <w:divsChild>
            <w:div w:id="1972859655">
              <w:marLeft w:val="0"/>
              <w:marRight w:val="0"/>
              <w:marTop w:val="0"/>
              <w:marBottom w:val="0"/>
              <w:divBdr>
                <w:top w:val="none" w:sz="0" w:space="0" w:color="auto"/>
                <w:left w:val="none" w:sz="0" w:space="0" w:color="auto"/>
                <w:bottom w:val="none" w:sz="0" w:space="0" w:color="auto"/>
                <w:right w:val="none" w:sz="0" w:space="0" w:color="auto"/>
              </w:divBdr>
              <w:divsChild>
                <w:div w:id="18370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2897">
      <w:bodyDiv w:val="1"/>
      <w:marLeft w:val="0"/>
      <w:marRight w:val="0"/>
      <w:marTop w:val="0"/>
      <w:marBottom w:val="0"/>
      <w:divBdr>
        <w:top w:val="none" w:sz="0" w:space="0" w:color="auto"/>
        <w:left w:val="none" w:sz="0" w:space="0" w:color="auto"/>
        <w:bottom w:val="none" w:sz="0" w:space="0" w:color="auto"/>
        <w:right w:val="none" w:sz="0" w:space="0" w:color="auto"/>
      </w:divBdr>
      <w:divsChild>
        <w:div w:id="1702515169">
          <w:marLeft w:val="0"/>
          <w:marRight w:val="0"/>
          <w:marTop w:val="0"/>
          <w:marBottom w:val="0"/>
          <w:divBdr>
            <w:top w:val="none" w:sz="0" w:space="0" w:color="auto"/>
            <w:left w:val="none" w:sz="0" w:space="0" w:color="auto"/>
            <w:bottom w:val="none" w:sz="0" w:space="0" w:color="auto"/>
            <w:right w:val="none" w:sz="0" w:space="0" w:color="auto"/>
          </w:divBdr>
          <w:divsChild>
            <w:div w:id="2127961937">
              <w:marLeft w:val="0"/>
              <w:marRight w:val="0"/>
              <w:marTop w:val="0"/>
              <w:marBottom w:val="0"/>
              <w:divBdr>
                <w:top w:val="none" w:sz="0" w:space="0" w:color="auto"/>
                <w:left w:val="none" w:sz="0" w:space="0" w:color="auto"/>
                <w:bottom w:val="none" w:sz="0" w:space="0" w:color="auto"/>
                <w:right w:val="none" w:sz="0" w:space="0" w:color="auto"/>
              </w:divBdr>
              <w:divsChild>
                <w:div w:id="2042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0519">
      <w:bodyDiv w:val="1"/>
      <w:marLeft w:val="0"/>
      <w:marRight w:val="0"/>
      <w:marTop w:val="0"/>
      <w:marBottom w:val="0"/>
      <w:divBdr>
        <w:top w:val="none" w:sz="0" w:space="0" w:color="auto"/>
        <w:left w:val="none" w:sz="0" w:space="0" w:color="auto"/>
        <w:bottom w:val="none" w:sz="0" w:space="0" w:color="auto"/>
        <w:right w:val="none" w:sz="0" w:space="0" w:color="auto"/>
      </w:divBdr>
    </w:div>
    <w:div w:id="1346781356">
      <w:bodyDiv w:val="1"/>
      <w:marLeft w:val="0"/>
      <w:marRight w:val="0"/>
      <w:marTop w:val="0"/>
      <w:marBottom w:val="0"/>
      <w:divBdr>
        <w:top w:val="none" w:sz="0" w:space="0" w:color="auto"/>
        <w:left w:val="none" w:sz="0" w:space="0" w:color="auto"/>
        <w:bottom w:val="none" w:sz="0" w:space="0" w:color="auto"/>
        <w:right w:val="none" w:sz="0" w:space="0" w:color="auto"/>
      </w:divBdr>
    </w:div>
    <w:div w:id="1917662487">
      <w:bodyDiv w:val="1"/>
      <w:marLeft w:val="0"/>
      <w:marRight w:val="0"/>
      <w:marTop w:val="0"/>
      <w:marBottom w:val="0"/>
      <w:divBdr>
        <w:top w:val="none" w:sz="0" w:space="0" w:color="auto"/>
        <w:left w:val="none" w:sz="0" w:space="0" w:color="auto"/>
        <w:bottom w:val="none" w:sz="0" w:space="0" w:color="auto"/>
        <w:right w:val="none" w:sz="0" w:space="0" w:color="auto"/>
      </w:divBdr>
      <w:divsChild>
        <w:div w:id="566956528">
          <w:marLeft w:val="0"/>
          <w:marRight w:val="0"/>
          <w:marTop w:val="0"/>
          <w:marBottom w:val="0"/>
          <w:divBdr>
            <w:top w:val="none" w:sz="0" w:space="0" w:color="auto"/>
            <w:left w:val="none" w:sz="0" w:space="0" w:color="auto"/>
            <w:bottom w:val="none" w:sz="0" w:space="0" w:color="auto"/>
            <w:right w:val="none" w:sz="0" w:space="0" w:color="auto"/>
          </w:divBdr>
        </w:div>
        <w:div w:id="1053430461">
          <w:marLeft w:val="0"/>
          <w:marRight w:val="0"/>
          <w:marTop w:val="0"/>
          <w:marBottom w:val="0"/>
          <w:divBdr>
            <w:top w:val="none" w:sz="0" w:space="0" w:color="auto"/>
            <w:left w:val="none" w:sz="0" w:space="0" w:color="auto"/>
            <w:bottom w:val="none" w:sz="0" w:space="0" w:color="auto"/>
            <w:right w:val="none" w:sz="0" w:space="0" w:color="auto"/>
          </w:divBdr>
        </w:div>
      </w:divsChild>
    </w:div>
    <w:div w:id="2057001555">
      <w:bodyDiv w:val="1"/>
      <w:marLeft w:val="0"/>
      <w:marRight w:val="0"/>
      <w:marTop w:val="0"/>
      <w:marBottom w:val="0"/>
      <w:divBdr>
        <w:top w:val="none" w:sz="0" w:space="0" w:color="auto"/>
        <w:left w:val="none" w:sz="0" w:space="0" w:color="auto"/>
        <w:bottom w:val="none" w:sz="0" w:space="0" w:color="auto"/>
        <w:right w:val="none" w:sz="0" w:space="0" w:color="auto"/>
      </w:divBdr>
      <w:divsChild>
        <w:div w:id="2054382392">
          <w:marLeft w:val="0"/>
          <w:marRight w:val="0"/>
          <w:marTop w:val="0"/>
          <w:marBottom w:val="0"/>
          <w:divBdr>
            <w:top w:val="none" w:sz="0" w:space="0" w:color="auto"/>
            <w:left w:val="none" w:sz="0" w:space="0" w:color="auto"/>
            <w:bottom w:val="none" w:sz="0" w:space="0" w:color="auto"/>
            <w:right w:val="none" w:sz="0" w:space="0" w:color="auto"/>
          </w:divBdr>
        </w:div>
        <w:div w:id="2146920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050B3-DB6C-C348-8C0C-A3A7F4A28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39</Pages>
  <Words>7000</Words>
  <Characters>39903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Лулзовский</dc:creator>
  <cp:keywords/>
  <dc:description/>
  <cp:lastModifiedBy>Дмитрий Лулзовский</cp:lastModifiedBy>
  <cp:revision>10</cp:revision>
  <dcterms:created xsi:type="dcterms:W3CDTF">2023-05-25T16:41:00Z</dcterms:created>
  <dcterms:modified xsi:type="dcterms:W3CDTF">2023-05-30T18:47:00Z</dcterms:modified>
</cp:coreProperties>
</file>