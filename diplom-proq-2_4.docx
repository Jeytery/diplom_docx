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07BC"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НАЦІОНАЛЬНИЙ ТЕХНІЧНИЙ УНІВЕРСИТЕТ УКРАЇНИ</w:t>
      </w:r>
    </w:p>
    <w:p w14:paraId="16A59F4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«КИЇВСЬКИЙ ПОЛІТЕХНІЧНИЙ ІНСТИТУТ</w:t>
      </w:r>
      <w:r w:rsidRPr="0053131A">
        <w:rPr>
          <w:b/>
          <w:bCs/>
          <w:color w:val="000000"/>
          <w:sz w:val="28"/>
          <w:szCs w:val="28"/>
          <w:lang w:val="en-UA" w:eastAsia="en-GB"/>
        </w:rPr>
        <w:br/>
        <w:t>імені ІГОРЯ СІКОРСЬКОГО»</w:t>
      </w:r>
    </w:p>
    <w:p w14:paraId="6ADD04F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Факультет інформатики та обчислювальної техніки</w:t>
      </w:r>
    </w:p>
    <w:p w14:paraId="3C1385B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Кафедра інформаційних систем та технологій</w:t>
      </w:r>
    </w:p>
    <w:p w14:paraId="53FC9FC1" w14:textId="77777777" w:rsidR="0053131A" w:rsidRPr="0053131A" w:rsidRDefault="0053131A" w:rsidP="0053131A">
      <w:pPr>
        <w:spacing w:line="240" w:lineRule="auto"/>
        <w:ind w:firstLine="0"/>
        <w:jc w:val="left"/>
        <w:rPr>
          <w:lang w:val="en-UA" w:eastAsia="en-GB"/>
        </w:rPr>
      </w:pPr>
    </w:p>
    <w:p w14:paraId="1D89A1C2"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До захисту допущено:</w:t>
      </w:r>
    </w:p>
    <w:p w14:paraId="440F3F81"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Завідувач кафедри</w:t>
      </w:r>
    </w:p>
    <w:p w14:paraId="18042244" w14:textId="77777777" w:rsidR="0053131A" w:rsidRPr="0053131A" w:rsidRDefault="0053131A" w:rsidP="0053131A">
      <w:pPr>
        <w:spacing w:before="120" w:line="240" w:lineRule="auto"/>
        <w:ind w:left="5671" w:firstLine="0"/>
        <w:jc w:val="left"/>
        <w:rPr>
          <w:lang w:val="en-UA" w:eastAsia="en-GB"/>
        </w:rPr>
      </w:pPr>
      <w:r w:rsidRPr="0053131A">
        <w:rPr>
          <w:color w:val="000000"/>
          <w:lang w:val="en-UA" w:eastAsia="en-GB"/>
        </w:rPr>
        <w:t>__________ Олександр РОЛІК</w:t>
      </w:r>
    </w:p>
    <w:p w14:paraId="71A33B7B" w14:textId="77777777" w:rsidR="0053131A" w:rsidRPr="0053131A" w:rsidRDefault="0053131A" w:rsidP="0053131A">
      <w:pPr>
        <w:spacing w:before="120" w:line="240" w:lineRule="auto"/>
        <w:ind w:left="5672" w:firstLine="0"/>
        <w:jc w:val="left"/>
        <w:rPr>
          <w:lang w:val="en-UA" w:eastAsia="en-GB"/>
        </w:rPr>
      </w:pPr>
      <w:r w:rsidRPr="0053131A">
        <w:rPr>
          <w:color w:val="000000"/>
          <w:lang w:val="en-UA" w:eastAsia="en-GB"/>
        </w:rPr>
        <w:t>«___»_____________20__ р.</w:t>
      </w:r>
    </w:p>
    <w:p w14:paraId="1E2DC10A" w14:textId="77777777" w:rsidR="0053131A" w:rsidRPr="0053131A" w:rsidRDefault="0053131A" w:rsidP="0053131A">
      <w:pPr>
        <w:spacing w:after="240" w:line="240" w:lineRule="auto"/>
        <w:ind w:firstLine="0"/>
        <w:jc w:val="left"/>
        <w:rPr>
          <w:lang w:val="en-UA" w:eastAsia="en-GB"/>
        </w:rPr>
      </w:pPr>
    </w:p>
    <w:p w14:paraId="5C537113"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Дипломний проєкт</w:t>
      </w:r>
    </w:p>
    <w:p w14:paraId="0825DAF2"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 здобуття ступеня бакалавра</w:t>
      </w:r>
    </w:p>
    <w:p w14:paraId="2F4D1EC0"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за освітньо-професійною програмою «</w:t>
      </w:r>
      <w:r w:rsidRPr="002D52D1">
        <w:rPr>
          <w:b/>
          <w:bCs/>
          <w:color w:val="0D0D0D" w:themeColor="text1" w:themeTint="F2"/>
          <w:sz w:val="28"/>
          <w:szCs w:val="28"/>
          <w:lang w:val="en-UA" w:eastAsia="en-GB"/>
        </w:rPr>
        <w:t>Інформаційні управляючі системи та технології»</w:t>
      </w:r>
    </w:p>
    <w:p w14:paraId="3CA1855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спеціальності 126</w:t>
      </w:r>
      <w:r w:rsidRPr="0053131A">
        <w:rPr>
          <w:b/>
          <w:bCs/>
          <w:color w:val="FF0000"/>
          <w:sz w:val="28"/>
          <w:szCs w:val="28"/>
          <w:lang w:val="en-UA" w:eastAsia="en-GB"/>
        </w:rPr>
        <w:t xml:space="preserve"> </w:t>
      </w:r>
      <w:r w:rsidRPr="0053131A">
        <w:rPr>
          <w:b/>
          <w:bCs/>
          <w:color w:val="000000"/>
          <w:sz w:val="28"/>
          <w:szCs w:val="28"/>
          <w:lang w:val="en-UA" w:eastAsia="en-GB"/>
        </w:rPr>
        <w:t>«Інформаційні системи та технології»</w:t>
      </w:r>
    </w:p>
    <w:p w14:paraId="1B8623EB" w14:textId="2A2E3B3A" w:rsidR="0053131A" w:rsidRPr="002D52D1" w:rsidRDefault="0053131A" w:rsidP="0053131A">
      <w:pPr>
        <w:spacing w:line="240" w:lineRule="auto"/>
        <w:ind w:firstLine="0"/>
        <w:jc w:val="center"/>
        <w:rPr>
          <w:color w:val="0D0D0D" w:themeColor="text1" w:themeTint="F2"/>
          <w:lang w:val="en-UA" w:eastAsia="en-GB"/>
        </w:rPr>
      </w:pPr>
      <w:r w:rsidRPr="0053131A">
        <w:rPr>
          <w:b/>
          <w:bCs/>
          <w:color w:val="000000"/>
          <w:sz w:val="28"/>
          <w:szCs w:val="28"/>
          <w:lang w:val="en-UA" w:eastAsia="en-GB"/>
        </w:rPr>
        <w:t xml:space="preserve">на тему: </w:t>
      </w:r>
      <w:r w:rsidRPr="002D52D1">
        <w:rPr>
          <w:b/>
          <w:bCs/>
          <w:color w:val="0D0D0D" w:themeColor="text1" w:themeTint="F2"/>
          <w:sz w:val="28"/>
          <w:szCs w:val="28"/>
          <w:lang w:val="en-UA" w:eastAsia="en-GB"/>
        </w:rPr>
        <w:t>«</w:t>
      </w:r>
      <w:r w:rsidR="003F254F" w:rsidRPr="002D52D1">
        <w:rPr>
          <w:b/>
          <w:bCs/>
          <w:color w:val="0D0D0D" w:themeColor="text1" w:themeTint="F2"/>
          <w:sz w:val="28"/>
          <w:szCs w:val="28"/>
          <w:lang w:val="en-UA" w:eastAsia="en-GB"/>
        </w:rPr>
        <w:t>Інтерактивно-компонентний планувальник організації часу людини</w:t>
      </w:r>
      <w:r w:rsidRPr="002D52D1">
        <w:rPr>
          <w:b/>
          <w:bCs/>
          <w:color w:val="0D0D0D" w:themeColor="text1" w:themeTint="F2"/>
          <w:sz w:val="28"/>
          <w:szCs w:val="28"/>
          <w:lang w:val="en-UA" w:eastAsia="en-GB"/>
        </w:rPr>
        <w:t>»</w:t>
      </w:r>
    </w:p>
    <w:p w14:paraId="041CADC4" w14:textId="77777777" w:rsidR="0053131A" w:rsidRPr="002D52D1" w:rsidRDefault="0053131A" w:rsidP="0053131A">
      <w:pPr>
        <w:spacing w:line="240" w:lineRule="auto"/>
        <w:ind w:firstLine="0"/>
        <w:jc w:val="left"/>
        <w:rPr>
          <w:color w:val="0D0D0D" w:themeColor="text1" w:themeTint="F2"/>
          <w:lang w:val="en-UA" w:eastAsia="en-GB"/>
        </w:rPr>
      </w:pPr>
    </w:p>
    <w:p w14:paraId="5B42DEF1" w14:textId="77777777"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Виконав (-ла): </w:t>
      </w:r>
    </w:p>
    <w:p w14:paraId="2F6F99DF" w14:textId="09B388A9"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студент (-ка) IV курсу, групи І</w:t>
      </w:r>
      <w:r w:rsidR="003F254F" w:rsidRPr="002D52D1">
        <w:rPr>
          <w:color w:val="0D0D0D" w:themeColor="text1" w:themeTint="F2"/>
          <w:sz w:val="28"/>
          <w:szCs w:val="28"/>
          <w:lang w:val="ru-RU" w:eastAsia="en-GB"/>
        </w:rPr>
        <w:t>К</w:t>
      </w:r>
      <w:r w:rsidRPr="002D52D1">
        <w:rPr>
          <w:color w:val="0D0D0D" w:themeColor="text1" w:themeTint="F2"/>
          <w:sz w:val="28"/>
          <w:szCs w:val="28"/>
          <w:lang w:val="en-UA" w:eastAsia="en-GB"/>
        </w:rPr>
        <w:t>-</w:t>
      </w:r>
      <w:r w:rsidR="003F254F" w:rsidRPr="002D52D1">
        <w:rPr>
          <w:color w:val="0D0D0D" w:themeColor="text1" w:themeTint="F2"/>
          <w:sz w:val="28"/>
          <w:szCs w:val="28"/>
          <w:lang w:val="ru-RU" w:eastAsia="en-GB"/>
        </w:rPr>
        <w:t>91</w:t>
      </w:r>
      <w:r w:rsidRPr="002D52D1">
        <w:rPr>
          <w:color w:val="0D0D0D" w:themeColor="text1" w:themeTint="F2"/>
          <w:sz w:val="28"/>
          <w:szCs w:val="28"/>
          <w:lang w:val="en-UA" w:eastAsia="en-GB"/>
        </w:rPr>
        <w:t> </w:t>
      </w:r>
    </w:p>
    <w:p w14:paraId="676EBD14" w14:textId="6B0003F0" w:rsidR="0053131A" w:rsidRPr="002D52D1" w:rsidRDefault="003F254F" w:rsidP="0053131A">
      <w:pPr>
        <w:spacing w:line="240" w:lineRule="auto"/>
        <w:ind w:firstLine="0"/>
        <w:jc w:val="left"/>
        <w:rPr>
          <w:color w:val="0D0D0D" w:themeColor="text1" w:themeTint="F2"/>
          <w:lang w:val="en-UA" w:eastAsia="en-GB"/>
        </w:rPr>
      </w:pPr>
      <w:r w:rsidRPr="002D52D1">
        <w:rPr>
          <w:color w:val="0D0D0D" w:themeColor="text1" w:themeTint="F2"/>
          <w:sz w:val="28"/>
          <w:szCs w:val="28"/>
          <w:lang w:eastAsia="en-GB"/>
        </w:rPr>
        <w:t>Остапченко Дмитро Олексійович</w:t>
      </w:r>
      <w:r w:rsidR="0053131A" w:rsidRPr="002D52D1">
        <w:rPr>
          <w:color w:val="0D0D0D" w:themeColor="text1" w:themeTint="F2"/>
          <w:sz w:val="28"/>
          <w:szCs w:val="28"/>
          <w:lang w:val="en-UA" w:eastAsia="en-GB"/>
        </w:rPr>
        <w:tab/>
        <w:t>__________</w:t>
      </w:r>
    </w:p>
    <w:p w14:paraId="1E588388" w14:textId="77777777" w:rsidR="0053131A" w:rsidRPr="002D52D1" w:rsidRDefault="0053131A" w:rsidP="0053131A">
      <w:pPr>
        <w:spacing w:before="240" w:line="240" w:lineRule="auto"/>
        <w:ind w:firstLine="0"/>
        <w:jc w:val="left"/>
        <w:rPr>
          <w:color w:val="0D0D0D" w:themeColor="text1" w:themeTint="F2"/>
          <w:lang w:val="ru-RU" w:eastAsia="en-GB"/>
        </w:rPr>
      </w:pPr>
      <w:r w:rsidRPr="002D52D1">
        <w:rPr>
          <w:color w:val="0D0D0D" w:themeColor="text1" w:themeTint="F2"/>
          <w:sz w:val="28"/>
          <w:szCs w:val="28"/>
          <w:lang w:val="en-UA" w:eastAsia="en-GB"/>
        </w:rPr>
        <w:t>Керівник: </w:t>
      </w:r>
    </w:p>
    <w:p w14:paraId="49BF7EFF" w14:textId="06B17DE9"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Доцент кафедри ІСТ</w:t>
      </w:r>
      <w:r w:rsidRPr="002D52D1">
        <w:rPr>
          <w:color w:val="0D0D0D" w:themeColor="text1" w:themeTint="F2"/>
          <w:sz w:val="28"/>
          <w:szCs w:val="28"/>
          <w:lang w:val="ru-RU" w:eastAsia="en-GB"/>
        </w:rPr>
        <w:t>,</w:t>
      </w:r>
      <w:r w:rsidRPr="002D52D1">
        <w:rPr>
          <w:color w:val="0D0D0D" w:themeColor="text1" w:themeTint="F2"/>
        </w:rPr>
        <w:t xml:space="preserve"> </w:t>
      </w:r>
      <w:r w:rsidRPr="002D52D1">
        <w:rPr>
          <w:color w:val="0D0D0D" w:themeColor="text1" w:themeTint="F2"/>
          <w:sz w:val="28"/>
          <w:szCs w:val="28"/>
          <w:lang w:val="en-UA" w:eastAsia="en-GB"/>
        </w:rPr>
        <w:t>Солдатова Марія Олександрівна</w:t>
      </w:r>
      <w:r w:rsidR="0053131A" w:rsidRPr="002D52D1">
        <w:rPr>
          <w:color w:val="0D0D0D" w:themeColor="text1" w:themeTint="F2"/>
          <w:sz w:val="28"/>
          <w:szCs w:val="28"/>
          <w:lang w:val="en-UA" w:eastAsia="en-GB"/>
        </w:rPr>
        <w:tab/>
        <w:t>__________</w:t>
      </w:r>
    </w:p>
    <w:p w14:paraId="4ABEEFD1" w14:textId="77777777" w:rsidR="0053131A" w:rsidRPr="002D52D1" w:rsidRDefault="0053131A" w:rsidP="0053131A">
      <w:pPr>
        <w:spacing w:before="240"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Рецензент:</w:t>
      </w:r>
    </w:p>
    <w:p w14:paraId="00C36D91" w14:textId="359D072E"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Жаріков Едуард В'ячеславович, д.т.н., доц. каф. ІПІ</w:t>
      </w:r>
      <w:r w:rsidR="0053131A" w:rsidRPr="002D52D1">
        <w:rPr>
          <w:color w:val="0D0D0D" w:themeColor="text1" w:themeTint="F2"/>
          <w:sz w:val="28"/>
          <w:szCs w:val="28"/>
          <w:lang w:val="en-UA" w:eastAsia="en-GB"/>
        </w:rPr>
        <w:tab/>
        <w:t>__________</w:t>
      </w:r>
    </w:p>
    <w:p w14:paraId="644F10E4" w14:textId="77777777" w:rsidR="0053131A" w:rsidRPr="002D52D1" w:rsidRDefault="0053131A" w:rsidP="0053131A">
      <w:pPr>
        <w:spacing w:after="240" w:line="240" w:lineRule="auto"/>
        <w:ind w:firstLine="0"/>
        <w:jc w:val="left"/>
        <w:rPr>
          <w:color w:val="0D0D0D" w:themeColor="text1" w:themeTint="F2"/>
          <w:lang w:val="en-UA" w:eastAsia="en-GB"/>
        </w:rPr>
      </w:pPr>
    </w:p>
    <w:p w14:paraId="4847E407" w14:textId="77777777" w:rsidR="0053131A" w:rsidRPr="0053131A" w:rsidRDefault="0053131A" w:rsidP="0053131A">
      <w:pPr>
        <w:spacing w:line="240" w:lineRule="auto"/>
        <w:ind w:left="4536" w:firstLine="0"/>
        <w:jc w:val="left"/>
        <w:rPr>
          <w:lang w:val="en-UA" w:eastAsia="en-GB"/>
        </w:rPr>
      </w:pPr>
      <w:r w:rsidRPr="0053131A">
        <w:rPr>
          <w:color w:val="000000"/>
          <w:sz w:val="28"/>
          <w:szCs w:val="28"/>
          <w:lang w:val="en-UA" w:eastAsia="en-GB"/>
        </w:rPr>
        <w:t>Засвідчую, що у цьому дипломному проєкті немає запозичень з праць інших авторів без відповідних посилань.</w:t>
      </w:r>
    </w:p>
    <w:p w14:paraId="0903C6C0" w14:textId="77777777" w:rsidR="0053131A" w:rsidRDefault="0053131A" w:rsidP="0053131A">
      <w:pPr>
        <w:spacing w:line="240" w:lineRule="auto"/>
        <w:ind w:left="4536" w:firstLine="0"/>
        <w:rPr>
          <w:color w:val="000000"/>
          <w:sz w:val="28"/>
          <w:szCs w:val="28"/>
          <w:lang w:val="en-UA" w:eastAsia="en-GB"/>
        </w:rPr>
      </w:pPr>
      <w:r w:rsidRPr="0053131A">
        <w:rPr>
          <w:color w:val="000000"/>
          <w:sz w:val="28"/>
          <w:szCs w:val="28"/>
          <w:lang w:val="en-UA" w:eastAsia="en-GB"/>
        </w:rPr>
        <w:t>Студент (-ка) _____________</w:t>
      </w:r>
    </w:p>
    <w:p w14:paraId="1A1A0613" w14:textId="77777777" w:rsidR="002D52D1" w:rsidRPr="002D52D1" w:rsidRDefault="002D52D1" w:rsidP="0053131A">
      <w:pPr>
        <w:spacing w:line="240" w:lineRule="auto"/>
        <w:ind w:left="4536" w:firstLine="0"/>
        <w:rPr>
          <w:lang w:val="en-US" w:eastAsia="en-GB"/>
        </w:rPr>
      </w:pPr>
    </w:p>
    <w:p w14:paraId="36DC7DC8" w14:textId="49BAEBE2" w:rsidR="0053131A" w:rsidRPr="0053131A" w:rsidRDefault="0053131A" w:rsidP="0071321E">
      <w:pPr>
        <w:spacing w:line="240" w:lineRule="auto"/>
        <w:ind w:firstLine="0"/>
        <w:jc w:val="center"/>
        <w:rPr>
          <w:lang w:val="en-UA" w:eastAsia="en-GB"/>
        </w:rPr>
      </w:pPr>
      <w:r w:rsidRPr="0053131A">
        <w:rPr>
          <w:color w:val="000000"/>
          <w:sz w:val="28"/>
          <w:szCs w:val="28"/>
          <w:lang w:val="en-UA" w:eastAsia="en-GB"/>
        </w:rPr>
        <w:t>Київ – 2023 року</w:t>
      </w:r>
    </w:p>
    <w:p w14:paraId="7FC285B8" w14:textId="77777777" w:rsidR="0053131A" w:rsidRP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lastRenderedPageBreak/>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6490E851"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Пояснювальна записка</w:t>
      </w:r>
    </w:p>
    <w:p w14:paraId="262D4AA9" w14:textId="77777777"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36"/>
          <w:szCs w:val="36"/>
          <w:lang w:val="en-UA" w:eastAsia="en-GB"/>
        </w:rPr>
        <w:t>до дипломного проєкту</w:t>
      </w:r>
    </w:p>
    <w:p w14:paraId="32960A11" w14:textId="4E3CF95C"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40"/>
          <w:szCs w:val="40"/>
          <w:lang w:val="en-UA" w:eastAsia="en-GB"/>
        </w:rPr>
        <w:t>на тему: «</w:t>
      </w:r>
      <w:r w:rsidR="0071321E" w:rsidRPr="002D52D1">
        <w:rPr>
          <w:color w:val="0D0D0D" w:themeColor="text1" w:themeTint="F2"/>
        </w:rPr>
        <w:t xml:space="preserve"> </w:t>
      </w:r>
      <w:r w:rsidR="0071321E" w:rsidRPr="002D52D1">
        <w:rPr>
          <w:b/>
          <w:bCs/>
          <w:color w:val="0D0D0D" w:themeColor="text1" w:themeTint="F2"/>
          <w:sz w:val="40"/>
          <w:szCs w:val="40"/>
          <w:lang w:val="en-UA" w:eastAsia="en-GB"/>
        </w:rPr>
        <w:t>Інтерактивно-компонентний планувальник організації часу людини</w:t>
      </w:r>
      <w:r w:rsidRPr="002D52D1">
        <w:rPr>
          <w:b/>
          <w:bCs/>
          <w:color w:val="0D0D0D" w:themeColor="text1" w:themeTint="F2"/>
          <w:sz w:val="40"/>
          <w:szCs w:val="40"/>
          <w:lang w:val="en-UA" w:eastAsia="en-GB"/>
        </w:rPr>
        <w:t>»</w:t>
      </w:r>
    </w:p>
    <w:p w14:paraId="410CEB64" w14:textId="77777777" w:rsid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5A17091B" w14:textId="77777777" w:rsidR="0053131A" w:rsidRDefault="0053131A" w:rsidP="0053131A">
      <w:pPr>
        <w:spacing w:after="240" w:line="240" w:lineRule="auto"/>
        <w:ind w:firstLine="0"/>
        <w:jc w:val="left"/>
        <w:rPr>
          <w:lang w:val="en-UA" w:eastAsia="en-GB"/>
        </w:rPr>
      </w:pPr>
    </w:p>
    <w:p w14:paraId="161B731E" w14:textId="77777777" w:rsidR="0071321E" w:rsidRDefault="0071321E" w:rsidP="0071321E">
      <w:pPr>
        <w:spacing w:line="240" w:lineRule="auto"/>
        <w:ind w:firstLine="0"/>
        <w:rPr>
          <w:lang w:val="en-UA" w:eastAsia="en-GB"/>
        </w:rPr>
      </w:pPr>
    </w:p>
    <w:p w14:paraId="52B62B59" w14:textId="320344FA" w:rsidR="0053131A" w:rsidRPr="0071321E" w:rsidRDefault="0053131A" w:rsidP="0071321E">
      <w:pPr>
        <w:spacing w:line="240" w:lineRule="auto"/>
        <w:ind w:firstLine="0"/>
        <w:jc w:val="center"/>
        <w:rPr>
          <w:color w:val="000000"/>
          <w:sz w:val="26"/>
          <w:szCs w:val="26"/>
          <w:lang w:val="en-UA" w:eastAsia="en-GB"/>
        </w:rPr>
      </w:pPr>
      <w:r w:rsidRPr="0053131A">
        <w:rPr>
          <w:color w:val="000000"/>
          <w:sz w:val="26"/>
          <w:szCs w:val="26"/>
          <w:lang w:val="en-UA" w:eastAsia="en-GB"/>
        </w:rPr>
        <w:t>Київ – 2023 року</w:t>
      </w:r>
    </w:p>
    <w:p w14:paraId="2AB1D904" w14:textId="77777777" w:rsidR="0053131A" w:rsidRPr="006A7BE8" w:rsidRDefault="0053131A" w:rsidP="0053131A">
      <w:pPr>
        <w:pStyle w:val="a"/>
      </w:pPr>
      <w:r w:rsidRPr="006A7BE8">
        <w:rPr>
          <w:noProof/>
        </w:rPr>
        <w:lastRenderedPageBreak/>
        <mc:AlternateContent>
          <mc:Choice Requires="wpg">
            <w:drawing>
              <wp:anchor distT="0" distB="0" distL="114300" distR="114300" simplePos="0" relativeHeight="251659264" behindDoc="0" locked="0" layoutInCell="1" allowOverlap="1" wp14:anchorId="03DF33D7" wp14:editId="12F0F5E6">
                <wp:simplePos x="0" y="0"/>
                <wp:positionH relativeFrom="page">
                  <wp:posOffset>720090</wp:posOffset>
                </wp:positionH>
                <wp:positionV relativeFrom="page">
                  <wp:posOffset>180340</wp:posOffset>
                </wp:positionV>
                <wp:extent cx="6598285" cy="10238105"/>
                <wp:effectExtent l="12700" t="12700" r="5715" b="0"/>
                <wp:wrapNone/>
                <wp:docPr id="533884192"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636122582" name="Rectangle 320"/>
                        <wps:cNvSpPr>
                          <a:spLocks/>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1966423" name="Line 321"/>
                        <wps:cNvCnPr>
                          <a:cxnSpLocks/>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9770739" name="Line 322"/>
                        <wps:cNvCnPr>
                          <a:cxnSpLocks/>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5887709" name="Line 323"/>
                        <wps:cNvCnPr>
                          <a:cxnSpLocks/>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45360" name="Line 324"/>
                        <wps:cNvCnPr>
                          <a:cxnSpLocks/>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4393661" name="Line 325"/>
                        <wps:cNvCnPr>
                          <a:cxnSpLocks/>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3838245" name="Line 326"/>
                        <wps:cNvCnPr>
                          <a:cxnSpLocks/>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172467" name="Line 327"/>
                        <wps:cNvCnPr>
                          <a:cxnSpLocks/>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518507" name="Line 328"/>
                        <wps:cNvCnPr>
                          <a:cxnSpLocks/>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5920558" name="Line 329"/>
                        <wps:cNvCnPr>
                          <a:cxnSpLocks/>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154192" name="Rectangle 330"/>
                        <wps:cNvSpPr>
                          <a:spLocks/>
                        </wps:cNvSpPr>
                        <wps:spPr bwMode="auto">
                          <a:xfrm>
                            <a:off x="1162" y="1471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689BA5" w14:textId="77777777" w:rsidR="0053131A" w:rsidRDefault="0053131A" w:rsidP="0053131A">
                              <w:pPr>
                                <w:rPr>
                                  <w:i/>
                                  <w:sz w:val="20"/>
                                  <w:szCs w:val="20"/>
                                </w:rPr>
                              </w:pPr>
                              <w:r>
                                <w:rPr>
                                  <w:i/>
                                  <w:sz w:val="20"/>
                                  <w:szCs w:val="20"/>
                                </w:rPr>
                                <w:t>Зм.</w:t>
                              </w:r>
                            </w:p>
                          </w:txbxContent>
                        </wps:txbx>
                        <wps:bodyPr rot="0" vert="horz" wrap="square" lIns="12700" tIns="12700" rIns="12700" bIns="12700" anchor="t" anchorCtr="0" upright="1">
                          <a:noAutofit/>
                        </wps:bodyPr>
                      </wps:wsp>
                      <wps:wsp>
                        <wps:cNvPr id="537502036" name="Rectangle 331"/>
                        <wps:cNvSpPr>
                          <a:spLocks/>
                        </wps:cNvSpPr>
                        <wps:spPr bwMode="auto">
                          <a:xfrm>
                            <a:off x="1679" y="1471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7F716" w14:textId="77777777" w:rsidR="0053131A" w:rsidRDefault="0053131A" w:rsidP="0053131A">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1125039076" name="Rectangle 332"/>
                        <wps:cNvSpPr>
                          <a:spLocks/>
                        </wps:cNvSpPr>
                        <wps:spPr bwMode="auto">
                          <a:xfrm>
                            <a:off x="2310" y="1471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wps:txbx>
                        <wps:bodyPr rot="0" vert="horz" wrap="square" lIns="12700" tIns="12700" rIns="12700" bIns="12700" anchor="t" anchorCtr="0" upright="1">
                          <a:noAutofit/>
                        </wps:bodyPr>
                      </wps:wsp>
                      <wps:wsp>
                        <wps:cNvPr id="1255812843" name="Rectangle 333"/>
                        <wps:cNvSpPr>
                          <a:spLocks/>
                        </wps:cNvSpPr>
                        <wps:spPr bwMode="auto">
                          <a:xfrm>
                            <a:off x="3719" y="1471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wps:txbx>
                        <wps:bodyPr rot="0" vert="horz" wrap="square" lIns="12700" tIns="12700" rIns="12700" bIns="12700" anchor="t" anchorCtr="0" upright="1">
                          <a:noAutofit/>
                        </wps:bodyPr>
                      </wps:wsp>
                      <wps:wsp>
                        <wps:cNvPr id="865273986" name="Rectangle 334"/>
                        <wps:cNvSpPr>
                          <a:spLocks/>
                        </wps:cNvSpPr>
                        <wps:spPr bwMode="auto">
                          <a:xfrm>
                            <a:off x="4560" y="1471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C1D075" w14:textId="77777777" w:rsidR="0053131A" w:rsidRPr="002B73B7" w:rsidRDefault="0053131A" w:rsidP="0053131A">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833067737" name="Rectangle 335"/>
                        <wps:cNvSpPr>
                          <a:spLocks/>
                        </wps:cNvSpPr>
                        <wps:spPr bwMode="auto">
                          <a:xfrm>
                            <a:off x="9398"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wps:txbx>
                        <wps:bodyPr rot="0" vert="horz" wrap="square" lIns="12700" tIns="12700" rIns="12700" bIns="12700" anchor="t" anchorCtr="0" upright="1">
                          <a:noAutofit/>
                        </wps:bodyPr>
                      </wps:wsp>
                      <wps:wsp>
                        <wps:cNvPr id="125042848" name="Rectangle 336"/>
                        <wps:cNvSpPr>
                          <a:spLocks/>
                        </wps:cNvSpPr>
                        <wps:spPr bwMode="auto">
                          <a:xfrm>
                            <a:off x="9398" y="15281"/>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902640443" name="Rectangle 337"/>
                        <wps:cNvSpPr>
                          <a:spLocks/>
                        </wps:cNvSpPr>
                        <wps:spPr bwMode="auto">
                          <a:xfrm>
                            <a:off x="5160" y="14368"/>
                            <a:ext cx="630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wps:txbx>
                        <wps:bodyPr rot="0" vert="horz" wrap="square" lIns="12700" tIns="12700" rIns="12700" bIns="12700" anchor="t" anchorCtr="0" upright="1">
                          <a:noAutofit/>
                        </wps:bodyPr>
                      </wps:wsp>
                      <wps:wsp>
                        <wps:cNvPr id="1056769708" name="Line 338"/>
                        <wps:cNvCnPr>
                          <a:cxnSpLocks/>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681473" name="Line 339"/>
                        <wps:cNvCnPr>
                          <a:cxnSpLocks/>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215163" name="Line 340"/>
                        <wps:cNvCnPr>
                          <a:cxnSpLocks/>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033357" name="Line 341"/>
                        <wps:cNvCnPr>
                          <a:cxnSpLocks/>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4060877" name="Line 342"/>
                        <wps:cNvCnPr>
                          <a:cxnSpLocks/>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948771197" name="Group 343"/>
                        <wpg:cNvGrpSpPr>
                          <a:grpSpLocks/>
                        </wpg:cNvGrpSpPr>
                        <wpg:grpSpPr bwMode="auto">
                          <a:xfrm>
                            <a:off x="1154" y="14996"/>
                            <a:ext cx="2491" cy="248"/>
                            <a:chOff x="0" y="0"/>
                            <a:chExt cx="19999" cy="20000"/>
                          </a:xfrm>
                        </wpg:grpSpPr>
                        <wps:wsp>
                          <wps:cNvPr id="2123637706" name="Rectangle 344"/>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C6DD8" w14:textId="77777777" w:rsidR="0053131A" w:rsidRPr="002B73B7" w:rsidRDefault="0053131A" w:rsidP="0053131A">
                                <w:pPr>
                                  <w:ind w:firstLine="0"/>
                                  <w:rPr>
                                    <w:i/>
                                    <w:sz w:val="20"/>
                                    <w:szCs w:val="20"/>
                                  </w:rPr>
                                </w:pPr>
                                <w:r w:rsidRPr="002B73B7">
                                  <w:rPr>
                                    <w:i/>
                                    <w:sz w:val="20"/>
                                    <w:szCs w:val="20"/>
                                  </w:rPr>
                                  <w:t>Розроб.</w:t>
                                </w:r>
                              </w:p>
                            </w:txbxContent>
                          </wps:txbx>
                          <wps:bodyPr rot="0" vert="horz" wrap="square" lIns="12700" tIns="12700" rIns="12700" bIns="12700" anchor="t" anchorCtr="0" upright="1">
                            <a:noAutofit/>
                          </wps:bodyPr>
                        </wps:wsp>
                        <wps:wsp>
                          <wps:cNvPr id="883699397" name="Rectangle 34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wps:txbx>
                          <wps:bodyPr rot="0" vert="horz" wrap="square" lIns="12700" tIns="12700" rIns="12700" bIns="12700" anchor="t" anchorCtr="0" upright="1">
                            <a:noAutofit/>
                          </wps:bodyPr>
                        </wps:wsp>
                      </wpg:grpSp>
                      <wpg:grpSp>
                        <wpg:cNvPr id="2007801510" name="Group 346"/>
                        <wpg:cNvGrpSpPr>
                          <a:grpSpLocks/>
                        </wpg:cNvGrpSpPr>
                        <wpg:grpSpPr bwMode="auto">
                          <a:xfrm>
                            <a:off x="1154" y="15273"/>
                            <a:ext cx="2491" cy="247"/>
                            <a:chOff x="0" y="0"/>
                            <a:chExt cx="19999" cy="20000"/>
                          </a:xfrm>
                        </wpg:grpSpPr>
                        <wps:wsp>
                          <wps:cNvPr id="586721485" name="Rectangle 347"/>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wps:txbx>
                          <wps:bodyPr rot="0" vert="horz" wrap="square" lIns="12700" tIns="12700" rIns="12700" bIns="12700" anchor="t" anchorCtr="0" upright="1">
                            <a:noAutofit/>
                          </wps:bodyPr>
                        </wps:wsp>
                        <wps:wsp>
                          <wps:cNvPr id="624013086" name="Rectangle 348"/>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ПІБ керівникаДП</w:t>
                                </w:r>
                              </w:p>
                              <w:p w14:paraId="39CBBF24" w14:textId="77777777" w:rsidR="0053131A" w:rsidRDefault="0053131A" w:rsidP="0053131A"/>
                            </w:txbxContent>
                          </wps:txbx>
                          <wps:bodyPr rot="0" vert="horz" wrap="square" lIns="12700" tIns="12700" rIns="12700" bIns="12700" anchor="t" anchorCtr="0" upright="1">
                            <a:noAutofit/>
                          </wps:bodyPr>
                        </wps:wsp>
                      </wpg:grpSp>
                      <wpg:grpSp>
                        <wpg:cNvPr id="1528601820" name="Group 349"/>
                        <wpg:cNvGrpSpPr>
                          <a:grpSpLocks/>
                        </wpg:cNvGrpSpPr>
                        <wpg:grpSpPr bwMode="auto">
                          <a:xfrm>
                            <a:off x="1154" y="15557"/>
                            <a:ext cx="2491" cy="247"/>
                            <a:chOff x="0" y="0"/>
                            <a:chExt cx="19999" cy="20000"/>
                          </a:xfrm>
                        </wpg:grpSpPr>
                        <wps:wsp>
                          <wps:cNvPr id="699484533" name="Rectangle 350"/>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70A8F6"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s:wsp>
                          <wps:cNvPr id="2017017174" name="Rectangle 351"/>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EB9E2"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g:grpSp>
                      <wpg:grpSp>
                        <wpg:cNvPr id="201642907" name="Group 352"/>
                        <wpg:cNvGrpSpPr>
                          <a:grpSpLocks/>
                        </wpg:cNvGrpSpPr>
                        <wpg:grpSpPr bwMode="auto">
                          <a:xfrm>
                            <a:off x="1154" y="15833"/>
                            <a:ext cx="2491" cy="248"/>
                            <a:chOff x="0" y="0"/>
                            <a:chExt cx="19999" cy="20000"/>
                          </a:xfrm>
                        </wpg:grpSpPr>
                        <wps:wsp>
                          <wps:cNvPr id="2023532095" name="Rectangle 353"/>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FE0F1B" w14:textId="77777777" w:rsidR="0053131A" w:rsidRDefault="0053131A" w:rsidP="0053131A">
                                <w:pPr>
                                  <w:ind w:firstLine="0"/>
                                  <w:rPr>
                                    <w:i/>
                                    <w:sz w:val="20"/>
                                    <w:szCs w:val="20"/>
                                  </w:rPr>
                                </w:pPr>
                                <w:r>
                                  <w:rPr>
                                    <w:i/>
                                    <w:sz w:val="20"/>
                                    <w:szCs w:val="20"/>
                                  </w:rPr>
                                  <w:t>Н. кон.</w:t>
                                </w:r>
                              </w:p>
                            </w:txbxContent>
                          </wps:txbx>
                          <wps:bodyPr rot="0" vert="horz" wrap="square" lIns="12700" tIns="12700" rIns="12700" bIns="12700" anchor="t" anchorCtr="0" upright="1">
                            <a:noAutofit/>
                          </wps:bodyPr>
                        </wps:wsp>
                        <wps:wsp>
                          <wps:cNvPr id="505243649" name="Rectangle 354"/>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wps:txbx>
                          <wps:bodyPr rot="0" vert="horz" wrap="square" lIns="12700" tIns="12700" rIns="12700" bIns="12700" anchor="t" anchorCtr="0" upright="1">
                            <a:noAutofit/>
                          </wps:bodyPr>
                        </wps:wsp>
                      </wpg:grpSp>
                      <wpg:grpSp>
                        <wpg:cNvPr id="639817264" name="Group 355"/>
                        <wpg:cNvGrpSpPr>
                          <a:grpSpLocks/>
                        </wpg:cNvGrpSpPr>
                        <wpg:grpSpPr bwMode="auto">
                          <a:xfrm>
                            <a:off x="1154" y="16109"/>
                            <a:ext cx="2491" cy="247"/>
                            <a:chOff x="0" y="0"/>
                            <a:chExt cx="19999" cy="20000"/>
                          </a:xfrm>
                        </wpg:grpSpPr>
                        <wps:wsp>
                          <wps:cNvPr id="158775355" name="Rectangle 35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60011C" w14:textId="77777777" w:rsidR="0053131A" w:rsidRDefault="0053131A" w:rsidP="0053131A">
                                <w:pPr>
                                  <w:ind w:firstLine="0"/>
                                  <w:rPr>
                                    <w:rFonts w:ascii="Journal" w:hAnsi="Journal"/>
                                    <w:i/>
                                    <w:sz w:val="20"/>
                                    <w:szCs w:val="20"/>
                                  </w:rPr>
                                </w:pPr>
                                <w:r>
                                  <w:rPr>
                                    <w:i/>
                                    <w:sz w:val="20"/>
                                    <w:szCs w:val="20"/>
                                  </w:rPr>
                                  <w:t>Затв.</w:t>
                                </w:r>
                              </w:p>
                            </w:txbxContent>
                          </wps:txbx>
                          <wps:bodyPr rot="0" vert="horz" wrap="square" lIns="12700" tIns="12700" rIns="12700" bIns="12700" anchor="t" anchorCtr="0" upright="1">
                            <a:noAutofit/>
                          </wps:bodyPr>
                        </wps:wsp>
                        <wps:wsp>
                          <wps:cNvPr id="375592019" name="Rectangle 35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ПІБ керівникаДП</w:t>
                                </w:r>
                              </w:p>
                            </w:txbxContent>
                          </wps:txbx>
                          <wps:bodyPr rot="0" vert="horz" wrap="square" lIns="12700" tIns="12700" rIns="12700" bIns="12700" anchor="t" anchorCtr="0" upright="1">
                            <a:noAutofit/>
                          </wps:bodyPr>
                        </wps:wsp>
                      </wpg:grpSp>
                      <wps:wsp>
                        <wps:cNvPr id="1548332194" name="Line 358"/>
                        <wps:cNvCnPr>
                          <a:cxnSpLocks/>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3638261" name="Rectangle 359"/>
                        <wps:cNvSpPr>
                          <a:spLocks/>
                        </wps:cNvSpPr>
                        <wps:spPr bwMode="auto">
                          <a:xfrm>
                            <a:off x="5174" y="15034"/>
                            <a:ext cx="3264"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wps:txbx>
                        <wps:bodyPr rot="0" vert="horz" wrap="square" lIns="12700" tIns="12700" rIns="12700" bIns="12700" anchor="t" anchorCtr="0" upright="1">
                          <a:noAutofit/>
                        </wps:bodyPr>
                      </wps:wsp>
                      <wps:wsp>
                        <wps:cNvPr id="936947923" name="Line 360"/>
                        <wps:cNvCnPr>
                          <a:cxnSpLocks/>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5774548" name="Line 361"/>
                        <wps:cNvCnPr>
                          <a:cxnSpLocks/>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0744857" name="Line 362"/>
                        <wps:cNvCnPr>
                          <a:cxnSpLocks/>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6895450" name="Rectangle 363"/>
                        <wps:cNvSpPr>
                          <a:spLocks/>
                        </wps:cNvSpPr>
                        <wps:spPr bwMode="auto">
                          <a:xfrm>
                            <a:off x="8550"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311406586" name="Rectangle 364"/>
                        <wps:cNvSpPr>
                          <a:spLocks/>
                        </wps:cNvSpPr>
                        <wps:spPr bwMode="auto">
                          <a:xfrm>
                            <a:off x="10253" y="1498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wps:txbx>
                        <wps:bodyPr rot="0" vert="horz" wrap="square" lIns="12700" tIns="12700" rIns="12700" bIns="12700" anchor="t" anchorCtr="0" upright="1">
                          <a:noAutofit/>
                        </wps:bodyPr>
                      </wps:wsp>
                      <wps:wsp>
                        <wps:cNvPr id="687598462" name="Rectangle 365"/>
                        <wps:cNvSpPr>
                          <a:spLocks/>
                        </wps:cNvSpPr>
                        <wps:spPr bwMode="auto">
                          <a:xfrm>
                            <a:off x="10260" y="15273"/>
                            <a:ext cx="120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p>
                          </w:txbxContent>
                        </wps:txbx>
                        <wps:bodyPr rot="0" vert="horz" wrap="square" lIns="12700" tIns="12700" rIns="12700" bIns="12700" anchor="t" anchorCtr="0" upright="1">
                          <a:noAutofit/>
                        </wps:bodyPr>
                      </wps:wsp>
                      <wps:wsp>
                        <wps:cNvPr id="225339721" name="Line 366"/>
                        <wps:cNvCnPr>
                          <a:cxnSpLocks/>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896821" name="Line 367"/>
                        <wps:cNvCnPr>
                          <a:cxnSpLocks/>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6935214" name="Rectangle 368"/>
                        <wps:cNvSpPr>
                          <a:spLocks/>
                        </wps:cNvSpPr>
                        <wps:spPr bwMode="auto">
                          <a:xfrm>
                            <a:off x="8550" y="15630"/>
                            <a:ext cx="291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wps:txbx>
                        <wps:bodyPr rot="0" vert="horz" wrap="square" lIns="12700" tIns="3600" rIns="127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F33D7" id="Group 319" o:spid="_x0000_s1026" style="position:absolute;left:0;text-align:left;margin-left:56.7pt;margin-top:14.2pt;width:519.55pt;height:806.15pt;z-index:251659264;mso-position-horizontal-relative:page;mso-position-vertical-relative:page" coordorigin="1134,397" coordsize="10376,159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">
                <v:rect id="Rectangle 320" o:spid="_x0000_s1027" style="position:absolute;left:1134;top:397;width:10376;height:15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" filled="f" strokeweight="2pt">
                  <v:path arrowok="t"/>
                </v:rect>
                <v:line id="Line 321" o:spid="_x0000_s1028" style="position:absolute;visibility:visible;mso-wrap-style:square" from="1649,14130" to="1650,14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" strokeweight="2pt">
                  <o:lock v:ext="edit" shapetype="f"/>
                </v:line>
                <v:line id="Line 322" o:spid="_x0000_s1029" style="position:absolute;visibility:visible;mso-wrap-style:square" from="1139,14122" to="11498,14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" strokeweight="2pt">
                  <o:lock v:ext="edit" shapetype="f"/>
                </v:line>
                <v:line id="Line 323" o:spid="_x0000_s1030" style="position:absolute;visibility:visible;mso-wrap-style:square" from="2268,14137" to="2269,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" strokeweight="2pt">
                  <o:lock v:ext="edit" shapetype="f"/>
                </v:line>
                <v:line id="Line 324" o:spid="_x0000_s1031" style="position:absolute;visibility:visible;mso-wrap-style:square" from="3686,14137" to="368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" strokeweight="2pt">
                  <o:lock v:ext="edit" shapetype="f"/>
                </v:line>
                <v:line id="Line 325" o:spid="_x0000_s1032" style="position:absolute;visibility:visible;mso-wrap-style:square" from="4536,14137" to="453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" strokeweight="2pt">
                  <o:lock v:ext="edit" shapetype="f"/>
                </v:line>
                <v:line id="Line 326" o:spid="_x0000_s1033" style="position:absolute;visibility:visible;mso-wrap-style:square" from="5103,14130" to="5104,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" strokeweight="2pt">
                  <o:lock v:ext="edit" shapetype="f"/>
                </v:line>
                <v:line id="Line 327" o:spid="_x0000_s1034" style="position:absolute;visibility:visible;mso-wrap-style:square" from="9356,14974" to="935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" strokeweight="2pt">
                  <o:lock v:ext="edit" shapetype="f"/>
                </v:line>
                <v:line id="Line 328" o:spid="_x0000_s1035" style="position:absolute;visibility:visible;mso-wrap-style:square" from="1139,15816" to="5093,1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" strokeweight="1pt">
                  <o:lock v:ext="edit" shapetype="f"/>
                </v:line>
                <v:line id="Line 329" o:spid="_x0000_s1036" style="position:absolute;visibility:visible;mso-wrap-style:square" from="1139,16098" to="5093,16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" strokeweight="1pt">
                  <o:lock v:ext="edit" shapetype="f"/>
                </v:line>
                <v:rect id="Rectangle 330" o:spid="_x0000_s1037" style="position:absolute;left:1162;top:14712;width:458;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" filled="f" stroked="f" strokeweight=".25pt">
                  <v:path arrowok="t"/>
                  <v:textbox inset="1pt,1pt,1pt,1pt">
                    <w:txbxContent>
                      <w:p w14:paraId="67689BA5" w14:textId="77777777" w:rsidR="0053131A" w:rsidRDefault="0053131A" w:rsidP="0053131A">
                        <w:pPr>
                          <w:rPr>
                            <w:i/>
                            <w:sz w:val="20"/>
                            <w:szCs w:val="20"/>
                          </w:rPr>
                        </w:pPr>
                        <w:r>
                          <w:rPr>
                            <w:i/>
                            <w:sz w:val="20"/>
                            <w:szCs w:val="20"/>
                          </w:rPr>
                          <w:t>Зм.</w:t>
                        </w:r>
                      </w:p>
                    </w:txbxContent>
                  </v:textbox>
                </v:rect>
                <v:rect id="Rectangle 331" o:spid="_x0000_s1038" style="position:absolute;left:1679;top:14712;width:571;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" filled="f" stroked="f" strokeweight=".25pt">
                  <v:path arrowok="t"/>
                  <v:textbox inset="1pt,1pt,1pt,1pt">
                    <w:txbxContent>
                      <w:p w14:paraId="3327F716" w14:textId="77777777" w:rsidR="0053131A" w:rsidRDefault="0053131A" w:rsidP="0053131A">
                        <w:pPr>
                          <w:jc w:val="center"/>
                          <w:rPr>
                            <w:i/>
                            <w:sz w:val="20"/>
                            <w:szCs w:val="20"/>
                          </w:rPr>
                        </w:pPr>
                        <w:r>
                          <w:rPr>
                            <w:i/>
                            <w:sz w:val="20"/>
                            <w:szCs w:val="20"/>
                          </w:rPr>
                          <w:t>Арк.</w:t>
                        </w:r>
                      </w:p>
                    </w:txbxContent>
                  </v:textbox>
                </v:rect>
                <v:rect id="Rectangle 332" o:spid="_x0000_s1039" style="position:absolute;left:2310;top:14712;width:133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" filled="f" stroked="f" strokeweight=".25pt">
                  <v:path arrowok="t"/>
                  <v:textbox inset="1pt,1pt,1pt,1pt">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v:textbox>
                </v:rect>
                <v:rect id="Rectangle 333" o:spid="_x0000_s1040" style="position:absolute;left:3719;top:14712;width:796;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" filled="f" stroked="f" strokeweight=".25pt">
                  <v:path arrowok="t"/>
                  <v:textbox inset="1pt,1pt,1pt,1pt">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v:textbox>
                </v:rect>
                <v:rect id="Rectangle 334" o:spid="_x0000_s1041" style="position:absolute;left:4560;top:14712;width:519;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" filled="f" stroked="f" strokeweight=".25pt">
                  <v:path arrowok="t"/>
                  <v:textbox inset="1pt,1pt,1pt,1pt">
                    <w:txbxContent>
                      <w:p w14:paraId="47C1D075" w14:textId="77777777" w:rsidR="0053131A" w:rsidRPr="002B73B7" w:rsidRDefault="0053131A" w:rsidP="0053131A">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" filled="f" stroked="f" strokeweight=".25pt">
                  <v:path arrowok="t"/>
                  <v:textbox inset="1pt,1pt,1pt,1pt">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v:textbox>
                </v:rect>
                <v:rect id="Rectangle 336" o:spid="_x0000_s1043" style="position:absolute;left:9398;top:15281;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" filled="f" stroked="f" strokeweight=".25pt">
                  <v:path arrowok="t"/>
                  <v:textbox inset="1pt,1pt,1pt,1pt">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" filled="f" stroked="f" strokeweight=".25pt">
                  <v:path arrowok="t"/>
                  <v:textbox inset="1pt,1pt,1pt,1pt">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v:textbox>
                </v:rect>
                <v:line id="Line 338" o:spid="_x0000_s1045" style="position:absolute;visibility:visible;mso-wrap-style:square" from="1140,14969" to="11499,14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" strokeweight="2pt">
                  <o:lock v:ext="edit" shapetype="f"/>
                </v:line>
                <v:line id="Line 339" o:spid="_x0000_s1046" style="position:absolute;visibility:visible;mso-wrap-style:square" from="1147,14687" to="5101,146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" strokeweight="2pt">
                  <o:lock v:ext="edit" shapetype="f"/>
                </v:line>
                <v:line id="Line 340" o:spid="_x0000_s1047" style="position:absolute;visibility:visible;mso-wrap-style:square" from="1139,14404" to="5093,14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" strokeweight="1pt">
                  <o:lock v:ext="edit" shapetype="f"/>
                </v:line>
                <v:line id="Line 341" o:spid="_x0000_s1048" style="position:absolute;visibility:visible;mso-wrap-style:square" from="1139,15532" to="5093,15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" strokeweight="1pt">
                  <o:lock v:ext="edit" shapetype="f"/>
                </v:line>
                <v:line id="Line 342" o:spid="_x0000_s1049" style="position:absolute;visibility:visible;mso-wrap-style:square" from="1139,15249" to="5093,15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" strokeweight="1pt">
                  <o:lock v:ext="edit" shapetype="f"/>
                </v:line>
                <v:group id="Group 343" o:spid="_x0000_s1050" style="position:absolute;left:1154;top:14996;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">
                  <v:rect id="Rectangle 344"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" filled="f" stroked="f" strokeweight=".25pt">
                    <v:path arrowok="t"/>
                    <v:textbox inset="1pt,1pt,1pt,1pt">
                      <w:txbxContent>
                        <w:p w14:paraId="3CCC6DD8" w14:textId="77777777" w:rsidR="0053131A" w:rsidRPr="002B73B7" w:rsidRDefault="0053131A" w:rsidP="0053131A">
                          <w:pPr>
                            <w:ind w:firstLine="0"/>
                            <w:rPr>
                              <w:i/>
                              <w:sz w:val="20"/>
                              <w:szCs w:val="20"/>
                            </w:rPr>
                          </w:pPr>
                          <w:r w:rsidRPr="002B73B7">
                            <w:rPr>
                              <w:i/>
                              <w:sz w:val="20"/>
                              <w:szCs w:val="20"/>
                            </w:rPr>
                            <w:t>Розроб.</w:t>
                          </w:r>
                        </w:p>
                      </w:txbxContent>
                    </v:textbox>
                  </v:rect>
                  <v:rect id="Rectangle 345" o:spid="_x0000_s1052"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" filled="f" stroked="f" strokeweight=".25pt">
                    <v:path arrowok="t"/>
                    <v:textbox inset="1pt,1pt,1pt,1pt">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v:textbox>
                  </v:rect>
                </v:group>
                <v:group id="Group 346" o:spid="_x0000_s1053" style="position:absolute;left:1154;top:15273;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">
                  <v:rect id="Rectangle 347"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" filled="f" stroked="f" strokeweight=".25pt">
                    <v:path arrowok="t"/>
                    <v:textbox inset="1pt,1pt,1pt,1pt">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v:textbox>
                  </v:rect>
                  <v:rect id="Rectangle 348"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" filled="f" stroked="f" strokeweight=".25pt">
                    <v:path arrowok="t"/>
                    <v:textbox inset="1pt,1pt,1pt,1pt">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ПІБ керівникаДП</w:t>
                          </w:r>
                        </w:p>
                        <w:p w14:paraId="39CBBF24" w14:textId="77777777" w:rsidR="0053131A" w:rsidRDefault="0053131A" w:rsidP="0053131A"/>
                      </w:txbxContent>
                    </v:textbox>
                  </v:rect>
                </v:group>
                <v:group id="Group 349" o:spid="_x0000_s1056" style="position:absolute;left:1154;top:15557;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">
                  <v:rect id="Rectangle 350"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" filled="f" stroked="f" strokeweight=".25pt">
                    <v:path arrowok="t"/>
                    <v:textbox inset="1pt,1pt,1pt,1pt">
                      <w:txbxContent>
                        <w:p w14:paraId="5870A8F6" w14:textId="77777777" w:rsidR="0053131A" w:rsidRDefault="0053131A" w:rsidP="0053131A">
                          <w:pPr>
                            <w:rPr>
                              <w:rFonts w:ascii="Journal" w:hAnsi="Journal"/>
                            </w:rPr>
                          </w:pPr>
                        </w:p>
                      </w:txbxContent>
                    </v:textbox>
                  </v:rect>
                  <v:rect id="Rectangle 351"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" filled="f" stroked="f" strokeweight=".25pt">
                    <v:path arrowok="t"/>
                    <v:textbox inset="1pt,1pt,1pt,1pt">
                      <w:txbxContent>
                        <w:p w14:paraId="750EB9E2" w14:textId="77777777" w:rsidR="0053131A" w:rsidRDefault="0053131A" w:rsidP="0053131A">
                          <w:pPr>
                            <w:rPr>
                              <w:rFonts w:ascii="Journal" w:hAnsi="Journal"/>
                            </w:rPr>
                          </w:pPr>
                        </w:p>
                      </w:txbxContent>
                    </v:textbox>
                  </v:rect>
                </v:group>
                <v:group id="Group 352" o:spid="_x0000_s1059" style="position:absolute;left:1154;top:15833;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">
                  <v:rect id="Rectangle 353"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" filled="f" stroked="f" strokeweight=".25pt">
                    <v:path arrowok="t"/>
                    <v:textbox inset="1pt,1pt,1pt,1pt">
                      <w:txbxContent>
                        <w:p w14:paraId="50FE0F1B" w14:textId="77777777" w:rsidR="0053131A" w:rsidRDefault="0053131A" w:rsidP="0053131A">
                          <w:pPr>
                            <w:ind w:firstLine="0"/>
                            <w:rPr>
                              <w:i/>
                              <w:sz w:val="20"/>
                              <w:szCs w:val="20"/>
                            </w:rPr>
                          </w:pPr>
                          <w:r>
                            <w:rPr>
                              <w:i/>
                              <w:sz w:val="20"/>
                              <w:szCs w:val="20"/>
                            </w:rPr>
                            <w:t>Н. кон.</w:t>
                          </w:r>
                        </w:p>
                      </w:txbxContent>
                    </v:textbox>
                  </v:rect>
                  <v:rect id="Rectangle 354"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" filled="f" stroked="f" strokeweight=".25pt">
                    <v:path arrowok="t"/>
                    <v:textbox inset="1pt,1pt,1pt,1pt">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v:textbox>
                  </v:rect>
                </v:group>
                <v:group id="Group 355" o:spid="_x0000_s1062" style="position:absolute;left:1154;top:16109;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">
                  <v:rect id="Rectangle 356"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" filled="f" stroked="f" strokeweight=".25pt">
                    <v:path arrowok="t"/>
                    <v:textbox inset="1pt,1pt,1pt,1pt">
                      <w:txbxContent>
                        <w:p w14:paraId="4F60011C" w14:textId="77777777" w:rsidR="0053131A" w:rsidRDefault="0053131A" w:rsidP="0053131A">
                          <w:pPr>
                            <w:ind w:firstLine="0"/>
                            <w:rPr>
                              <w:rFonts w:ascii="Journal" w:hAnsi="Journal"/>
                              <w:i/>
                              <w:sz w:val="20"/>
                              <w:szCs w:val="20"/>
                            </w:rPr>
                          </w:pPr>
                          <w:r>
                            <w:rPr>
                              <w:i/>
                              <w:sz w:val="20"/>
                              <w:szCs w:val="20"/>
                            </w:rPr>
                            <w:t>Затв.</w:t>
                          </w:r>
                        </w:p>
                      </w:txbxContent>
                    </v:textbox>
                  </v:rect>
                  <v:rect id="Rectangle 357"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" filled="f" stroked="f" strokeweight=".25pt">
                    <v:path arrowok="t"/>
                    <v:textbox inset="1pt,1pt,1pt,1pt">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ПІБ керівникаДП</w:t>
                          </w:r>
                        </w:p>
                      </w:txbxContent>
                    </v:textbox>
                  </v:rect>
                </v:group>
                <v:line id="Line 358" o:spid="_x0000_s1065" style="position:absolute;visibility:visible;mso-wrap-style:square" from="8505,14974" to="8506,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" strokeweight="2pt">
                  <o:lock v:ext="edit" shapetype="f"/>
                </v:line>
                <v:rect id="Rectangle 359" o:spid="_x0000_s1066" style="position:absolute;left:5174;top:15034;width:3264;height:1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" filled="f" stroked="f" strokeweight=".25pt">
                  <v:path arrowok="t"/>
                  <v:textbox inset="1pt,1pt,1pt,1pt">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v:textbox>
                </v:rect>
                <v:line id="Line 360" o:spid="_x0000_s1067" style="position:absolute;visibility:visible;mso-wrap-style:square" from="8512,15252" to="11505,15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" strokeweight="2pt">
                  <o:lock v:ext="edit" shapetype="f"/>
                </v:line>
                <v:line id="Line 361" o:spid="_x0000_s1068" style="position:absolute;visibility:visible;mso-wrap-style:square" from="8511,15533" to="11504,155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" strokeweight="2pt">
                  <o:lock v:ext="edit" shapetype="f"/>
                </v:line>
                <v:line id="Line 362" o:spid="_x0000_s1069" style="position:absolute;visibility:visible;mso-wrap-style:square" from="10206,14974" to="1020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" strokeweight="2pt">
                  <o:lock v:ext="edit" shapetype="f"/>
                </v:line>
                <v:rect id="Rectangle 363" o:spid="_x0000_s1070" style="position:absolute;left:8550;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" filled="f" stroked="f" strokeweight=".25pt">
                  <v:path arrowok="t"/>
                  <v:textbox inset="1pt,1pt,1pt,1pt">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" filled="f" stroked="f" strokeweight=".25pt">
                  <v:path arrowok="t"/>
                  <v:textbox inset="1pt,1pt,1pt,1pt">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v:textbox>
                </v:rect>
                <v:rect id="Rectangle 365" o:spid="_x0000_s1072" style="position:absolute;left:10260;top:15273;width:1207;height:2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" filled="f" stroked="f" strokeweight=".25pt">
                  <v:path arrowok="t"/>
                  <v:textbox inset="1pt,1pt,1pt,1pt">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p>
                    </w:txbxContent>
                  </v:textbox>
                </v:rect>
                <v:line id="Line 366" o:spid="_x0000_s1073" style="position:absolute;visibility:visible;mso-wrap-style:square" from="8789,15257" to="8790,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" strokeweight="1pt">
                  <o:lock v:ext="edit" shapetype="f"/>
                </v:line>
                <v:line id="Line 367" o:spid="_x0000_s1074" style="position:absolute;visibility:visible;mso-wrap-style:square" from="9072,15258" to="9073,15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" strokeweight="1pt">
                  <o:lock v:ext="edit" shapetype="f"/>
                </v:line>
                <v:rect id="Rectangle 368" o:spid="_x0000_s1075" style="position:absolute;left:8550;top:15630;width:2910;height: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" filled="f" stroked="f" strokeweight=".25pt">
                  <v:path arrowok="t"/>
                  <v:textbox inset="1pt,.1mm,1pt,.1mm">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v:textbox>
                </v:rect>
                <w10:wrap anchorx="page" anchory="page"/>
              </v:group>
            </w:pict>
          </mc:Fallback>
        </mc:AlternateContent>
      </w:r>
      <w:r w:rsidRPr="006A7BE8">
        <w:t>АНОТАЦІЯ</w:t>
      </w:r>
    </w:p>
    <w:p w14:paraId="066CF2B6" w14:textId="77777777" w:rsidR="0053131A" w:rsidRPr="006A7BE8" w:rsidRDefault="0053131A" w:rsidP="0053131A">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w:t>
      </w:r>
      <w:r w:rsidRPr="00B4087C">
        <w:rPr>
          <w:sz w:val="28"/>
          <w:szCs w:val="28"/>
          <w:highlight w:val="green"/>
        </w:rPr>
        <w:t>проєкту</w:t>
      </w:r>
      <w:r w:rsidRPr="006A7BE8">
        <w:rPr>
          <w:sz w:val="28"/>
          <w:szCs w:val="28"/>
        </w:rPr>
        <w:t xml:space="preserve"> складається з </w:t>
      </w:r>
      <w:r>
        <w:rPr>
          <w:sz w:val="28"/>
          <w:szCs w:val="28"/>
        </w:rPr>
        <w:t>п’я</w:t>
      </w:r>
      <w:r w:rsidRPr="006A7BE8">
        <w:rPr>
          <w:sz w:val="28"/>
          <w:szCs w:val="28"/>
        </w:rPr>
        <w:t xml:space="preserve">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14:paraId="1CA7EF31" w14:textId="77777777" w:rsidR="0053131A" w:rsidRPr="006A7BE8" w:rsidRDefault="0053131A" w:rsidP="0053131A">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w:t>
      </w:r>
      <w:r w:rsidRPr="00B4087C">
        <w:rPr>
          <w:sz w:val="28"/>
          <w:szCs w:val="28"/>
          <w:highlight w:val="green"/>
        </w:rPr>
        <w:t>проєкт</w:t>
      </w:r>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14:paraId="718FE3E0" w14:textId="77777777" w:rsidR="0053131A" w:rsidRPr="006A7BE8" w:rsidRDefault="0053131A" w:rsidP="0053131A">
      <w:pPr>
        <w:rPr>
          <w:sz w:val="28"/>
          <w:szCs w:val="28"/>
        </w:rPr>
      </w:pPr>
      <w:r w:rsidRPr="006A7BE8">
        <w:rPr>
          <w:sz w:val="28"/>
          <w:szCs w:val="28"/>
        </w:rPr>
        <w:t>У розділі інформаційного забезпечення …</w:t>
      </w:r>
    </w:p>
    <w:p w14:paraId="3825F9D1" w14:textId="77777777" w:rsidR="0053131A" w:rsidRPr="006A7BE8" w:rsidRDefault="0053131A" w:rsidP="0053131A">
      <w:pPr>
        <w:rPr>
          <w:sz w:val="28"/>
          <w:szCs w:val="28"/>
        </w:rPr>
      </w:pPr>
      <w:r w:rsidRPr="006A7BE8">
        <w:rPr>
          <w:sz w:val="28"/>
          <w:szCs w:val="28"/>
        </w:rPr>
        <w:t>Розділ математичного забезпечення присвячений…</w:t>
      </w:r>
    </w:p>
    <w:p w14:paraId="23EDA111" w14:textId="77777777" w:rsidR="0053131A" w:rsidRPr="006A7BE8" w:rsidRDefault="0053131A" w:rsidP="0053131A">
      <w:pPr>
        <w:rPr>
          <w:sz w:val="28"/>
          <w:szCs w:val="28"/>
        </w:rPr>
      </w:pPr>
      <w:r w:rsidRPr="006A7BE8">
        <w:rPr>
          <w:sz w:val="28"/>
          <w:szCs w:val="28"/>
        </w:rPr>
        <w:t xml:space="preserve">Програмне забезпечення … </w:t>
      </w:r>
    </w:p>
    <w:p w14:paraId="6E48D05B" w14:textId="77777777" w:rsidR="0053131A" w:rsidRPr="006A7BE8" w:rsidRDefault="0053131A" w:rsidP="0053131A">
      <w:pPr>
        <w:rPr>
          <w:sz w:val="28"/>
          <w:szCs w:val="28"/>
        </w:rPr>
      </w:pPr>
      <w:r w:rsidRPr="006A7BE8">
        <w:rPr>
          <w:sz w:val="28"/>
          <w:szCs w:val="28"/>
        </w:rPr>
        <w:t xml:space="preserve">У технологічному розділі … </w:t>
      </w:r>
    </w:p>
    <w:p w14:paraId="7A6E2253" w14:textId="77777777" w:rsidR="0053131A" w:rsidRDefault="0053131A" w:rsidP="0053131A"/>
    <w:tbl>
      <w:tblPr>
        <w:tblW w:w="0" w:type="auto"/>
        <w:tblInd w:w="817" w:type="dxa"/>
        <w:tblLook w:val="01E0" w:firstRow="1" w:lastRow="1" w:firstColumn="1" w:lastColumn="1" w:noHBand="0" w:noVBand="0"/>
      </w:tblPr>
      <w:tblGrid>
        <w:gridCol w:w="8209"/>
      </w:tblGrid>
      <w:tr w:rsidR="0053131A" w:rsidRPr="006A7BE8" w14:paraId="0609A824" w14:textId="77777777" w:rsidTr="006B01B3">
        <w:tc>
          <w:tcPr>
            <w:tcW w:w="9036" w:type="dxa"/>
          </w:tcPr>
          <w:p w14:paraId="6E27C050" w14:textId="77777777" w:rsidR="0053131A" w:rsidRPr="00775A1D" w:rsidRDefault="0053131A" w:rsidP="006B01B3">
            <w:pPr>
              <w:ind w:firstLine="0"/>
              <w:rPr>
                <w:sz w:val="28"/>
                <w:szCs w:val="28"/>
                <w:lang w:val="ru-RU"/>
              </w:rPr>
            </w:pPr>
            <w:r w:rsidRPr="006A7BE8">
              <w:rPr>
                <w:sz w:val="28"/>
                <w:szCs w:val="28"/>
                <w:highlight w:val="yellow"/>
              </w:rPr>
              <w:t>ТУТ МАЄ БУТИ ПЕРЕЛІК КЛЮЧОВИХ СЛІВ: ВЕЛИКИМ ЛІТЕРАМИ, ЧЕРЕЗ КОМУ.</w:t>
            </w:r>
          </w:p>
        </w:tc>
      </w:tr>
    </w:tbl>
    <w:p w14:paraId="6E2ED1A5" w14:textId="77777777" w:rsidR="00E5737C" w:rsidRPr="003F254F" w:rsidRDefault="00E5737C">
      <w:pPr>
        <w:rPr>
          <w:lang w:val="ru-RU"/>
        </w:rPr>
      </w:pPr>
    </w:p>
    <w:p w14:paraId="161B1F9D" w14:textId="77777777" w:rsidR="008742D3" w:rsidRPr="003F254F" w:rsidRDefault="008742D3">
      <w:pPr>
        <w:rPr>
          <w:lang w:val="ru-RU"/>
        </w:rPr>
      </w:pPr>
    </w:p>
    <w:p w14:paraId="5E160E17" w14:textId="77777777" w:rsidR="008742D3" w:rsidRPr="003F254F" w:rsidRDefault="008742D3">
      <w:pPr>
        <w:rPr>
          <w:lang w:val="ru-RU"/>
        </w:rPr>
      </w:pPr>
    </w:p>
    <w:p w14:paraId="789ADF8B" w14:textId="77777777" w:rsidR="008742D3" w:rsidRPr="003F254F" w:rsidRDefault="008742D3">
      <w:pPr>
        <w:rPr>
          <w:lang w:val="ru-RU"/>
        </w:rPr>
      </w:pPr>
    </w:p>
    <w:p w14:paraId="6459A8E1" w14:textId="77777777" w:rsidR="008742D3" w:rsidRPr="003F254F" w:rsidRDefault="008742D3">
      <w:pPr>
        <w:rPr>
          <w:lang w:val="ru-RU"/>
        </w:rPr>
      </w:pPr>
    </w:p>
    <w:p w14:paraId="3B8A0BB3" w14:textId="77777777" w:rsidR="008742D3" w:rsidRPr="003F254F" w:rsidRDefault="008742D3">
      <w:pPr>
        <w:rPr>
          <w:lang w:val="ru-RU"/>
        </w:rPr>
      </w:pPr>
    </w:p>
    <w:p w14:paraId="3B7E8B5D" w14:textId="77777777" w:rsidR="008742D3" w:rsidRPr="003F254F" w:rsidRDefault="008742D3">
      <w:pPr>
        <w:rPr>
          <w:lang w:val="ru-RU"/>
        </w:rPr>
      </w:pPr>
    </w:p>
    <w:p w14:paraId="440F268D" w14:textId="77777777" w:rsidR="008742D3" w:rsidRPr="003F254F" w:rsidRDefault="008742D3">
      <w:pPr>
        <w:rPr>
          <w:lang w:val="ru-RU"/>
        </w:rPr>
      </w:pPr>
    </w:p>
    <w:p w14:paraId="781B44C9" w14:textId="77777777" w:rsidR="008742D3" w:rsidRPr="003F254F" w:rsidRDefault="008742D3">
      <w:pPr>
        <w:rPr>
          <w:lang w:val="ru-RU"/>
        </w:rPr>
      </w:pPr>
    </w:p>
    <w:p w14:paraId="096F150C" w14:textId="77777777" w:rsidR="008742D3" w:rsidRPr="003F254F" w:rsidRDefault="008742D3">
      <w:pPr>
        <w:rPr>
          <w:lang w:val="ru-RU"/>
        </w:rPr>
      </w:pPr>
    </w:p>
    <w:p w14:paraId="2ABEB208" w14:textId="77777777" w:rsidR="008742D3" w:rsidRPr="003F254F" w:rsidRDefault="008742D3">
      <w:pPr>
        <w:rPr>
          <w:lang w:val="ru-RU"/>
        </w:rPr>
      </w:pPr>
    </w:p>
    <w:p w14:paraId="272AA8DE" w14:textId="77777777" w:rsidR="008742D3" w:rsidRPr="003F254F" w:rsidRDefault="008742D3">
      <w:pPr>
        <w:rPr>
          <w:lang w:val="ru-RU"/>
        </w:rPr>
      </w:pPr>
    </w:p>
    <w:p w14:paraId="69E5DA90" w14:textId="77777777" w:rsidR="008742D3" w:rsidRPr="003F254F" w:rsidRDefault="008742D3">
      <w:pPr>
        <w:rPr>
          <w:lang w:val="ru-RU"/>
        </w:rPr>
      </w:pPr>
    </w:p>
    <w:p w14:paraId="1388E4DB" w14:textId="77777777" w:rsidR="008742D3" w:rsidRPr="003F254F" w:rsidRDefault="008742D3">
      <w:pPr>
        <w:rPr>
          <w:lang w:val="ru-RU"/>
        </w:rPr>
      </w:pPr>
    </w:p>
    <w:p w14:paraId="40AB6E5A" w14:textId="77777777" w:rsidR="008742D3" w:rsidRPr="003F254F" w:rsidRDefault="008742D3">
      <w:pPr>
        <w:rPr>
          <w:lang w:val="ru-RU"/>
        </w:rPr>
      </w:pPr>
    </w:p>
    <w:p w14:paraId="47739C5A" w14:textId="77777777" w:rsidR="008742D3" w:rsidRPr="003F254F" w:rsidRDefault="008742D3">
      <w:pPr>
        <w:rPr>
          <w:lang w:val="ru-RU"/>
        </w:rPr>
      </w:pPr>
    </w:p>
    <w:p w14:paraId="3542899D" w14:textId="77777777" w:rsidR="008742D3" w:rsidRPr="003F254F" w:rsidRDefault="008742D3">
      <w:pPr>
        <w:rPr>
          <w:lang w:val="ru-RU"/>
        </w:rPr>
      </w:pPr>
    </w:p>
    <w:p w14:paraId="59CEC6BA" w14:textId="77777777" w:rsidR="008742D3" w:rsidRPr="003F254F" w:rsidRDefault="008742D3" w:rsidP="005778EF">
      <w:pPr>
        <w:ind w:firstLine="0"/>
        <w:rPr>
          <w:lang w:val="ru-RU"/>
        </w:rPr>
      </w:pPr>
    </w:p>
    <w:p w14:paraId="0058B7FB" w14:textId="77777777" w:rsidR="005778EF" w:rsidRPr="003F254F" w:rsidRDefault="005778EF" w:rsidP="005778EF">
      <w:pPr>
        <w:ind w:firstLine="0"/>
        <w:rPr>
          <w:lang w:val="ru-RU"/>
        </w:rPr>
        <w:sectPr w:rsidR="005778EF" w:rsidRPr="003F254F">
          <w:footerReference w:type="even" r:id="rId8"/>
          <w:pgSz w:w="11906" w:h="16838"/>
          <w:pgMar w:top="1440" w:right="1440" w:bottom="1440" w:left="1440" w:header="708" w:footer="708" w:gutter="0"/>
          <w:cols w:space="708"/>
          <w:docGrid w:linePitch="360"/>
        </w:sectPr>
      </w:pPr>
    </w:p>
    <w:p w14:paraId="14E5ECB4" w14:textId="77777777" w:rsidR="00B14A4A" w:rsidRPr="006A7BE8" w:rsidRDefault="00B14A4A" w:rsidP="00B14A4A">
      <w:pPr>
        <w:pStyle w:val="a"/>
        <w:rPr>
          <w:lang w:val="uk-UA"/>
        </w:rPr>
      </w:pPr>
      <w:r w:rsidRPr="006A7BE8">
        <w:lastRenderedPageBreak/>
        <w:t>ABSTRACT</w:t>
      </w:r>
    </w:p>
    <w:p w14:paraId="53B66472" w14:textId="77777777" w:rsidR="00B14A4A" w:rsidRDefault="00B14A4A" w:rsidP="00B14A4A"/>
    <w:p w14:paraId="173845F4" w14:textId="77777777" w:rsidR="00B14A4A" w:rsidRPr="006A7BE8" w:rsidRDefault="00B14A4A" w:rsidP="00B14A4A">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p w14:paraId="7443468D" w14:textId="77777777" w:rsidR="00B14A4A" w:rsidRDefault="00B14A4A" w:rsidP="005778EF">
      <w:pPr>
        <w:ind w:firstLine="0"/>
        <w:rPr>
          <w:lang w:val="ru-RU"/>
        </w:rPr>
      </w:pPr>
    </w:p>
    <w:p w14:paraId="14F83A06" w14:textId="77777777" w:rsidR="00B14A4A" w:rsidRDefault="00B14A4A" w:rsidP="005778EF">
      <w:pPr>
        <w:ind w:firstLine="0"/>
        <w:rPr>
          <w:lang w:val="ru-RU"/>
        </w:rPr>
      </w:pPr>
    </w:p>
    <w:p w14:paraId="771074D5" w14:textId="77777777" w:rsidR="00B14A4A" w:rsidRDefault="00B14A4A" w:rsidP="005778EF">
      <w:pPr>
        <w:ind w:firstLine="0"/>
        <w:rPr>
          <w:lang w:val="ru-RU"/>
        </w:rPr>
      </w:pPr>
    </w:p>
    <w:p w14:paraId="5324D608" w14:textId="77777777" w:rsidR="00B14A4A" w:rsidRDefault="00B14A4A" w:rsidP="005778EF">
      <w:pPr>
        <w:ind w:firstLine="0"/>
        <w:rPr>
          <w:lang w:val="ru-RU"/>
        </w:rPr>
      </w:pPr>
    </w:p>
    <w:p w14:paraId="27D93FDD" w14:textId="77777777" w:rsidR="00B14A4A" w:rsidRDefault="00B14A4A" w:rsidP="005778EF">
      <w:pPr>
        <w:ind w:firstLine="0"/>
        <w:rPr>
          <w:lang w:val="ru-RU"/>
        </w:rPr>
      </w:pPr>
    </w:p>
    <w:p w14:paraId="797F6541" w14:textId="77777777" w:rsidR="00B14A4A" w:rsidRDefault="00B14A4A" w:rsidP="005778EF">
      <w:pPr>
        <w:ind w:firstLine="0"/>
        <w:rPr>
          <w:lang w:val="ru-RU"/>
        </w:rPr>
      </w:pPr>
    </w:p>
    <w:p w14:paraId="1E790C18" w14:textId="77777777" w:rsidR="00B14A4A" w:rsidRDefault="00B14A4A" w:rsidP="005778EF">
      <w:pPr>
        <w:ind w:firstLine="0"/>
        <w:rPr>
          <w:lang w:val="ru-RU"/>
        </w:rPr>
      </w:pPr>
    </w:p>
    <w:p w14:paraId="1C30E0B0" w14:textId="77777777" w:rsidR="00B14A4A" w:rsidRDefault="00B14A4A" w:rsidP="005778EF">
      <w:pPr>
        <w:ind w:firstLine="0"/>
        <w:rPr>
          <w:lang w:val="ru-RU"/>
        </w:rPr>
      </w:pPr>
    </w:p>
    <w:p w14:paraId="213EA8E0" w14:textId="77777777" w:rsidR="00B14A4A" w:rsidRDefault="00B14A4A" w:rsidP="005778EF">
      <w:pPr>
        <w:ind w:firstLine="0"/>
        <w:rPr>
          <w:lang w:val="ru-RU"/>
        </w:rPr>
      </w:pPr>
    </w:p>
    <w:p w14:paraId="0E762B8D" w14:textId="77777777" w:rsidR="00B14A4A" w:rsidRDefault="00B14A4A" w:rsidP="005778EF">
      <w:pPr>
        <w:ind w:firstLine="0"/>
        <w:rPr>
          <w:lang w:val="ru-RU"/>
        </w:rPr>
      </w:pPr>
    </w:p>
    <w:p w14:paraId="2903309E" w14:textId="77777777" w:rsidR="00B14A4A" w:rsidRDefault="00B14A4A" w:rsidP="005778EF">
      <w:pPr>
        <w:ind w:firstLine="0"/>
        <w:rPr>
          <w:lang w:val="ru-RU"/>
        </w:rPr>
      </w:pPr>
    </w:p>
    <w:p w14:paraId="3BFD6E64" w14:textId="77777777" w:rsidR="00B14A4A" w:rsidRDefault="00B14A4A" w:rsidP="005778EF">
      <w:pPr>
        <w:ind w:firstLine="0"/>
        <w:rPr>
          <w:lang w:val="ru-RU"/>
        </w:rPr>
      </w:pPr>
    </w:p>
    <w:p w14:paraId="5CDD5704" w14:textId="77777777" w:rsidR="00B14A4A" w:rsidRDefault="00B14A4A" w:rsidP="005778EF">
      <w:pPr>
        <w:ind w:firstLine="0"/>
        <w:rPr>
          <w:lang w:val="ru-RU"/>
        </w:rPr>
      </w:pPr>
    </w:p>
    <w:p w14:paraId="2AB7DD6B" w14:textId="77777777" w:rsidR="00B14A4A" w:rsidRDefault="00B14A4A" w:rsidP="005778EF">
      <w:pPr>
        <w:ind w:firstLine="0"/>
        <w:rPr>
          <w:lang w:val="ru-RU"/>
        </w:rPr>
      </w:pPr>
    </w:p>
    <w:p w14:paraId="685346D3" w14:textId="77777777" w:rsidR="00B14A4A" w:rsidRDefault="00B14A4A" w:rsidP="005778EF">
      <w:pPr>
        <w:ind w:firstLine="0"/>
        <w:rPr>
          <w:lang w:val="ru-RU"/>
        </w:rPr>
      </w:pPr>
    </w:p>
    <w:p w14:paraId="33ED6D03" w14:textId="77777777" w:rsidR="00B14A4A" w:rsidRDefault="00B14A4A" w:rsidP="005778EF">
      <w:pPr>
        <w:ind w:firstLine="0"/>
        <w:rPr>
          <w:lang w:val="ru-RU"/>
        </w:rPr>
      </w:pPr>
    </w:p>
    <w:p w14:paraId="4A47AC19" w14:textId="77777777" w:rsidR="00B14A4A" w:rsidRDefault="00B14A4A" w:rsidP="005778EF">
      <w:pPr>
        <w:ind w:firstLine="0"/>
        <w:rPr>
          <w:lang w:val="ru-RU"/>
        </w:rPr>
      </w:pPr>
    </w:p>
    <w:p w14:paraId="77C72ADE" w14:textId="77777777" w:rsidR="00B14A4A" w:rsidRDefault="00B14A4A" w:rsidP="005778EF">
      <w:pPr>
        <w:ind w:firstLine="0"/>
        <w:rPr>
          <w:lang w:val="ru-RU"/>
        </w:rPr>
      </w:pPr>
    </w:p>
    <w:p w14:paraId="43E0B1AB" w14:textId="77777777" w:rsidR="00B14A4A" w:rsidRDefault="00B14A4A" w:rsidP="005778EF">
      <w:pPr>
        <w:ind w:firstLine="0"/>
        <w:rPr>
          <w:lang w:val="ru-RU"/>
        </w:rPr>
      </w:pPr>
    </w:p>
    <w:p w14:paraId="69D24D34" w14:textId="77777777" w:rsidR="00B14A4A" w:rsidRDefault="00B14A4A" w:rsidP="005778EF">
      <w:pPr>
        <w:ind w:firstLine="0"/>
        <w:rPr>
          <w:lang w:val="ru-RU"/>
        </w:rPr>
      </w:pPr>
    </w:p>
    <w:p w14:paraId="505C250F" w14:textId="77777777" w:rsidR="00B14A4A" w:rsidRDefault="00B14A4A" w:rsidP="005778EF">
      <w:pPr>
        <w:ind w:firstLine="0"/>
        <w:rPr>
          <w:lang w:val="ru-RU"/>
        </w:rPr>
      </w:pPr>
    </w:p>
    <w:p w14:paraId="68922371" w14:textId="77777777" w:rsidR="00B14A4A" w:rsidRDefault="00B14A4A" w:rsidP="005778EF">
      <w:pPr>
        <w:ind w:firstLine="0"/>
        <w:rPr>
          <w:lang w:val="ru-RU"/>
        </w:rPr>
      </w:pPr>
    </w:p>
    <w:p w14:paraId="7CBDDA11" w14:textId="77777777" w:rsidR="00B14A4A" w:rsidRDefault="00B14A4A" w:rsidP="005778EF">
      <w:pPr>
        <w:ind w:firstLine="0"/>
        <w:rPr>
          <w:lang w:val="ru-RU"/>
        </w:rPr>
      </w:pPr>
    </w:p>
    <w:p w14:paraId="7C8903A4" w14:textId="77777777" w:rsidR="00B14A4A" w:rsidRDefault="00B14A4A" w:rsidP="005778EF">
      <w:pPr>
        <w:ind w:firstLine="0"/>
        <w:rPr>
          <w:lang w:val="ru-RU"/>
        </w:rPr>
      </w:pPr>
    </w:p>
    <w:p w14:paraId="37312F32" w14:textId="77777777" w:rsidR="00B14A4A" w:rsidRDefault="00B14A4A" w:rsidP="005778EF">
      <w:pPr>
        <w:ind w:firstLine="0"/>
        <w:rPr>
          <w:lang w:val="ru-RU"/>
        </w:rPr>
      </w:pPr>
    </w:p>
    <w:p w14:paraId="2A901108" w14:textId="77777777" w:rsidR="00B14A4A" w:rsidRDefault="00B14A4A" w:rsidP="005778EF">
      <w:pPr>
        <w:ind w:firstLine="0"/>
        <w:rPr>
          <w:lang w:val="ru-RU"/>
        </w:rPr>
      </w:pPr>
    </w:p>
    <w:p w14:paraId="794F01BB" w14:textId="77777777" w:rsidR="00B14A4A" w:rsidRDefault="00B14A4A" w:rsidP="005778EF">
      <w:pPr>
        <w:ind w:firstLine="0"/>
        <w:rPr>
          <w:lang w:val="ru-RU"/>
        </w:rPr>
      </w:pPr>
    </w:p>
    <w:p w14:paraId="617F8903" w14:textId="77777777" w:rsidR="00B14A4A" w:rsidRDefault="00B14A4A" w:rsidP="005778EF">
      <w:pPr>
        <w:ind w:firstLine="0"/>
        <w:rPr>
          <w:lang w:val="ru-RU"/>
        </w:rPr>
      </w:pPr>
    </w:p>
    <w:p w14:paraId="2A611CE3" w14:textId="6C7DDD4A" w:rsidR="00B14A4A" w:rsidRDefault="00B14A4A" w:rsidP="00B14A4A">
      <w:pPr>
        <w:pStyle w:val="a"/>
      </w:pPr>
      <w:r>
        <w:lastRenderedPageBreak/>
        <w:t>ЗМІСТ</w:t>
      </w:r>
    </w:p>
    <w:p w14:paraId="3ECB669F" w14:textId="5A1518BE" w:rsidR="0041565A" w:rsidRDefault="00B14A4A">
      <w:pPr>
        <w:pStyle w:val="TOC1"/>
        <w:rPr>
          <w:rFonts w:asciiTheme="minorHAnsi" w:eastAsiaTheme="minorEastAsia" w:hAnsiTheme="minorHAnsi" w:cstheme="minorBidi"/>
          <w:b w:val="0"/>
          <w:bCs w:val="0"/>
          <w:caps w:val="0"/>
          <w:noProof/>
          <w:kern w:val="2"/>
          <w:lang w:val="en-UA" w:eastAsia="en-GB"/>
          <w14:ligatures w14:val="standardContextual"/>
        </w:rPr>
      </w:pPr>
      <w:r>
        <w:fldChar w:fldCharType="begin"/>
      </w:r>
      <w:r>
        <w:instrText xml:space="preserve"> TOC \o "1-3" \h \z \u </w:instrText>
      </w:r>
      <w:r>
        <w:fldChar w:fldCharType="separate"/>
      </w:r>
      <w:hyperlink w:anchor="_Toc136195411" w:history="1">
        <w:r w:rsidR="0041565A" w:rsidRPr="008346A1">
          <w:rPr>
            <w:rStyle w:val="Hyperlink"/>
            <w:noProof/>
          </w:rPr>
          <w:t>Вс</w:t>
        </w:r>
        <w:r w:rsidR="0041565A" w:rsidRPr="008346A1">
          <w:rPr>
            <w:rStyle w:val="Hyperlink"/>
            <w:noProof/>
          </w:rPr>
          <w:t>т</w:t>
        </w:r>
        <w:r w:rsidR="0041565A" w:rsidRPr="008346A1">
          <w:rPr>
            <w:rStyle w:val="Hyperlink"/>
            <w:noProof/>
          </w:rPr>
          <w:t>уп</w:t>
        </w:r>
        <w:r w:rsidR="0041565A">
          <w:rPr>
            <w:noProof/>
            <w:webHidden/>
          </w:rPr>
          <w:tab/>
        </w:r>
        <w:r w:rsidR="0041565A">
          <w:rPr>
            <w:noProof/>
            <w:webHidden/>
          </w:rPr>
          <w:fldChar w:fldCharType="begin"/>
        </w:r>
        <w:r w:rsidR="0041565A">
          <w:rPr>
            <w:noProof/>
            <w:webHidden/>
          </w:rPr>
          <w:instrText xml:space="preserve"> PAGEREF _Toc136195411 \h </w:instrText>
        </w:r>
        <w:r w:rsidR="0041565A">
          <w:rPr>
            <w:noProof/>
            <w:webHidden/>
          </w:rPr>
        </w:r>
        <w:r w:rsidR="0041565A">
          <w:rPr>
            <w:noProof/>
            <w:webHidden/>
          </w:rPr>
          <w:fldChar w:fldCharType="separate"/>
        </w:r>
        <w:r w:rsidR="0041565A">
          <w:rPr>
            <w:noProof/>
            <w:webHidden/>
          </w:rPr>
          <w:t>7</w:t>
        </w:r>
        <w:r w:rsidR="0041565A">
          <w:rPr>
            <w:noProof/>
            <w:webHidden/>
          </w:rPr>
          <w:fldChar w:fldCharType="end"/>
        </w:r>
      </w:hyperlink>
    </w:p>
    <w:p w14:paraId="1C2CB708" w14:textId="18A5E619" w:rsidR="0041565A" w:rsidRDefault="00000000">
      <w:pPr>
        <w:pStyle w:val="TOC1"/>
        <w:tabs>
          <w:tab w:val="left" w:pos="1200"/>
        </w:tabs>
        <w:rPr>
          <w:rFonts w:asciiTheme="minorHAnsi" w:eastAsiaTheme="minorEastAsia" w:hAnsiTheme="minorHAnsi" w:cstheme="minorBidi"/>
          <w:b w:val="0"/>
          <w:bCs w:val="0"/>
          <w:caps w:val="0"/>
          <w:noProof/>
          <w:kern w:val="2"/>
          <w:lang w:val="en-UA" w:eastAsia="en-GB"/>
          <w14:ligatures w14:val="standardContextual"/>
        </w:rPr>
      </w:pPr>
      <w:hyperlink w:anchor="_Toc136195412" w:history="1">
        <w:r w:rsidR="0041565A" w:rsidRPr="008346A1">
          <w:rPr>
            <w:rStyle w:val="Hyperlink"/>
            <w:noProof/>
          </w:rPr>
          <w:t>1</w:t>
        </w:r>
        <w:r w:rsidR="0041565A">
          <w:rPr>
            <w:rFonts w:asciiTheme="minorHAnsi" w:eastAsiaTheme="minorEastAsia" w:hAnsiTheme="minorHAnsi" w:cstheme="minorBidi"/>
            <w:b w:val="0"/>
            <w:bCs w:val="0"/>
            <w:caps w:val="0"/>
            <w:noProof/>
            <w:kern w:val="2"/>
            <w:lang w:val="en-UA" w:eastAsia="en-GB"/>
            <w14:ligatures w14:val="standardContextual"/>
          </w:rPr>
          <w:tab/>
        </w:r>
        <w:r w:rsidR="0041565A" w:rsidRPr="008346A1">
          <w:rPr>
            <w:rStyle w:val="Hyperlink"/>
            <w:noProof/>
          </w:rPr>
          <w:t>Предметна область і аналоги</w:t>
        </w:r>
        <w:r w:rsidR="0041565A">
          <w:rPr>
            <w:noProof/>
            <w:webHidden/>
          </w:rPr>
          <w:tab/>
        </w:r>
        <w:r w:rsidR="0041565A">
          <w:rPr>
            <w:noProof/>
            <w:webHidden/>
          </w:rPr>
          <w:fldChar w:fldCharType="begin"/>
        </w:r>
        <w:r w:rsidR="0041565A">
          <w:rPr>
            <w:noProof/>
            <w:webHidden/>
          </w:rPr>
          <w:instrText xml:space="preserve"> PAGEREF _Toc136195412 \h </w:instrText>
        </w:r>
        <w:r w:rsidR="0041565A">
          <w:rPr>
            <w:noProof/>
            <w:webHidden/>
          </w:rPr>
        </w:r>
        <w:r w:rsidR="0041565A">
          <w:rPr>
            <w:noProof/>
            <w:webHidden/>
          </w:rPr>
          <w:fldChar w:fldCharType="separate"/>
        </w:r>
        <w:r w:rsidR="0041565A">
          <w:rPr>
            <w:noProof/>
            <w:webHidden/>
          </w:rPr>
          <w:t>9</w:t>
        </w:r>
        <w:r w:rsidR="0041565A">
          <w:rPr>
            <w:noProof/>
            <w:webHidden/>
          </w:rPr>
          <w:fldChar w:fldCharType="end"/>
        </w:r>
      </w:hyperlink>
    </w:p>
    <w:p w14:paraId="7A767C81" w14:textId="135015FB"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13" w:history="1">
        <w:r w:rsidR="0041565A" w:rsidRPr="008346A1">
          <w:rPr>
            <w:rStyle w:val="Hyperlink"/>
            <w:noProof/>
          </w:rPr>
          <w:t>1.1</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Огляд предметної області</w:t>
        </w:r>
        <w:r w:rsidR="0041565A">
          <w:rPr>
            <w:noProof/>
            <w:webHidden/>
          </w:rPr>
          <w:tab/>
        </w:r>
        <w:r w:rsidR="0041565A">
          <w:rPr>
            <w:noProof/>
            <w:webHidden/>
          </w:rPr>
          <w:fldChar w:fldCharType="begin"/>
        </w:r>
        <w:r w:rsidR="0041565A">
          <w:rPr>
            <w:noProof/>
            <w:webHidden/>
          </w:rPr>
          <w:instrText xml:space="preserve"> PAGEREF _Toc136195413 \h </w:instrText>
        </w:r>
        <w:r w:rsidR="0041565A">
          <w:rPr>
            <w:noProof/>
            <w:webHidden/>
          </w:rPr>
        </w:r>
        <w:r w:rsidR="0041565A">
          <w:rPr>
            <w:noProof/>
            <w:webHidden/>
          </w:rPr>
          <w:fldChar w:fldCharType="separate"/>
        </w:r>
        <w:r w:rsidR="0041565A">
          <w:rPr>
            <w:noProof/>
            <w:webHidden/>
          </w:rPr>
          <w:t>9</w:t>
        </w:r>
        <w:r w:rsidR="0041565A">
          <w:rPr>
            <w:noProof/>
            <w:webHidden/>
          </w:rPr>
          <w:fldChar w:fldCharType="end"/>
        </w:r>
      </w:hyperlink>
    </w:p>
    <w:p w14:paraId="2E934F75" w14:textId="770157AA"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14" w:history="1">
        <w:r w:rsidR="0041565A" w:rsidRPr="008346A1">
          <w:rPr>
            <w:rStyle w:val="Hyperlink"/>
            <w:noProof/>
          </w:rPr>
          <w:t>1.2</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Аналіз існуючих рішень</w:t>
        </w:r>
        <w:r w:rsidR="0041565A">
          <w:rPr>
            <w:noProof/>
            <w:webHidden/>
          </w:rPr>
          <w:tab/>
        </w:r>
        <w:r w:rsidR="0041565A">
          <w:rPr>
            <w:noProof/>
            <w:webHidden/>
          </w:rPr>
          <w:fldChar w:fldCharType="begin"/>
        </w:r>
        <w:r w:rsidR="0041565A">
          <w:rPr>
            <w:noProof/>
            <w:webHidden/>
          </w:rPr>
          <w:instrText xml:space="preserve"> PAGEREF _Toc136195414 \h </w:instrText>
        </w:r>
        <w:r w:rsidR="0041565A">
          <w:rPr>
            <w:noProof/>
            <w:webHidden/>
          </w:rPr>
        </w:r>
        <w:r w:rsidR="0041565A">
          <w:rPr>
            <w:noProof/>
            <w:webHidden/>
          </w:rPr>
          <w:fldChar w:fldCharType="separate"/>
        </w:r>
        <w:r w:rsidR="0041565A">
          <w:rPr>
            <w:noProof/>
            <w:webHidden/>
          </w:rPr>
          <w:t>10</w:t>
        </w:r>
        <w:r w:rsidR="0041565A">
          <w:rPr>
            <w:noProof/>
            <w:webHidden/>
          </w:rPr>
          <w:fldChar w:fldCharType="end"/>
        </w:r>
      </w:hyperlink>
    </w:p>
    <w:p w14:paraId="645C193D" w14:textId="4E1437BD" w:rsidR="0041565A"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195415" w:history="1">
        <w:r w:rsidR="0041565A" w:rsidRPr="008346A1">
          <w:rPr>
            <w:rStyle w:val="Hyperlink"/>
            <w:noProof/>
          </w:rPr>
          <w:t>1.2.1</w:t>
        </w:r>
        <w:r w:rsidR="0041565A">
          <w:rPr>
            <w:rFonts w:asciiTheme="minorHAnsi" w:eastAsiaTheme="minorEastAsia" w:hAnsiTheme="minorHAnsi" w:cstheme="minorBidi"/>
            <w:i w:val="0"/>
            <w:iCs w:val="0"/>
            <w:noProof/>
            <w:kern w:val="2"/>
            <w:lang w:val="en-UA" w:eastAsia="en-GB"/>
            <w14:ligatures w14:val="standardContextual"/>
          </w:rPr>
          <w:tab/>
        </w:r>
        <w:r w:rsidR="0041565A" w:rsidRPr="008346A1">
          <w:rPr>
            <w:rStyle w:val="Hyperlink"/>
            <w:noProof/>
          </w:rPr>
          <w:t>Огляд Structured</w:t>
        </w:r>
        <w:r w:rsidR="0041565A">
          <w:rPr>
            <w:noProof/>
            <w:webHidden/>
          </w:rPr>
          <w:tab/>
        </w:r>
        <w:r w:rsidR="0041565A">
          <w:rPr>
            <w:noProof/>
            <w:webHidden/>
          </w:rPr>
          <w:fldChar w:fldCharType="begin"/>
        </w:r>
        <w:r w:rsidR="0041565A">
          <w:rPr>
            <w:noProof/>
            <w:webHidden/>
          </w:rPr>
          <w:instrText xml:space="preserve"> PAGEREF _Toc136195415 \h </w:instrText>
        </w:r>
        <w:r w:rsidR="0041565A">
          <w:rPr>
            <w:noProof/>
            <w:webHidden/>
          </w:rPr>
        </w:r>
        <w:r w:rsidR="0041565A">
          <w:rPr>
            <w:noProof/>
            <w:webHidden/>
          </w:rPr>
          <w:fldChar w:fldCharType="separate"/>
        </w:r>
        <w:r w:rsidR="0041565A">
          <w:rPr>
            <w:noProof/>
            <w:webHidden/>
          </w:rPr>
          <w:t>11</w:t>
        </w:r>
        <w:r w:rsidR="0041565A">
          <w:rPr>
            <w:noProof/>
            <w:webHidden/>
          </w:rPr>
          <w:fldChar w:fldCharType="end"/>
        </w:r>
      </w:hyperlink>
    </w:p>
    <w:p w14:paraId="3C411BEB" w14:textId="4B5FCAB6" w:rsidR="0041565A"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195416" w:history="1">
        <w:r w:rsidR="0041565A" w:rsidRPr="008346A1">
          <w:rPr>
            <w:rStyle w:val="Hyperlink"/>
            <w:noProof/>
          </w:rPr>
          <w:t>1.2.2</w:t>
        </w:r>
        <w:r w:rsidR="0041565A">
          <w:rPr>
            <w:rFonts w:asciiTheme="minorHAnsi" w:eastAsiaTheme="minorEastAsia" w:hAnsiTheme="minorHAnsi" w:cstheme="minorBidi"/>
            <w:i w:val="0"/>
            <w:iCs w:val="0"/>
            <w:noProof/>
            <w:kern w:val="2"/>
            <w:lang w:val="en-UA" w:eastAsia="en-GB"/>
            <w14:ligatures w14:val="standardContextual"/>
          </w:rPr>
          <w:tab/>
        </w:r>
        <w:r w:rsidR="0041565A" w:rsidRPr="008346A1">
          <w:rPr>
            <w:rStyle w:val="Hyperlink"/>
            <w:noProof/>
          </w:rPr>
          <w:t>Огляд Routinery</w:t>
        </w:r>
        <w:r w:rsidR="0041565A">
          <w:rPr>
            <w:noProof/>
            <w:webHidden/>
          </w:rPr>
          <w:tab/>
        </w:r>
        <w:r w:rsidR="0041565A">
          <w:rPr>
            <w:noProof/>
            <w:webHidden/>
          </w:rPr>
          <w:fldChar w:fldCharType="begin"/>
        </w:r>
        <w:r w:rsidR="0041565A">
          <w:rPr>
            <w:noProof/>
            <w:webHidden/>
          </w:rPr>
          <w:instrText xml:space="preserve"> PAGEREF _Toc136195416 \h </w:instrText>
        </w:r>
        <w:r w:rsidR="0041565A">
          <w:rPr>
            <w:noProof/>
            <w:webHidden/>
          </w:rPr>
        </w:r>
        <w:r w:rsidR="0041565A">
          <w:rPr>
            <w:noProof/>
            <w:webHidden/>
          </w:rPr>
          <w:fldChar w:fldCharType="separate"/>
        </w:r>
        <w:r w:rsidR="0041565A">
          <w:rPr>
            <w:noProof/>
            <w:webHidden/>
          </w:rPr>
          <w:t>15</w:t>
        </w:r>
        <w:r w:rsidR="0041565A">
          <w:rPr>
            <w:noProof/>
            <w:webHidden/>
          </w:rPr>
          <w:fldChar w:fldCharType="end"/>
        </w:r>
      </w:hyperlink>
    </w:p>
    <w:p w14:paraId="28D8C949" w14:textId="7C6CECC7" w:rsidR="0041565A" w:rsidRDefault="00000000">
      <w:pPr>
        <w:pStyle w:val="TOC1"/>
        <w:tabs>
          <w:tab w:val="left" w:pos="1200"/>
        </w:tabs>
        <w:rPr>
          <w:rFonts w:asciiTheme="minorHAnsi" w:eastAsiaTheme="minorEastAsia" w:hAnsiTheme="minorHAnsi" w:cstheme="minorBidi"/>
          <w:b w:val="0"/>
          <w:bCs w:val="0"/>
          <w:caps w:val="0"/>
          <w:noProof/>
          <w:kern w:val="2"/>
          <w:lang w:val="en-UA" w:eastAsia="en-GB"/>
          <w14:ligatures w14:val="standardContextual"/>
        </w:rPr>
      </w:pPr>
      <w:hyperlink w:anchor="_Toc136195417" w:history="1">
        <w:r w:rsidR="0041565A" w:rsidRPr="008346A1">
          <w:rPr>
            <w:rStyle w:val="Hyperlink"/>
            <w:noProof/>
          </w:rPr>
          <w:t>2</w:t>
        </w:r>
        <w:r w:rsidR="0041565A">
          <w:rPr>
            <w:rFonts w:asciiTheme="minorHAnsi" w:eastAsiaTheme="minorEastAsia" w:hAnsiTheme="minorHAnsi" w:cstheme="minorBidi"/>
            <w:b w:val="0"/>
            <w:bCs w:val="0"/>
            <w:caps w:val="0"/>
            <w:noProof/>
            <w:kern w:val="2"/>
            <w:lang w:val="en-UA" w:eastAsia="en-GB"/>
            <w14:ligatures w14:val="standardContextual"/>
          </w:rPr>
          <w:tab/>
        </w:r>
        <w:r w:rsidR="0041565A" w:rsidRPr="008346A1">
          <w:rPr>
            <w:rStyle w:val="Hyperlink"/>
            <w:noProof/>
          </w:rPr>
          <w:t>ВИБІР ТА ОБҐРУН</w:t>
        </w:r>
        <w:r w:rsidR="0041565A" w:rsidRPr="008346A1">
          <w:rPr>
            <w:rStyle w:val="Hyperlink"/>
            <w:noProof/>
          </w:rPr>
          <w:t>Т</w:t>
        </w:r>
        <w:r w:rsidR="0041565A" w:rsidRPr="008346A1">
          <w:rPr>
            <w:rStyle w:val="Hyperlink"/>
            <w:noProof/>
          </w:rPr>
          <w:t>УВАННЯ КОМПОНЕНТІВ ТА ТЕХНОЛОГІЙ</w:t>
        </w:r>
        <w:r w:rsidR="0041565A">
          <w:rPr>
            <w:noProof/>
            <w:webHidden/>
          </w:rPr>
          <w:tab/>
        </w:r>
        <w:r w:rsidR="0041565A">
          <w:rPr>
            <w:noProof/>
            <w:webHidden/>
          </w:rPr>
          <w:fldChar w:fldCharType="begin"/>
        </w:r>
        <w:r w:rsidR="0041565A">
          <w:rPr>
            <w:noProof/>
            <w:webHidden/>
          </w:rPr>
          <w:instrText xml:space="preserve"> PAGEREF _Toc136195417 \h </w:instrText>
        </w:r>
        <w:r w:rsidR="0041565A">
          <w:rPr>
            <w:noProof/>
            <w:webHidden/>
          </w:rPr>
        </w:r>
        <w:r w:rsidR="0041565A">
          <w:rPr>
            <w:noProof/>
            <w:webHidden/>
          </w:rPr>
          <w:fldChar w:fldCharType="separate"/>
        </w:r>
        <w:r w:rsidR="0041565A">
          <w:rPr>
            <w:noProof/>
            <w:webHidden/>
          </w:rPr>
          <w:t>19</w:t>
        </w:r>
        <w:r w:rsidR="0041565A">
          <w:rPr>
            <w:noProof/>
            <w:webHidden/>
          </w:rPr>
          <w:fldChar w:fldCharType="end"/>
        </w:r>
      </w:hyperlink>
    </w:p>
    <w:p w14:paraId="1FAEB0DD" w14:textId="056D083A"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18" w:history="1">
        <w:r w:rsidR="0041565A" w:rsidRPr="008346A1">
          <w:rPr>
            <w:rStyle w:val="Hyperlink"/>
            <w:i/>
            <w:noProof/>
          </w:rPr>
          <w:t>2.1</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Аналіз існуючих технологій</w:t>
        </w:r>
        <w:r w:rsidR="0041565A">
          <w:rPr>
            <w:noProof/>
            <w:webHidden/>
          </w:rPr>
          <w:tab/>
        </w:r>
        <w:r w:rsidR="0041565A">
          <w:rPr>
            <w:noProof/>
            <w:webHidden/>
          </w:rPr>
          <w:fldChar w:fldCharType="begin"/>
        </w:r>
        <w:r w:rsidR="0041565A">
          <w:rPr>
            <w:noProof/>
            <w:webHidden/>
          </w:rPr>
          <w:instrText xml:space="preserve"> PAGEREF _Toc136195418 \h </w:instrText>
        </w:r>
        <w:r w:rsidR="0041565A">
          <w:rPr>
            <w:noProof/>
            <w:webHidden/>
          </w:rPr>
        </w:r>
        <w:r w:rsidR="0041565A">
          <w:rPr>
            <w:noProof/>
            <w:webHidden/>
          </w:rPr>
          <w:fldChar w:fldCharType="separate"/>
        </w:r>
        <w:r w:rsidR="0041565A">
          <w:rPr>
            <w:noProof/>
            <w:webHidden/>
          </w:rPr>
          <w:t>19</w:t>
        </w:r>
        <w:r w:rsidR="0041565A">
          <w:rPr>
            <w:noProof/>
            <w:webHidden/>
          </w:rPr>
          <w:fldChar w:fldCharType="end"/>
        </w:r>
      </w:hyperlink>
    </w:p>
    <w:p w14:paraId="0BC3E2BC" w14:textId="79036F06" w:rsidR="0041565A"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195419" w:history="1">
        <w:r w:rsidR="0041565A" w:rsidRPr="008346A1">
          <w:rPr>
            <w:rStyle w:val="Hyperlink"/>
            <w:noProof/>
          </w:rPr>
          <w:t>2.1.1</w:t>
        </w:r>
        <w:r w:rsidR="0041565A">
          <w:rPr>
            <w:rFonts w:asciiTheme="minorHAnsi" w:eastAsiaTheme="minorEastAsia" w:hAnsiTheme="minorHAnsi" w:cstheme="minorBidi"/>
            <w:i w:val="0"/>
            <w:iCs w:val="0"/>
            <w:noProof/>
            <w:kern w:val="2"/>
            <w:lang w:val="en-UA" w:eastAsia="en-GB"/>
            <w14:ligatures w14:val="standardContextual"/>
          </w:rPr>
          <w:tab/>
        </w:r>
        <w:r w:rsidR="0041565A" w:rsidRPr="008346A1">
          <w:rPr>
            <w:rStyle w:val="Hyperlink"/>
            <w:noProof/>
          </w:rPr>
          <w:t>Mobile App.</w:t>
        </w:r>
        <w:r w:rsidR="0041565A">
          <w:rPr>
            <w:noProof/>
            <w:webHidden/>
          </w:rPr>
          <w:tab/>
        </w:r>
        <w:r w:rsidR="0041565A">
          <w:rPr>
            <w:noProof/>
            <w:webHidden/>
          </w:rPr>
          <w:fldChar w:fldCharType="begin"/>
        </w:r>
        <w:r w:rsidR="0041565A">
          <w:rPr>
            <w:noProof/>
            <w:webHidden/>
          </w:rPr>
          <w:instrText xml:space="preserve"> PAGEREF _Toc136195419 \h </w:instrText>
        </w:r>
        <w:r w:rsidR="0041565A">
          <w:rPr>
            <w:noProof/>
            <w:webHidden/>
          </w:rPr>
        </w:r>
        <w:r w:rsidR="0041565A">
          <w:rPr>
            <w:noProof/>
            <w:webHidden/>
          </w:rPr>
          <w:fldChar w:fldCharType="separate"/>
        </w:r>
        <w:r w:rsidR="0041565A">
          <w:rPr>
            <w:noProof/>
            <w:webHidden/>
          </w:rPr>
          <w:t>21</w:t>
        </w:r>
        <w:r w:rsidR="0041565A">
          <w:rPr>
            <w:noProof/>
            <w:webHidden/>
          </w:rPr>
          <w:fldChar w:fldCharType="end"/>
        </w:r>
      </w:hyperlink>
    </w:p>
    <w:p w14:paraId="74DDEE9B" w14:textId="308C9CD2" w:rsidR="0041565A"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195420" w:history="1">
        <w:r w:rsidR="0041565A" w:rsidRPr="008346A1">
          <w:rPr>
            <w:rStyle w:val="Hyperlink"/>
            <w:noProof/>
          </w:rPr>
          <w:t>2.1.2</w:t>
        </w:r>
        <w:r w:rsidR="0041565A">
          <w:rPr>
            <w:rFonts w:asciiTheme="minorHAnsi" w:eastAsiaTheme="minorEastAsia" w:hAnsiTheme="minorHAnsi" w:cstheme="minorBidi"/>
            <w:i w:val="0"/>
            <w:iCs w:val="0"/>
            <w:noProof/>
            <w:kern w:val="2"/>
            <w:lang w:val="en-UA" w:eastAsia="en-GB"/>
            <w14:ligatures w14:val="standardContextual"/>
          </w:rPr>
          <w:tab/>
        </w:r>
        <w:r w:rsidR="0041565A" w:rsidRPr="008346A1">
          <w:rPr>
            <w:rStyle w:val="Hyperlink"/>
            <w:noProof/>
          </w:rPr>
          <w:t>Бібліотека компонентів</w:t>
        </w:r>
        <w:r w:rsidR="0041565A">
          <w:rPr>
            <w:noProof/>
            <w:webHidden/>
          </w:rPr>
          <w:tab/>
        </w:r>
        <w:r w:rsidR="0041565A">
          <w:rPr>
            <w:noProof/>
            <w:webHidden/>
          </w:rPr>
          <w:fldChar w:fldCharType="begin"/>
        </w:r>
        <w:r w:rsidR="0041565A">
          <w:rPr>
            <w:noProof/>
            <w:webHidden/>
          </w:rPr>
          <w:instrText xml:space="preserve"> PAGEREF _Toc136195420 \h </w:instrText>
        </w:r>
        <w:r w:rsidR="0041565A">
          <w:rPr>
            <w:noProof/>
            <w:webHidden/>
          </w:rPr>
        </w:r>
        <w:r w:rsidR="0041565A">
          <w:rPr>
            <w:noProof/>
            <w:webHidden/>
          </w:rPr>
          <w:fldChar w:fldCharType="separate"/>
        </w:r>
        <w:r w:rsidR="0041565A">
          <w:rPr>
            <w:noProof/>
            <w:webHidden/>
          </w:rPr>
          <w:t>28</w:t>
        </w:r>
        <w:r w:rsidR="0041565A">
          <w:rPr>
            <w:noProof/>
            <w:webHidden/>
          </w:rPr>
          <w:fldChar w:fldCharType="end"/>
        </w:r>
      </w:hyperlink>
    </w:p>
    <w:p w14:paraId="0117A5E0" w14:textId="40EFB55D" w:rsidR="0041565A"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195421" w:history="1">
        <w:r w:rsidR="0041565A" w:rsidRPr="008346A1">
          <w:rPr>
            <w:rStyle w:val="Hyperlink"/>
            <w:noProof/>
          </w:rPr>
          <w:t>2.1.3</w:t>
        </w:r>
        <w:r w:rsidR="0041565A">
          <w:rPr>
            <w:rFonts w:asciiTheme="minorHAnsi" w:eastAsiaTheme="minorEastAsia" w:hAnsiTheme="minorHAnsi" w:cstheme="minorBidi"/>
            <w:i w:val="0"/>
            <w:iCs w:val="0"/>
            <w:noProof/>
            <w:kern w:val="2"/>
            <w:lang w:val="en-UA" w:eastAsia="en-GB"/>
            <w14:ligatures w14:val="standardContextual"/>
          </w:rPr>
          <w:tab/>
        </w:r>
        <w:r w:rsidR="0041565A" w:rsidRPr="008346A1">
          <w:rPr>
            <w:rStyle w:val="Hyperlink"/>
            <w:noProof/>
          </w:rPr>
          <w:t>Telegram Bot</w:t>
        </w:r>
        <w:r w:rsidR="0041565A">
          <w:rPr>
            <w:noProof/>
            <w:webHidden/>
          </w:rPr>
          <w:tab/>
        </w:r>
        <w:r w:rsidR="0041565A">
          <w:rPr>
            <w:noProof/>
            <w:webHidden/>
          </w:rPr>
          <w:fldChar w:fldCharType="begin"/>
        </w:r>
        <w:r w:rsidR="0041565A">
          <w:rPr>
            <w:noProof/>
            <w:webHidden/>
          </w:rPr>
          <w:instrText xml:space="preserve"> PAGEREF _Toc136195421 \h </w:instrText>
        </w:r>
        <w:r w:rsidR="0041565A">
          <w:rPr>
            <w:noProof/>
            <w:webHidden/>
          </w:rPr>
        </w:r>
        <w:r w:rsidR="0041565A">
          <w:rPr>
            <w:noProof/>
            <w:webHidden/>
          </w:rPr>
          <w:fldChar w:fldCharType="separate"/>
        </w:r>
        <w:r w:rsidR="0041565A">
          <w:rPr>
            <w:noProof/>
            <w:webHidden/>
          </w:rPr>
          <w:t>29</w:t>
        </w:r>
        <w:r w:rsidR="0041565A">
          <w:rPr>
            <w:noProof/>
            <w:webHidden/>
          </w:rPr>
          <w:fldChar w:fldCharType="end"/>
        </w:r>
      </w:hyperlink>
    </w:p>
    <w:p w14:paraId="034335B4" w14:textId="6D02D96C"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22" w:history="1">
        <w:r w:rsidR="0041565A" w:rsidRPr="008346A1">
          <w:rPr>
            <w:rStyle w:val="Hyperlink"/>
            <w:i/>
            <w:noProof/>
          </w:rPr>
          <w:t>2.2</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Аналіз відомих алгоритмічних та технічних рішень</w:t>
        </w:r>
        <w:r w:rsidR="0041565A">
          <w:rPr>
            <w:noProof/>
            <w:webHidden/>
          </w:rPr>
          <w:tab/>
        </w:r>
        <w:r w:rsidR="0041565A">
          <w:rPr>
            <w:noProof/>
            <w:webHidden/>
          </w:rPr>
          <w:fldChar w:fldCharType="begin"/>
        </w:r>
        <w:r w:rsidR="0041565A">
          <w:rPr>
            <w:noProof/>
            <w:webHidden/>
          </w:rPr>
          <w:instrText xml:space="preserve"> PAGEREF _Toc136195422 \h </w:instrText>
        </w:r>
        <w:r w:rsidR="0041565A">
          <w:rPr>
            <w:noProof/>
            <w:webHidden/>
          </w:rPr>
        </w:r>
        <w:r w:rsidR="0041565A">
          <w:rPr>
            <w:noProof/>
            <w:webHidden/>
          </w:rPr>
          <w:fldChar w:fldCharType="separate"/>
        </w:r>
        <w:r w:rsidR="0041565A">
          <w:rPr>
            <w:noProof/>
            <w:webHidden/>
          </w:rPr>
          <w:t>31</w:t>
        </w:r>
        <w:r w:rsidR="0041565A">
          <w:rPr>
            <w:noProof/>
            <w:webHidden/>
          </w:rPr>
          <w:fldChar w:fldCharType="end"/>
        </w:r>
      </w:hyperlink>
    </w:p>
    <w:p w14:paraId="446FFE21" w14:textId="689D5C3C" w:rsidR="0041565A"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195423" w:history="1">
        <w:r w:rsidR="0041565A" w:rsidRPr="008346A1">
          <w:rPr>
            <w:rStyle w:val="Hyperlink"/>
            <w:noProof/>
          </w:rPr>
          <w:t>2.2.1</w:t>
        </w:r>
        <w:r w:rsidR="0041565A">
          <w:rPr>
            <w:rFonts w:asciiTheme="minorHAnsi" w:eastAsiaTheme="minorEastAsia" w:hAnsiTheme="minorHAnsi" w:cstheme="minorBidi"/>
            <w:i w:val="0"/>
            <w:iCs w:val="0"/>
            <w:noProof/>
            <w:kern w:val="2"/>
            <w:lang w:val="en-UA" w:eastAsia="en-GB"/>
            <w14:ligatures w14:val="standardContextual"/>
          </w:rPr>
          <w:tab/>
        </w:r>
        <w:r w:rsidR="0041565A" w:rsidRPr="008346A1">
          <w:rPr>
            <w:rStyle w:val="Hyperlink"/>
            <w:noProof/>
            <w:lang w:val="en-US"/>
          </w:rPr>
          <w:t>iOS</w:t>
        </w:r>
        <w:r w:rsidR="0041565A" w:rsidRPr="008346A1">
          <w:rPr>
            <w:rStyle w:val="Hyperlink"/>
            <w:noProof/>
          </w:rPr>
          <w:t xml:space="preserve"> додаток</w:t>
        </w:r>
        <w:r w:rsidR="0041565A">
          <w:rPr>
            <w:noProof/>
            <w:webHidden/>
          </w:rPr>
          <w:tab/>
        </w:r>
        <w:r w:rsidR="0041565A">
          <w:rPr>
            <w:noProof/>
            <w:webHidden/>
          </w:rPr>
          <w:fldChar w:fldCharType="begin"/>
        </w:r>
        <w:r w:rsidR="0041565A">
          <w:rPr>
            <w:noProof/>
            <w:webHidden/>
          </w:rPr>
          <w:instrText xml:space="preserve"> PAGEREF _Toc136195423 \h </w:instrText>
        </w:r>
        <w:r w:rsidR="0041565A">
          <w:rPr>
            <w:noProof/>
            <w:webHidden/>
          </w:rPr>
        </w:r>
        <w:r w:rsidR="0041565A">
          <w:rPr>
            <w:noProof/>
            <w:webHidden/>
          </w:rPr>
          <w:fldChar w:fldCharType="separate"/>
        </w:r>
        <w:r w:rsidR="0041565A">
          <w:rPr>
            <w:noProof/>
            <w:webHidden/>
          </w:rPr>
          <w:t>31</w:t>
        </w:r>
        <w:r w:rsidR="0041565A">
          <w:rPr>
            <w:noProof/>
            <w:webHidden/>
          </w:rPr>
          <w:fldChar w:fldCharType="end"/>
        </w:r>
      </w:hyperlink>
    </w:p>
    <w:p w14:paraId="1774FEC2" w14:textId="08E54BA4"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24" w:history="1">
        <w:r w:rsidR="0041565A" w:rsidRPr="008346A1">
          <w:rPr>
            <w:rStyle w:val="Hyperlink"/>
            <w:i/>
            <w:noProof/>
          </w:rPr>
          <w:t>2.3</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Аналіз допоміжних програмних засобів та засобів розробки</w:t>
        </w:r>
        <w:r w:rsidR="0041565A">
          <w:rPr>
            <w:noProof/>
            <w:webHidden/>
          </w:rPr>
          <w:tab/>
        </w:r>
        <w:r w:rsidR="0041565A">
          <w:rPr>
            <w:noProof/>
            <w:webHidden/>
          </w:rPr>
          <w:fldChar w:fldCharType="begin"/>
        </w:r>
        <w:r w:rsidR="0041565A">
          <w:rPr>
            <w:noProof/>
            <w:webHidden/>
          </w:rPr>
          <w:instrText xml:space="preserve"> PAGEREF _Toc136195424 \h </w:instrText>
        </w:r>
        <w:r w:rsidR="0041565A">
          <w:rPr>
            <w:noProof/>
            <w:webHidden/>
          </w:rPr>
        </w:r>
        <w:r w:rsidR="0041565A">
          <w:rPr>
            <w:noProof/>
            <w:webHidden/>
          </w:rPr>
          <w:fldChar w:fldCharType="separate"/>
        </w:r>
        <w:r w:rsidR="0041565A">
          <w:rPr>
            <w:noProof/>
            <w:webHidden/>
          </w:rPr>
          <w:t>37</w:t>
        </w:r>
        <w:r w:rsidR="0041565A">
          <w:rPr>
            <w:noProof/>
            <w:webHidden/>
          </w:rPr>
          <w:fldChar w:fldCharType="end"/>
        </w:r>
      </w:hyperlink>
    </w:p>
    <w:p w14:paraId="7E5E1DA2" w14:textId="773586BB" w:rsidR="0041565A" w:rsidRDefault="00000000">
      <w:pPr>
        <w:pStyle w:val="TOC1"/>
        <w:tabs>
          <w:tab w:val="left" w:pos="1200"/>
        </w:tabs>
        <w:rPr>
          <w:rFonts w:asciiTheme="minorHAnsi" w:eastAsiaTheme="minorEastAsia" w:hAnsiTheme="minorHAnsi" w:cstheme="minorBidi"/>
          <w:b w:val="0"/>
          <w:bCs w:val="0"/>
          <w:caps w:val="0"/>
          <w:noProof/>
          <w:kern w:val="2"/>
          <w:lang w:val="en-UA" w:eastAsia="en-GB"/>
          <w14:ligatures w14:val="standardContextual"/>
        </w:rPr>
      </w:pPr>
      <w:hyperlink w:anchor="_Toc136195425" w:history="1">
        <w:r w:rsidR="0041565A" w:rsidRPr="008346A1">
          <w:rPr>
            <w:rStyle w:val="Hyperlink"/>
            <w:noProof/>
          </w:rPr>
          <w:t>3</w:t>
        </w:r>
        <w:r w:rsidR="0041565A">
          <w:rPr>
            <w:rFonts w:asciiTheme="minorHAnsi" w:eastAsiaTheme="minorEastAsia" w:hAnsiTheme="minorHAnsi" w:cstheme="minorBidi"/>
            <w:b w:val="0"/>
            <w:bCs w:val="0"/>
            <w:caps w:val="0"/>
            <w:noProof/>
            <w:kern w:val="2"/>
            <w:lang w:val="en-UA" w:eastAsia="en-GB"/>
            <w14:ligatures w14:val="standardContextual"/>
          </w:rPr>
          <w:tab/>
        </w:r>
        <w:r w:rsidR="0041565A" w:rsidRPr="008346A1">
          <w:rPr>
            <w:rStyle w:val="Hyperlink"/>
            <w:noProof/>
            <w:lang w:val="ru-RU"/>
          </w:rPr>
          <w:t>Ма</w:t>
        </w:r>
        <w:r w:rsidR="0041565A" w:rsidRPr="008346A1">
          <w:rPr>
            <w:rStyle w:val="Hyperlink"/>
            <w:noProof/>
          </w:rPr>
          <w:t>тематичне забезпечення</w:t>
        </w:r>
        <w:r w:rsidR="0041565A">
          <w:rPr>
            <w:noProof/>
            <w:webHidden/>
          </w:rPr>
          <w:tab/>
        </w:r>
        <w:r w:rsidR="0041565A">
          <w:rPr>
            <w:noProof/>
            <w:webHidden/>
          </w:rPr>
          <w:fldChar w:fldCharType="begin"/>
        </w:r>
        <w:r w:rsidR="0041565A">
          <w:rPr>
            <w:noProof/>
            <w:webHidden/>
          </w:rPr>
          <w:instrText xml:space="preserve"> PAGEREF _Toc136195425 \h </w:instrText>
        </w:r>
        <w:r w:rsidR="0041565A">
          <w:rPr>
            <w:noProof/>
            <w:webHidden/>
          </w:rPr>
        </w:r>
        <w:r w:rsidR="0041565A">
          <w:rPr>
            <w:noProof/>
            <w:webHidden/>
          </w:rPr>
          <w:fldChar w:fldCharType="separate"/>
        </w:r>
        <w:r w:rsidR="0041565A">
          <w:rPr>
            <w:noProof/>
            <w:webHidden/>
          </w:rPr>
          <w:t>39</w:t>
        </w:r>
        <w:r w:rsidR="0041565A">
          <w:rPr>
            <w:noProof/>
            <w:webHidden/>
          </w:rPr>
          <w:fldChar w:fldCharType="end"/>
        </w:r>
      </w:hyperlink>
    </w:p>
    <w:p w14:paraId="7BA3C2CA" w14:textId="58CFF476"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26" w:history="1">
        <w:r w:rsidR="0041565A" w:rsidRPr="008346A1">
          <w:rPr>
            <w:rStyle w:val="Hyperlink"/>
            <w:noProof/>
          </w:rPr>
          <w:t>3.1</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Змістова постановка задачі</w:t>
        </w:r>
        <w:r w:rsidR="0041565A">
          <w:rPr>
            <w:noProof/>
            <w:webHidden/>
          </w:rPr>
          <w:tab/>
        </w:r>
        <w:r w:rsidR="0041565A">
          <w:rPr>
            <w:noProof/>
            <w:webHidden/>
          </w:rPr>
          <w:fldChar w:fldCharType="begin"/>
        </w:r>
        <w:r w:rsidR="0041565A">
          <w:rPr>
            <w:noProof/>
            <w:webHidden/>
          </w:rPr>
          <w:instrText xml:space="preserve"> PAGEREF _Toc136195426 \h </w:instrText>
        </w:r>
        <w:r w:rsidR="0041565A">
          <w:rPr>
            <w:noProof/>
            <w:webHidden/>
          </w:rPr>
        </w:r>
        <w:r w:rsidR="0041565A">
          <w:rPr>
            <w:noProof/>
            <w:webHidden/>
          </w:rPr>
          <w:fldChar w:fldCharType="separate"/>
        </w:r>
        <w:r w:rsidR="0041565A">
          <w:rPr>
            <w:noProof/>
            <w:webHidden/>
          </w:rPr>
          <w:t>39</w:t>
        </w:r>
        <w:r w:rsidR="0041565A">
          <w:rPr>
            <w:noProof/>
            <w:webHidden/>
          </w:rPr>
          <w:fldChar w:fldCharType="end"/>
        </w:r>
      </w:hyperlink>
    </w:p>
    <w:p w14:paraId="5474B1CC" w14:textId="7DEDD137"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27" w:history="1">
        <w:r w:rsidR="0041565A" w:rsidRPr="008346A1">
          <w:rPr>
            <w:rStyle w:val="Hyperlink"/>
            <w:noProof/>
          </w:rPr>
          <w:t>3.2</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Математична постановка задачі</w:t>
        </w:r>
        <w:r w:rsidR="0041565A">
          <w:rPr>
            <w:noProof/>
            <w:webHidden/>
          </w:rPr>
          <w:tab/>
        </w:r>
        <w:r w:rsidR="0041565A">
          <w:rPr>
            <w:noProof/>
            <w:webHidden/>
          </w:rPr>
          <w:fldChar w:fldCharType="begin"/>
        </w:r>
        <w:r w:rsidR="0041565A">
          <w:rPr>
            <w:noProof/>
            <w:webHidden/>
          </w:rPr>
          <w:instrText xml:space="preserve"> PAGEREF _Toc136195427 \h </w:instrText>
        </w:r>
        <w:r w:rsidR="0041565A">
          <w:rPr>
            <w:noProof/>
            <w:webHidden/>
          </w:rPr>
        </w:r>
        <w:r w:rsidR="0041565A">
          <w:rPr>
            <w:noProof/>
            <w:webHidden/>
          </w:rPr>
          <w:fldChar w:fldCharType="separate"/>
        </w:r>
        <w:r w:rsidR="0041565A">
          <w:rPr>
            <w:noProof/>
            <w:webHidden/>
          </w:rPr>
          <w:t>39</w:t>
        </w:r>
        <w:r w:rsidR="0041565A">
          <w:rPr>
            <w:noProof/>
            <w:webHidden/>
          </w:rPr>
          <w:fldChar w:fldCharType="end"/>
        </w:r>
      </w:hyperlink>
    </w:p>
    <w:p w14:paraId="1BD5C70A" w14:textId="1AA72090" w:rsidR="0041565A"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195428" w:history="1">
        <w:r w:rsidR="0041565A" w:rsidRPr="008346A1">
          <w:rPr>
            <w:rStyle w:val="Hyperlink"/>
            <w:noProof/>
          </w:rPr>
          <w:t>3.2.1</w:t>
        </w:r>
        <w:r w:rsidR="0041565A">
          <w:rPr>
            <w:rFonts w:asciiTheme="minorHAnsi" w:eastAsiaTheme="minorEastAsia" w:hAnsiTheme="minorHAnsi" w:cstheme="minorBidi"/>
            <w:i w:val="0"/>
            <w:iCs w:val="0"/>
            <w:noProof/>
            <w:kern w:val="2"/>
            <w:lang w:val="en-UA" w:eastAsia="en-GB"/>
            <w14:ligatures w14:val="standardContextual"/>
          </w:rPr>
          <w:tab/>
        </w:r>
        <w:r w:rsidR="0041565A" w:rsidRPr="008346A1">
          <w:rPr>
            <w:rStyle w:val="Hyperlink"/>
            <w:noProof/>
          </w:rPr>
          <w:t>Система компонентів</w:t>
        </w:r>
        <w:r w:rsidR="0041565A">
          <w:rPr>
            <w:noProof/>
            <w:webHidden/>
          </w:rPr>
          <w:tab/>
        </w:r>
        <w:r w:rsidR="0041565A">
          <w:rPr>
            <w:noProof/>
            <w:webHidden/>
          </w:rPr>
          <w:fldChar w:fldCharType="begin"/>
        </w:r>
        <w:r w:rsidR="0041565A">
          <w:rPr>
            <w:noProof/>
            <w:webHidden/>
          </w:rPr>
          <w:instrText xml:space="preserve"> PAGEREF _Toc136195428 \h </w:instrText>
        </w:r>
        <w:r w:rsidR="0041565A">
          <w:rPr>
            <w:noProof/>
            <w:webHidden/>
          </w:rPr>
        </w:r>
        <w:r w:rsidR="0041565A">
          <w:rPr>
            <w:noProof/>
            <w:webHidden/>
          </w:rPr>
          <w:fldChar w:fldCharType="separate"/>
        </w:r>
        <w:r w:rsidR="0041565A">
          <w:rPr>
            <w:noProof/>
            <w:webHidden/>
          </w:rPr>
          <w:t>39</w:t>
        </w:r>
        <w:r w:rsidR="0041565A">
          <w:rPr>
            <w:noProof/>
            <w:webHidden/>
          </w:rPr>
          <w:fldChar w:fldCharType="end"/>
        </w:r>
      </w:hyperlink>
    </w:p>
    <w:p w14:paraId="73417BA2" w14:textId="3122907D" w:rsidR="0041565A"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195429" w:history="1">
        <w:r w:rsidR="0041565A" w:rsidRPr="008346A1">
          <w:rPr>
            <w:rStyle w:val="Hyperlink"/>
            <w:noProof/>
          </w:rPr>
          <w:t>3.2.2</w:t>
        </w:r>
        <w:r w:rsidR="0041565A">
          <w:rPr>
            <w:rFonts w:asciiTheme="minorHAnsi" w:eastAsiaTheme="minorEastAsia" w:hAnsiTheme="minorHAnsi" w:cstheme="minorBidi"/>
            <w:i w:val="0"/>
            <w:iCs w:val="0"/>
            <w:noProof/>
            <w:kern w:val="2"/>
            <w:lang w:val="en-UA" w:eastAsia="en-GB"/>
            <w14:ligatures w14:val="standardContextual"/>
          </w:rPr>
          <w:tab/>
        </w:r>
        <w:r w:rsidR="0041565A" w:rsidRPr="008346A1">
          <w:rPr>
            <w:rStyle w:val="Hyperlink"/>
            <w:noProof/>
          </w:rPr>
          <w:t>Алгоритм роботи з пакетами завдань</w:t>
        </w:r>
        <w:r w:rsidR="0041565A">
          <w:rPr>
            <w:noProof/>
            <w:webHidden/>
          </w:rPr>
          <w:tab/>
        </w:r>
        <w:r w:rsidR="0041565A">
          <w:rPr>
            <w:noProof/>
            <w:webHidden/>
          </w:rPr>
          <w:fldChar w:fldCharType="begin"/>
        </w:r>
        <w:r w:rsidR="0041565A">
          <w:rPr>
            <w:noProof/>
            <w:webHidden/>
          </w:rPr>
          <w:instrText xml:space="preserve"> PAGEREF _Toc136195429 \h </w:instrText>
        </w:r>
        <w:r w:rsidR="0041565A">
          <w:rPr>
            <w:noProof/>
            <w:webHidden/>
          </w:rPr>
        </w:r>
        <w:r w:rsidR="0041565A">
          <w:rPr>
            <w:noProof/>
            <w:webHidden/>
          </w:rPr>
          <w:fldChar w:fldCharType="separate"/>
        </w:r>
        <w:r w:rsidR="0041565A">
          <w:rPr>
            <w:noProof/>
            <w:webHidden/>
          </w:rPr>
          <w:t>39</w:t>
        </w:r>
        <w:r w:rsidR="0041565A">
          <w:rPr>
            <w:noProof/>
            <w:webHidden/>
          </w:rPr>
          <w:fldChar w:fldCharType="end"/>
        </w:r>
      </w:hyperlink>
    </w:p>
    <w:p w14:paraId="3230EE1D" w14:textId="28B1CB10"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30" w:history="1">
        <w:r w:rsidR="0041565A" w:rsidRPr="008346A1">
          <w:rPr>
            <w:rStyle w:val="Hyperlink"/>
            <w:noProof/>
          </w:rPr>
          <w:t>3.3</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Обґрунтування методу розв’язування</w:t>
        </w:r>
        <w:r w:rsidR="0041565A">
          <w:rPr>
            <w:noProof/>
            <w:webHidden/>
          </w:rPr>
          <w:tab/>
        </w:r>
        <w:r w:rsidR="0041565A">
          <w:rPr>
            <w:noProof/>
            <w:webHidden/>
          </w:rPr>
          <w:fldChar w:fldCharType="begin"/>
        </w:r>
        <w:r w:rsidR="0041565A">
          <w:rPr>
            <w:noProof/>
            <w:webHidden/>
          </w:rPr>
          <w:instrText xml:space="preserve"> PAGEREF _Toc136195430 \h </w:instrText>
        </w:r>
        <w:r w:rsidR="0041565A">
          <w:rPr>
            <w:noProof/>
            <w:webHidden/>
          </w:rPr>
        </w:r>
        <w:r w:rsidR="0041565A">
          <w:rPr>
            <w:noProof/>
            <w:webHidden/>
          </w:rPr>
          <w:fldChar w:fldCharType="separate"/>
        </w:r>
        <w:r w:rsidR="0041565A">
          <w:rPr>
            <w:noProof/>
            <w:webHidden/>
          </w:rPr>
          <w:t>41</w:t>
        </w:r>
        <w:r w:rsidR="0041565A">
          <w:rPr>
            <w:noProof/>
            <w:webHidden/>
          </w:rPr>
          <w:fldChar w:fldCharType="end"/>
        </w:r>
      </w:hyperlink>
    </w:p>
    <w:p w14:paraId="1A2B968B" w14:textId="51E6C6B5"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31" w:history="1">
        <w:r w:rsidR="0041565A" w:rsidRPr="008346A1">
          <w:rPr>
            <w:rStyle w:val="Hyperlink"/>
            <w:noProof/>
          </w:rPr>
          <w:t>3.4</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Висновок до розділу</w:t>
        </w:r>
        <w:r w:rsidR="0041565A">
          <w:rPr>
            <w:noProof/>
            <w:webHidden/>
          </w:rPr>
          <w:tab/>
        </w:r>
        <w:r w:rsidR="0041565A">
          <w:rPr>
            <w:noProof/>
            <w:webHidden/>
          </w:rPr>
          <w:fldChar w:fldCharType="begin"/>
        </w:r>
        <w:r w:rsidR="0041565A">
          <w:rPr>
            <w:noProof/>
            <w:webHidden/>
          </w:rPr>
          <w:instrText xml:space="preserve"> PAGEREF _Toc136195431 \h </w:instrText>
        </w:r>
        <w:r w:rsidR="0041565A">
          <w:rPr>
            <w:noProof/>
            <w:webHidden/>
          </w:rPr>
        </w:r>
        <w:r w:rsidR="0041565A">
          <w:rPr>
            <w:noProof/>
            <w:webHidden/>
          </w:rPr>
          <w:fldChar w:fldCharType="separate"/>
        </w:r>
        <w:r w:rsidR="0041565A">
          <w:rPr>
            <w:noProof/>
            <w:webHidden/>
          </w:rPr>
          <w:t>42</w:t>
        </w:r>
        <w:r w:rsidR="0041565A">
          <w:rPr>
            <w:noProof/>
            <w:webHidden/>
          </w:rPr>
          <w:fldChar w:fldCharType="end"/>
        </w:r>
      </w:hyperlink>
    </w:p>
    <w:p w14:paraId="153B1B54" w14:textId="5C5102C4" w:rsidR="0041565A" w:rsidRDefault="00000000">
      <w:pPr>
        <w:pStyle w:val="TOC1"/>
        <w:tabs>
          <w:tab w:val="left" w:pos="1200"/>
        </w:tabs>
        <w:rPr>
          <w:rFonts w:asciiTheme="minorHAnsi" w:eastAsiaTheme="minorEastAsia" w:hAnsiTheme="minorHAnsi" w:cstheme="minorBidi"/>
          <w:b w:val="0"/>
          <w:bCs w:val="0"/>
          <w:caps w:val="0"/>
          <w:noProof/>
          <w:kern w:val="2"/>
          <w:lang w:val="en-UA" w:eastAsia="en-GB"/>
          <w14:ligatures w14:val="standardContextual"/>
        </w:rPr>
      </w:pPr>
      <w:hyperlink w:anchor="_Toc136195432" w:history="1">
        <w:r w:rsidR="0041565A" w:rsidRPr="008346A1">
          <w:rPr>
            <w:rStyle w:val="Hyperlink"/>
            <w:noProof/>
          </w:rPr>
          <w:t>4</w:t>
        </w:r>
        <w:r w:rsidR="0041565A">
          <w:rPr>
            <w:rFonts w:asciiTheme="minorHAnsi" w:eastAsiaTheme="minorEastAsia" w:hAnsiTheme="minorHAnsi" w:cstheme="minorBidi"/>
            <w:b w:val="0"/>
            <w:bCs w:val="0"/>
            <w:caps w:val="0"/>
            <w:noProof/>
            <w:kern w:val="2"/>
            <w:lang w:val="en-UA" w:eastAsia="en-GB"/>
            <w14:ligatures w14:val="standardContextual"/>
          </w:rPr>
          <w:tab/>
        </w:r>
        <w:r w:rsidR="0041565A" w:rsidRPr="008346A1">
          <w:rPr>
            <w:rStyle w:val="Hyperlink"/>
            <w:noProof/>
          </w:rPr>
          <w:t xml:space="preserve">Програмне </w:t>
        </w:r>
        <w:r w:rsidR="0041565A" w:rsidRPr="008346A1">
          <w:rPr>
            <w:rStyle w:val="Hyperlink"/>
            <w:noProof/>
          </w:rPr>
          <w:t>т</w:t>
        </w:r>
        <w:r w:rsidR="0041565A" w:rsidRPr="008346A1">
          <w:rPr>
            <w:rStyle w:val="Hyperlink"/>
            <w:noProof/>
          </w:rPr>
          <w:t>а технічне з</w:t>
        </w:r>
        <w:r w:rsidR="0041565A" w:rsidRPr="008346A1">
          <w:rPr>
            <w:rStyle w:val="Hyperlink"/>
            <w:noProof/>
          </w:rPr>
          <w:t>а</w:t>
        </w:r>
        <w:r w:rsidR="0041565A" w:rsidRPr="008346A1">
          <w:rPr>
            <w:rStyle w:val="Hyperlink"/>
            <w:noProof/>
          </w:rPr>
          <w:t>безпечення</w:t>
        </w:r>
        <w:r w:rsidR="0041565A">
          <w:rPr>
            <w:noProof/>
            <w:webHidden/>
          </w:rPr>
          <w:tab/>
        </w:r>
        <w:r w:rsidR="0041565A">
          <w:rPr>
            <w:noProof/>
            <w:webHidden/>
          </w:rPr>
          <w:fldChar w:fldCharType="begin"/>
        </w:r>
        <w:r w:rsidR="0041565A">
          <w:rPr>
            <w:noProof/>
            <w:webHidden/>
          </w:rPr>
          <w:instrText xml:space="preserve"> PAGEREF _Toc136195432 \h </w:instrText>
        </w:r>
        <w:r w:rsidR="0041565A">
          <w:rPr>
            <w:noProof/>
            <w:webHidden/>
          </w:rPr>
        </w:r>
        <w:r w:rsidR="0041565A">
          <w:rPr>
            <w:noProof/>
            <w:webHidden/>
          </w:rPr>
          <w:fldChar w:fldCharType="separate"/>
        </w:r>
        <w:r w:rsidR="0041565A">
          <w:rPr>
            <w:noProof/>
            <w:webHidden/>
          </w:rPr>
          <w:t>43</w:t>
        </w:r>
        <w:r w:rsidR="0041565A">
          <w:rPr>
            <w:noProof/>
            <w:webHidden/>
          </w:rPr>
          <w:fldChar w:fldCharType="end"/>
        </w:r>
      </w:hyperlink>
    </w:p>
    <w:p w14:paraId="17942E46" w14:textId="27F46835"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33" w:history="1">
        <w:r w:rsidR="0041565A" w:rsidRPr="008346A1">
          <w:rPr>
            <w:rStyle w:val="Hyperlink"/>
            <w:noProof/>
          </w:rPr>
          <w:t>4.1</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noProof/>
          </w:rPr>
          <w:t>Засоби розробки</w:t>
        </w:r>
        <w:r w:rsidR="0041565A">
          <w:rPr>
            <w:noProof/>
            <w:webHidden/>
          </w:rPr>
          <w:tab/>
        </w:r>
        <w:r w:rsidR="0041565A">
          <w:rPr>
            <w:noProof/>
            <w:webHidden/>
          </w:rPr>
          <w:fldChar w:fldCharType="begin"/>
        </w:r>
        <w:r w:rsidR="0041565A">
          <w:rPr>
            <w:noProof/>
            <w:webHidden/>
          </w:rPr>
          <w:instrText xml:space="preserve"> PAGEREF _Toc136195433 \h </w:instrText>
        </w:r>
        <w:r w:rsidR="0041565A">
          <w:rPr>
            <w:noProof/>
            <w:webHidden/>
          </w:rPr>
        </w:r>
        <w:r w:rsidR="0041565A">
          <w:rPr>
            <w:noProof/>
            <w:webHidden/>
          </w:rPr>
          <w:fldChar w:fldCharType="separate"/>
        </w:r>
        <w:r w:rsidR="0041565A">
          <w:rPr>
            <w:noProof/>
            <w:webHidden/>
          </w:rPr>
          <w:t>43</w:t>
        </w:r>
        <w:r w:rsidR="0041565A">
          <w:rPr>
            <w:noProof/>
            <w:webHidden/>
          </w:rPr>
          <w:fldChar w:fldCharType="end"/>
        </w:r>
      </w:hyperlink>
    </w:p>
    <w:p w14:paraId="2ABFF538" w14:textId="0D46A118"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34" w:history="1">
        <w:r w:rsidR="0041565A" w:rsidRPr="008346A1">
          <w:rPr>
            <w:rStyle w:val="Hyperlink"/>
            <w:rFonts w:eastAsiaTheme="minorHAnsi"/>
            <w:noProof/>
            <w:lang w:eastAsia="en-US"/>
          </w:rPr>
          <w:t>4.2</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rFonts w:eastAsiaTheme="minorHAnsi"/>
            <w:noProof/>
            <w:lang w:eastAsia="en-US"/>
          </w:rPr>
          <w:t>Вимоги до технічного забезпечення</w:t>
        </w:r>
        <w:r w:rsidR="0041565A">
          <w:rPr>
            <w:noProof/>
            <w:webHidden/>
          </w:rPr>
          <w:tab/>
        </w:r>
        <w:r w:rsidR="0041565A">
          <w:rPr>
            <w:noProof/>
            <w:webHidden/>
          </w:rPr>
          <w:fldChar w:fldCharType="begin"/>
        </w:r>
        <w:r w:rsidR="0041565A">
          <w:rPr>
            <w:noProof/>
            <w:webHidden/>
          </w:rPr>
          <w:instrText xml:space="preserve"> PAGEREF _Toc136195434 \h </w:instrText>
        </w:r>
        <w:r w:rsidR="0041565A">
          <w:rPr>
            <w:noProof/>
            <w:webHidden/>
          </w:rPr>
        </w:r>
        <w:r w:rsidR="0041565A">
          <w:rPr>
            <w:noProof/>
            <w:webHidden/>
          </w:rPr>
          <w:fldChar w:fldCharType="separate"/>
        </w:r>
        <w:r w:rsidR="0041565A">
          <w:rPr>
            <w:noProof/>
            <w:webHidden/>
          </w:rPr>
          <w:t>45</w:t>
        </w:r>
        <w:r w:rsidR="0041565A">
          <w:rPr>
            <w:noProof/>
            <w:webHidden/>
          </w:rPr>
          <w:fldChar w:fldCharType="end"/>
        </w:r>
      </w:hyperlink>
    </w:p>
    <w:p w14:paraId="212F2B41" w14:textId="63189209" w:rsidR="0041565A"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195435" w:history="1">
        <w:r w:rsidR="0041565A" w:rsidRPr="008346A1">
          <w:rPr>
            <w:rStyle w:val="Hyperlink"/>
            <w:rFonts w:eastAsiaTheme="minorHAnsi"/>
            <w:noProof/>
            <w:lang w:eastAsia="en-US"/>
          </w:rPr>
          <w:t>4.2.1</w:t>
        </w:r>
        <w:r w:rsidR="0041565A">
          <w:rPr>
            <w:rFonts w:asciiTheme="minorHAnsi" w:eastAsiaTheme="minorEastAsia" w:hAnsiTheme="minorHAnsi" w:cstheme="minorBidi"/>
            <w:i w:val="0"/>
            <w:iCs w:val="0"/>
            <w:noProof/>
            <w:kern w:val="2"/>
            <w:lang w:val="en-UA" w:eastAsia="en-GB"/>
            <w14:ligatures w14:val="standardContextual"/>
          </w:rPr>
          <w:tab/>
        </w:r>
        <w:r w:rsidR="0041565A" w:rsidRPr="008346A1">
          <w:rPr>
            <w:rStyle w:val="Hyperlink"/>
            <w:rFonts w:eastAsiaTheme="minorHAnsi"/>
            <w:noProof/>
            <w:lang w:eastAsia="en-US"/>
          </w:rPr>
          <w:t>Загальні вимоги</w:t>
        </w:r>
        <w:r w:rsidR="0041565A">
          <w:rPr>
            <w:noProof/>
            <w:webHidden/>
          </w:rPr>
          <w:tab/>
        </w:r>
        <w:r w:rsidR="0041565A">
          <w:rPr>
            <w:noProof/>
            <w:webHidden/>
          </w:rPr>
          <w:fldChar w:fldCharType="begin"/>
        </w:r>
        <w:r w:rsidR="0041565A">
          <w:rPr>
            <w:noProof/>
            <w:webHidden/>
          </w:rPr>
          <w:instrText xml:space="preserve"> PAGEREF _Toc136195435 \h </w:instrText>
        </w:r>
        <w:r w:rsidR="0041565A">
          <w:rPr>
            <w:noProof/>
            <w:webHidden/>
          </w:rPr>
        </w:r>
        <w:r w:rsidR="0041565A">
          <w:rPr>
            <w:noProof/>
            <w:webHidden/>
          </w:rPr>
          <w:fldChar w:fldCharType="separate"/>
        </w:r>
        <w:r w:rsidR="0041565A">
          <w:rPr>
            <w:noProof/>
            <w:webHidden/>
          </w:rPr>
          <w:t>45</w:t>
        </w:r>
        <w:r w:rsidR="0041565A">
          <w:rPr>
            <w:noProof/>
            <w:webHidden/>
          </w:rPr>
          <w:fldChar w:fldCharType="end"/>
        </w:r>
      </w:hyperlink>
    </w:p>
    <w:p w14:paraId="299B2226" w14:textId="07178D5D" w:rsidR="0041565A"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195436" w:history="1">
        <w:r w:rsidR="0041565A" w:rsidRPr="008346A1">
          <w:rPr>
            <w:rStyle w:val="Hyperlink"/>
            <w:rFonts w:eastAsiaTheme="minorHAnsi"/>
            <w:noProof/>
            <w:lang w:eastAsia="en-US"/>
          </w:rPr>
          <w:t>4.3</w:t>
        </w:r>
        <w:r w:rsidR="0041565A">
          <w:rPr>
            <w:rFonts w:asciiTheme="minorHAnsi" w:eastAsiaTheme="minorEastAsia" w:hAnsiTheme="minorHAnsi" w:cstheme="minorBidi"/>
            <w:smallCaps w:val="0"/>
            <w:noProof/>
            <w:kern w:val="2"/>
            <w:lang w:val="en-UA" w:eastAsia="en-GB"/>
            <w14:ligatures w14:val="standardContextual"/>
          </w:rPr>
          <w:tab/>
        </w:r>
        <w:r w:rsidR="0041565A" w:rsidRPr="008346A1">
          <w:rPr>
            <w:rStyle w:val="Hyperlink"/>
            <w:rFonts w:eastAsiaTheme="minorHAnsi"/>
            <w:noProof/>
            <w:lang w:eastAsia="en-US"/>
          </w:rPr>
          <w:t>Архітектура програмного забезпечення</w:t>
        </w:r>
        <w:r w:rsidR="0041565A">
          <w:rPr>
            <w:noProof/>
            <w:webHidden/>
          </w:rPr>
          <w:tab/>
        </w:r>
        <w:r w:rsidR="0041565A">
          <w:rPr>
            <w:noProof/>
            <w:webHidden/>
          </w:rPr>
          <w:fldChar w:fldCharType="begin"/>
        </w:r>
        <w:r w:rsidR="0041565A">
          <w:rPr>
            <w:noProof/>
            <w:webHidden/>
          </w:rPr>
          <w:instrText xml:space="preserve"> PAGEREF _Toc136195436 \h </w:instrText>
        </w:r>
        <w:r w:rsidR="0041565A">
          <w:rPr>
            <w:noProof/>
            <w:webHidden/>
          </w:rPr>
        </w:r>
        <w:r w:rsidR="0041565A">
          <w:rPr>
            <w:noProof/>
            <w:webHidden/>
          </w:rPr>
          <w:fldChar w:fldCharType="separate"/>
        </w:r>
        <w:r w:rsidR="0041565A">
          <w:rPr>
            <w:noProof/>
            <w:webHidden/>
          </w:rPr>
          <w:t>46</w:t>
        </w:r>
        <w:r w:rsidR="0041565A">
          <w:rPr>
            <w:noProof/>
            <w:webHidden/>
          </w:rPr>
          <w:fldChar w:fldCharType="end"/>
        </w:r>
      </w:hyperlink>
    </w:p>
    <w:p w14:paraId="00A106EC" w14:textId="3F79D4DC" w:rsidR="00B14A4A" w:rsidRPr="00B14A4A" w:rsidRDefault="00B14A4A" w:rsidP="00B14A4A">
      <w:pPr>
        <w:rPr>
          <w:lang w:val="en-US"/>
        </w:rPr>
      </w:pPr>
      <w:r>
        <w:rPr>
          <w:b/>
          <w:bCs/>
          <w:caps/>
        </w:rPr>
        <w:fldChar w:fldCharType="end"/>
      </w:r>
    </w:p>
    <w:p w14:paraId="5E443E8E" w14:textId="77777777" w:rsidR="00B14A4A" w:rsidRPr="00B14A4A" w:rsidRDefault="00B14A4A" w:rsidP="005778EF">
      <w:pPr>
        <w:ind w:firstLine="0"/>
        <w:rPr>
          <w:lang w:val="en-US"/>
        </w:rPr>
      </w:pPr>
    </w:p>
    <w:p w14:paraId="2E8D34BA" w14:textId="77777777" w:rsidR="00B14A4A" w:rsidRPr="00B14A4A" w:rsidRDefault="00B14A4A" w:rsidP="005778EF">
      <w:pPr>
        <w:ind w:firstLine="0"/>
        <w:rPr>
          <w:lang w:val="en-US"/>
        </w:rPr>
      </w:pPr>
    </w:p>
    <w:p w14:paraId="1CCD94C0" w14:textId="77777777" w:rsidR="00B14A4A" w:rsidRPr="00B14A4A" w:rsidRDefault="00B14A4A" w:rsidP="005778EF">
      <w:pPr>
        <w:ind w:firstLine="0"/>
        <w:rPr>
          <w:lang w:val="en-US"/>
        </w:rPr>
      </w:pPr>
    </w:p>
    <w:p w14:paraId="725C19A2" w14:textId="77777777" w:rsidR="00B14A4A" w:rsidRPr="00B14A4A" w:rsidRDefault="00B14A4A" w:rsidP="005778EF">
      <w:pPr>
        <w:ind w:firstLine="0"/>
        <w:rPr>
          <w:lang w:val="en-US"/>
        </w:rPr>
      </w:pPr>
    </w:p>
    <w:p w14:paraId="6F9D9A31" w14:textId="77777777" w:rsidR="00B14A4A" w:rsidRPr="00B14A4A" w:rsidRDefault="00B14A4A" w:rsidP="005778EF">
      <w:pPr>
        <w:ind w:firstLine="0"/>
        <w:rPr>
          <w:lang w:val="en-US"/>
        </w:rPr>
      </w:pPr>
    </w:p>
    <w:p w14:paraId="59BA3C7E" w14:textId="77777777" w:rsidR="00B14A4A" w:rsidRPr="00B14A4A" w:rsidRDefault="00B14A4A" w:rsidP="005778EF">
      <w:pPr>
        <w:ind w:firstLine="0"/>
        <w:rPr>
          <w:lang w:val="en-US"/>
        </w:rPr>
      </w:pPr>
    </w:p>
    <w:p w14:paraId="611D81C4" w14:textId="77777777" w:rsidR="00B14A4A" w:rsidRPr="00B14A4A" w:rsidRDefault="00B14A4A" w:rsidP="005778EF">
      <w:pPr>
        <w:ind w:firstLine="0"/>
        <w:rPr>
          <w:lang w:val="en-US"/>
        </w:rPr>
      </w:pPr>
    </w:p>
    <w:p w14:paraId="076D3CB6" w14:textId="77777777" w:rsidR="00B14A4A" w:rsidRDefault="00B14A4A" w:rsidP="005778EF">
      <w:pPr>
        <w:ind w:firstLine="0"/>
        <w:rPr>
          <w:lang w:val="en-US"/>
        </w:rPr>
      </w:pPr>
    </w:p>
    <w:p w14:paraId="5BF64906" w14:textId="77777777" w:rsidR="00B14A4A" w:rsidRDefault="00B14A4A" w:rsidP="005778EF">
      <w:pPr>
        <w:ind w:firstLine="0"/>
        <w:rPr>
          <w:lang w:val="en-US"/>
        </w:rPr>
      </w:pPr>
    </w:p>
    <w:p w14:paraId="7CFB1281" w14:textId="77777777" w:rsidR="00B14A4A" w:rsidRDefault="00B14A4A" w:rsidP="005778EF">
      <w:pPr>
        <w:ind w:firstLine="0"/>
        <w:rPr>
          <w:lang w:val="en-US"/>
        </w:rPr>
      </w:pPr>
    </w:p>
    <w:p w14:paraId="2E9DB7ED" w14:textId="77777777" w:rsidR="00B14A4A" w:rsidRDefault="00B14A4A" w:rsidP="005778EF">
      <w:pPr>
        <w:ind w:firstLine="0"/>
        <w:rPr>
          <w:lang w:val="en-US"/>
        </w:rPr>
      </w:pPr>
    </w:p>
    <w:p w14:paraId="3A107CEC" w14:textId="77777777" w:rsidR="00B14A4A" w:rsidRDefault="00B14A4A" w:rsidP="005778EF">
      <w:pPr>
        <w:ind w:firstLine="0"/>
        <w:rPr>
          <w:lang w:val="en-US"/>
        </w:rPr>
      </w:pPr>
    </w:p>
    <w:p w14:paraId="6C08DC28" w14:textId="77777777" w:rsidR="00B14A4A" w:rsidRDefault="00B14A4A" w:rsidP="005778EF">
      <w:pPr>
        <w:ind w:firstLine="0"/>
        <w:rPr>
          <w:lang w:val="en-US"/>
        </w:rPr>
      </w:pPr>
    </w:p>
    <w:p w14:paraId="42C4BFFF" w14:textId="77777777" w:rsidR="00B14A4A" w:rsidRDefault="00B14A4A" w:rsidP="005778EF">
      <w:pPr>
        <w:ind w:firstLine="0"/>
        <w:rPr>
          <w:lang w:val="en-US"/>
        </w:rPr>
      </w:pPr>
    </w:p>
    <w:p w14:paraId="79527F31" w14:textId="5A3EABBD" w:rsidR="00B14A4A" w:rsidRPr="00855BA8" w:rsidRDefault="00B14A4A" w:rsidP="00574B31">
      <w:pPr>
        <w:pStyle w:val="Heading1"/>
        <w:numPr>
          <w:ilvl w:val="0"/>
          <w:numId w:val="0"/>
        </w:numPr>
        <w:ind w:left="432" w:hanging="432"/>
      </w:pPr>
      <w:bookmarkStart w:id="0" w:name="_Toc135653384"/>
      <w:bookmarkStart w:id="1" w:name="_Toc136195411"/>
      <w:r w:rsidRPr="00855BA8">
        <w:lastRenderedPageBreak/>
        <w:t>Вступ</w:t>
      </w:r>
      <w:bookmarkEnd w:id="0"/>
      <w:bookmarkEnd w:id="1"/>
    </w:p>
    <w:p w14:paraId="6CE66A24" w14:textId="77777777" w:rsidR="00B14A4A" w:rsidRPr="004B4DF2" w:rsidRDefault="00B14A4A" w:rsidP="00B14A4A">
      <w:pPr>
        <w:spacing w:before="100" w:beforeAutospacing="1" w:after="100" w:afterAutospacing="1"/>
        <w:ind w:firstLine="720"/>
        <w:rPr>
          <w:sz w:val="28"/>
          <w:szCs w:val="28"/>
        </w:rPr>
      </w:pPr>
      <w:r w:rsidRPr="004B4DF2">
        <w:rPr>
          <w:sz w:val="28"/>
          <w:szCs w:val="28"/>
        </w:rPr>
        <w:t>Підставою для створення проекту стала актуальна проблема відсутності гнучких інструментів організації часу людини на ринку. Головною метою проекту є створення простого способу організувати свій дозвілля так, як бажає людина, накопичувати цінний досвід і ділитись ним з спільнотою.</w:t>
      </w:r>
    </w:p>
    <w:p w14:paraId="5E82E448" w14:textId="77777777" w:rsidR="00B14A4A" w:rsidRPr="004B4DF2" w:rsidRDefault="00B14A4A" w:rsidP="00B14A4A">
      <w:pPr>
        <w:spacing w:before="100" w:beforeAutospacing="1" w:after="100" w:afterAutospacing="1"/>
        <w:rPr>
          <w:sz w:val="28"/>
          <w:szCs w:val="28"/>
        </w:rPr>
      </w:pPr>
      <w:r w:rsidRPr="004B4DF2">
        <w:rPr>
          <w:sz w:val="28"/>
          <w:szCs w:val="28"/>
        </w:rPr>
        <w:t>Для досягнення цієї мети, проект має наступні завдання:</w:t>
      </w:r>
    </w:p>
    <w:p w14:paraId="5E7C8C13"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Розробити інтуїтивно зрозумілий інтерфейс, який дозволить користувачам легко планувати свій час і дозвілля.</w:t>
      </w:r>
    </w:p>
    <w:p w14:paraId="6B16A0A6"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можливість користувачам зберігати свій досвід та накопичувати влучні поради та рекомендації в особистому профілі.</w:t>
      </w:r>
    </w:p>
    <w:p w14:paraId="5E1DE1C9"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Створити функціонал, який дозволить користувачам ділитись своїми досвідом і порадами з іншими учасниками спільноти.</w:t>
      </w:r>
    </w:p>
    <w:p w14:paraId="3B6BC1FF"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механізми зворотного зв'язку та підтримки, щоб користувачі могли спілкуватись, обмінюватись ідеями та вдосконалювати проект разом.</w:t>
      </w:r>
    </w:p>
    <w:p w14:paraId="2FFE35A5" w14:textId="77777777" w:rsidR="00B14A4A" w:rsidRDefault="00B14A4A" w:rsidP="00B14A4A">
      <w:pPr>
        <w:spacing w:before="100" w:beforeAutospacing="1" w:after="100" w:afterAutospacing="1"/>
        <w:ind w:firstLine="360"/>
        <w:rPr>
          <w:sz w:val="28"/>
          <w:szCs w:val="28"/>
        </w:rPr>
      </w:pPr>
      <w:r w:rsidRPr="004B4DF2">
        <w:rPr>
          <w:sz w:val="28"/>
          <w:szCs w:val="28"/>
        </w:rPr>
        <w:t>Проект має на меті вирішити проблему неефективного використання часу і надати людям інструменти, які допоможуть їм більш насолоджуватись своїм дозвіллям, розвиватись та ділитись цим досвідом з іншими.</w:t>
      </w:r>
    </w:p>
    <w:p w14:paraId="465CC4E5" w14:textId="77777777" w:rsidR="00B14A4A" w:rsidRPr="00F8279A" w:rsidRDefault="00B14A4A" w:rsidP="002D52D1">
      <w:pPr>
        <w:pStyle w:val="NormalWeb"/>
        <w:ind w:firstLine="360"/>
        <w:rPr>
          <w:lang w:val="ru-RU"/>
        </w:rPr>
      </w:pPr>
      <w:r>
        <w:rPr>
          <w:sz w:val="28"/>
          <w:szCs w:val="28"/>
          <w:lang w:val="uk-UA"/>
        </w:rPr>
        <w:t xml:space="preserve">Одна з великих проблема мозку – обмежена оперативна пам’ять. В нашій повсякденному житті утримати, що потрібно робити просто неможливо. </w:t>
      </w:r>
    </w:p>
    <w:p w14:paraId="6FFA69BE" w14:textId="77777777" w:rsidR="00B14A4A" w:rsidRPr="007F1472" w:rsidRDefault="00B14A4A" w:rsidP="00B14A4A">
      <w:pPr>
        <w:pStyle w:val="NormalWeb"/>
        <w:ind w:firstLine="720"/>
        <w:rPr>
          <w:sz w:val="28"/>
          <w:szCs w:val="28"/>
          <w:lang w:val="uk-UA"/>
        </w:rPr>
      </w:pPr>
      <w:r w:rsidRPr="007F1472">
        <w:rPr>
          <w:sz w:val="28"/>
          <w:szCs w:val="28"/>
        </w:rPr>
        <w:t>Ця обмежена оперативна пам'ять нашого мозку створює значні перешкоди в ефективному утриманні всіх необхідних завдань та інформації у свідомості. Ми постійно зіткнуємося зі ситуаціями, коли забуваємо про важливі речі або не можемо відтворити точну послідовність подій. Наш мозок працює, намагаючись відсікати незначні деталі і зосереджуватися на найбільш суттєвих аспектах, але це часто призводить до втрати важливої інформації.</w:t>
      </w:r>
    </w:p>
    <w:p w14:paraId="74B79515" w14:textId="77777777" w:rsidR="00B14A4A" w:rsidRPr="007F1472" w:rsidRDefault="00B14A4A" w:rsidP="00B14A4A">
      <w:pPr>
        <w:pStyle w:val="NormalWeb"/>
        <w:ind w:firstLine="720"/>
        <w:rPr>
          <w:sz w:val="28"/>
          <w:szCs w:val="28"/>
        </w:rPr>
      </w:pPr>
      <w:r w:rsidRPr="007F1472">
        <w:rPr>
          <w:sz w:val="28"/>
          <w:szCs w:val="28"/>
        </w:rPr>
        <w:lastRenderedPageBreak/>
        <w:t>Намагаючись утримати все, що потрібно робити у своїй голові, ми стикаємося з перенавантаженням та втомою, що негативно впливає на нашу продуктивність та концентрацію. Саме тому знаходження ефективних стратегій для керування і обробки інформації стає насущною задачею.</w:t>
      </w:r>
    </w:p>
    <w:p w14:paraId="41DF3898" w14:textId="77777777" w:rsidR="00B14A4A" w:rsidRPr="007F1472" w:rsidRDefault="00B14A4A" w:rsidP="00B14A4A">
      <w:pPr>
        <w:pStyle w:val="NormalWeb"/>
        <w:ind w:firstLine="720"/>
        <w:rPr>
          <w:sz w:val="28"/>
          <w:szCs w:val="28"/>
        </w:rPr>
      </w:pPr>
      <w:r w:rsidRPr="007F1472">
        <w:rPr>
          <w:sz w:val="28"/>
          <w:szCs w:val="28"/>
        </w:rPr>
        <w:t>Одним із способів подолання цієї проблеми є використання зовнішніх засобів, таких як записування списків завдань, використання органайзерів або мобільних додатків, що допомагають управляти розкладом та нагадуваннями. Це дозволяє звільнити простір у свідомості для більш складних когнітивних завдань і зберегти важливу інформацію зовнішнім способом.</w:t>
      </w:r>
    </w:p>
    <w:p w14:paraId="2B8B03B3" w14:textId="77777777" w:rsidR="00B14A4A" w:rsidRPr="004B4DF2" w:rsidRDefault="00B14A4A" w:rsidP="00B14A4A">
      <w:pPr>
        <w:spacing w:before="100" w:beforeAutospacing="1" w:after="100" w:afterAutospacing="1"/>
        <w:ind w:firstLine="360"/>
        <w:rPr>
          <w:sz w:val="28"/>
          <w:szCs w:val="28"/>
        </w:rPr>
      </w:pPr>
    </w:p>
    <w:p w14:paraId="0F19B3C3" w14:textId="77777777" w:rsidR="00B14A4A" w:rsidRDefault="00B14A4A" w:rsidP="00B14A4A">
      <w:pPr>
        <w:pStyle w:val="NormalWeb"/>
        <w:jc w:val="center"/>
        <w:rPr>
          <w:b/>
          <w:bCs/>
          <w:sz w:val="32"/>
          <w:szCs w:val="32"/>
        </w:rPr>
      </w:pPr>
    </w:p>
    <w:p w14:paraId="6811E920" w14:textId="77777777" w:rsidR="00B14A4A" w:rsidRDefault="00B14A4A" w:rsidP="00B14A4A">
      <w:pPr>
        <w:pStyle w:val="NormalWeb"/>
        <w:jc w:val="center"/>
        <w:rPr>
          <w:b/>
          <w:bCs/>
          <w:sz w:val="32"/>
          <w:szCs w:val="32"/>
        </w:rPr>
      </w:pPr>
    </w:p>
    <w:p w14:paraId="12294DB0" w14:textId="77777777" w:rsidR="00B14A4A" w:rsidRDefault="00B14A4A" w:rsidP="00B14A4A">
      <w:pPr>
        <w:pStyle w:val="NormalWeb"/>
        <w:jc w:val="center"/>
        <w:rPr>
          <w:b/>
          <w:bCs/>
          <w:sz w:val="32"/>
          <w:szCs w:val="32"/>
        </w:rPr>
      </w:pPr>
    </w:p>
    <w:p w14:paraId="55962357" w14:textId="77777777" w:rsidR="00B14A4A" w:rsidRDefault="00B14A4A" w:rsidP="00B14A4A">
      <w:pPr>
        <w:pStyle w:val="NormalWeb"/>
        <w:jc w:val="center"/>
        <w:rPr>
          <w:b/>
          <w:bCs/>
          <w:sz w:val="32"/>
          <w:szCs w:val="32"/>
        </w:rPr>
      </w:pPr>
    </w:p>
    <w:p w14:paraId="7BD6A89A" w14:textId="77777777" w:rsidR="00B14A4A" w:rsidRDefault="00B14A4A" w:rsidP="00B14A4A">
      <w:pPr>
        <w:pStyle w:val="NormalWeb"/>
        <w:jc w:val="center"/>
        <w:rPr>
          <w:b/>
          <w:bCs/>
          <w:sz w:val="32"/>
          <w:szCs w:val="32"/>
        </w:rPr>
      </w:pPr>
    </w:p>
    <w:p w14:paraId="750F20A4" w14:textId="77777777" w:rsidR="00B14A4A" w:rsidRDefault="00B14A4A" w:rsidP="00B14A4A">
      <w:pPr>
        <w:pStyle w:val="NormalWeb"/>
        <w:jc w:val="center"/>
        <w:rPr>
          <w:b/>
          <w:bCs/>
          <w:sz w:val="32"/>
          <w:szCs w:val="32"/>
        </w:rPr>
      </w:pPr>
    </w:p>
    <w:p w14:paraId="606427CA" w14:textId="77777777" w:rsidR="00B14A4A" w:rsidRDefault="00B14A4A" w:rsidP="00B14A4A">
      <w:pPr>
        <w:pStyle w:val="NormalWeb"/>
        <w:jc w:val="center"/>
        <w:rPr>
          <w:b/>
          <w:bCs/>
          <w:sz w:val="32"/>
          <w:szCs w:val="32"/>
        </w:rPr>
      </w:pPr>
    </w:p>
    <w:p w14:paraId="7D576617" w14:textId="77777777" w:rsidR="00B14A4A" w:rsidRDefault="00B14A4A" w:rsidP="00B14A4A">
      <w:pPr>
        <w:pStyle w:val="NormalWeb"/>
        <w:jc w:val="center"/>
        <w:rPr>
          <w:b/>
          <w:bCs/>
          <w:sz w:val="32"/>
          <w:szCs w:val="32"/>
        </w:rPr>
      </w:pPr>
    </w:p>
    <w:p w14:paraId="1CF48E46" w14:textId="77777777" w:rsidR="00B14A4A" w:rsidRDefault="00B14A4A" w:rsidP="00B14A4A">
      <w:pPr>
        <w:pStyle w:val="NormalWeb"/>
        <w:jc w:val="center"/>
        <w:rPr>
          <w:b/>
          <w:bCs/>
          <w:sz w:val="32"/>
          <w:szCs w:val="32"/>
        </w:rPr>
      </w:pPr>
    </w:p>
    <w:p w14:paraId="6D02C81A" w14:textId="77777777" w:rsidR="00B14A4A" w:rsidRDefault="00B14A4A" w:rsidP="00B14A4A">
      <w:pPr>
        <w:pStyle w:val="NormalWeb"/>
        <w:jc w:val="center"/>
        <w:rPr>
          <w:b/>
          <w:bCs/>
          <w:sz w:val="32"/>
          <w:szCs w:val="32"/>
        </w:rPr>
      </w:pPr>
    </w:p>
    <w:p w14:paraId="1EC381E3" w14:textId="77777777" w:rsidR="00B14A4A" w:rsidRDefault="00B14A4A" w:rsidP="00B14A4A">
      <w:pPr>
        <w:pStyle w:val="NormalWeb"/>
        <w:jc w:val="center"/>
        <w:rPr>
          <w:b/>
          <w:bCs/>
          <w:sz w:val="32"/>
          <w:szCs w:val="32"/>
        </w:rPr>
      </w:pPr>
    </w:p>
    <w:p w14:paraId="4D5A9F6E" w14:textId="77777777" w:rsidR="00B14A4A" w:rsidRDefault="00B14A4A" w:rsidP="00B14A4A">
      <w:pPr>
        <w:pStyle w:val="NormalWeb"/>
        <w:jc w:val="center"/>
        <w:rPr>
          <w:b/>
          <w:bCs/>
          <w:sz w:val="32"/>
          <w:szCs w:val="32"/>
        </w:rPr>
      </w:pPr>
    </w:p>
    <w:p w14:paraId="28A3211E" w14:textId="77777777" w:rsidR="00B14A4A" w:rsidRDefault="00B14A4A" w:rsidP="00B14A4A">
      <w:pPr>
        <w:pStyle w:val="NormalWeb"/>
        <w:jc w:val="center"/>
        <w:rPr>
          <w:b/>
          <w:bCs/>
          <w:sz w:val="32"/>
          <w:szCs w:val="32"/>
        </w:rPr>
      </w:pPr>
    </w:p>
    <w:p w14:paraId="153A53CB" w14:textId="77777777" w:rsidR="00B14A4A" w:rsidRDefault="00B14A4A" w:rsidP="00B14A4A">
      <w:pPr>
        <w:pStyle w:val="NormalWeb"/>
        <w:jc w:val="center"/>
        <w:rPr>
          <w:b/>
          <w:bCs/>
          <w:sz w:val="32"/>
          <w:szCs w:val="32"/>
        </w:rPr>
      </w:pPr>
    </w:p>
    <w:p w14:paraId="0F405947" w14:textId="77777777" w:rsidR="00B14A4A" w:rsidRDefault="00B14A4A" w:rsidP="00574B31">
      <w:pPr>
        <w:ind w:firstLine="0"/>
      </w:pPr>
    </w:p>
    <w:p w14:paraId="32ADBF4D" w14:textId="77777777" w:rsidR="00B14A4A" w:rsidRPr="00854FEF" w:rsidRDefault="00B14A4A" w:rsidP="00B14A4A">
      <w:pPr>
        <w:pStyle w:val="Heading1"/>
      </w:pPr>
      <w:bookmarkStart w:id="2" w:name="_Toc135653385"/>
      <w:bookmarkStart w:id="3" w:name="_Toc136195412"/>
      <w:r w:rsidRPr="00854FEF">
        <w:lastRenderedPageBreak/>
        <w:t>Предметна область і аналоги</w:t>
      </w:r>
      <w:bookmarkEnd w:id="2"/>
      <w:bookmarkEnd w:id="3"/>
    </w:p>
    <w:p w14:paraId="4E90C3E4" w14:textId="77777777" w:rsidR="00B14A4A" w:rsidRPr="00855BA8" w:rsidRDefault="00B14A4A" w:rsidP="00B14A4A">
      <w:pPr>
        <w:pStyle w:val="Heading2"/>
      </w:pPr>
      <w:bookmarkStart w:id="4" w:name="_Toc135653386"/>
      <w:bookmarkStart w:id="5" w:name="_Toc136195413"/>
      <w:r w:rsidRPr="00855BA8">
        <w:t>Огляд предметної області</w:t>
      </w:r>
      <w:bookmarkEnd w:id="4"/>
      <w:bookmarkEnd w:id="5"/>
      <w:r w:rsidRPr="00855BA8">
        <w:t xml:space="preserve"> </w:t>
      </w:r>
    </w:p>
    <w:p w14:paraId="6EC2B9F9" w14:textId="77777777" w:rsidR="001B5A60" w:rsidRDefault="001B5A60" w:rsidP="00B14A4A">
      <w:pPr>
        <w:pStyle w:val="NormalWeb"/>
        <w:ind w:firstLine="720"/>
        <w:rPr>
          <w:sz w:val="28"/>
          <w:szCs w:val="28"/>
          <w:lang w:val="uk-UA"/>
        </w:rPr>
      </w:pPr>
      <w:r w:rsidRPr="001B5A60">
        <w:rPr>
          <w:sz w:val="28"/>
          <w:szCs w:val="28"/>
          <w:lang w:val="uk-UA"/>
        </w:rPr>
        <w:t>Предметною областю системи є організація часу людини. У цій сфері існує розмаїття напрямків та систем, починаючи від простих "туду-листів" (to-do lists) й закінчуючи складними планувальними системами, такими як Microsoft Project. Основна різниця між ними полягає у масштабі та цілях, які системи намагаються досягти, орієнтовані вони на різні фокусні групи людей.</w:t>
      </w:r>
    </w:p>
    <w:p w14:paraId="00BE1474" w14:textId="05B0E80C" w:rsidR="00B14A4A" w:rsidRPr="001B5A60" w:rsidRDefault="00B14A4A" w:rsidP="00B14A4A">
      <w:pPr>
        <w:pStyle w:val="NormalWeb"/>
        <w:ind w:firstLine="720"/>
        <w:rPr>
          <w:sz w:val="28"/>
          <w:szCs w:val="28"/>
          <w:lang w:val="uk-UA"/>
        </w:rPr>
      </w:pPr>
      <w:r w:rsidRPr="000D3FE6">
        <w:rPr>
          <w:sz w:val="28"/>
          <w:szCs w:val="28"/>
          <w:lang w:val="uk-UA"/>
        </w:rPr>
        <w:t xml:space="preserve">Наприклад, </w:t>
      </w:r>
      <w:r w:rsidRPr="00F8279A">
        <w:rPr>
          <w:sz w:val="28"/>
          <w:szCs w:val="28"/>
          <w:lang w:val="ru-RU"/>
        </w:rPr>
        <w:t>Atlassian</w:t>
      </w:r>
      <w:r w:rsidRPr="000D3FE6">
        <w:rPr>
          <w:sz w:val="28"/>
          <w:szCs w:val="28"/>
          <w:lang w:val="uk-UA"/>
        </w:rPr>
        <w:t xml:space="preserve"> </w:t>
      </w:r>
      <w:r w:rsidRPr="00F8279A">
        <w:rPr>
          <w:sz w:val="28"/>
          <w:szCs w:val="28"/>
          <w:lang w:val="ru-RU"/>
        </w:rPr>
        <w:t>Jira</w:t>
      </w:r>
      <w:r w:rsidRPr="000D3FE6">
        <w:rPr>
          <w:sz w:val="28"/>
          <w:szCs w:val="28"/>
          <w:lang w:val="uk-UA"/>
        </w:rPr>
        <w:t xml:space="preserve"> та </w:t>
      </w:r>
      <w:r w:rsidRPr="00F8279A">
        <w:rPr>
          <w:sz w:val="28"/>
          <w:szCs w:val="28"/>
          <w:lang w:val="ru-RU"/>
        </w:rPr>
        <w:t>Microsoft</w:t>
      </w:r>
      <w:r w:rsidRPr="000D3FE6">
        <w:rPr>
          <w:sz w:val="28"/>
          <w:szCs w:val="28"/>
          <w:lang w:val="uk-UA"/>
        </w:rPr>
        <w:t xml:space="preserve"> </w:t>
      </w:r>
      <w:r w:rsidRPr="00F8279A">
        <w:rPr>
          <w:sz w:val="28"/>
          <w:szCs w:val="28"/>
          <w:lang w:val="ru-RU"/>
        </w:rPr>
        <w:t>Project</w:t>
      </w:r>
      <w:r w:rsidRPr="000D3FE6">
        <w:rPr>
          <w:sz w:val="28"/>
          <w:szCs w:val="28"/>
          <w:lang w:val="uk-UA"/>
        </w:rPr>
        <w:t xml:space="preserve"> спрямовані на організацію бізнес-процесів у компаніях, в той час як </w:t>
      </w:r>
      <w:r w:rsidRPr="00F8279A">
        <w:rPr>
          <w:sz w:val="28"/>
          <w:szCs w:val="28"/>
          <w:lang w:val="ru-RU"/>
        </w:rPr>
        <w:t>Microsoft</w:t>
      </w:r>
      <w:r w:rsidRPr="000D3FE6">
        <w:rPr>
          <w:sz w:val="28"/>
          <w:szCs w:val="28"/>
          <w:lang w:val="uk-UA"/>
        </w:rPr>
        <w:t xml:space="preserve"> </w:t>
      </w:r>
      <w:r w:rsidRPr="00F8279A">
        <w:rPr>
          <w:sz w:val="28"/>
          <w:szCs w:val="28"/>
          <w:lang w:val="ru-RU"/>
        </w:rPr>
        <w:t>Anydo</w:t>
      </w:r>
      <w:r w:rsidRPr="000D3FE6">
        <w:rPr>
          <w:sz w:val="28"/>
          <w:szCs w:val="28"/>
          <w:lang w:val="uk-UA"/>
        </w:rPr>
        <w:t xml:space="preserve"> та </w:t>
      </w:r>
      <w:r w:rsidRPr="00F8279A">
        <w:rPr>
          <w:sz w:val="28"/>
          <w:szCs w:val="28"/>
          <w:lang w:val="ru-RU"/>
        </w:rPr>
        <w:t>Structured</w:t>
      </w:r>
      <w:r w:rsidRPr="000D3FE6">
        <w:rPr>
          <w:sz w:val="28"/>
          <w:szCs w:val="28"/>
          <w:lang w:val="uk-UA"/>
        </w:rPr>
        <w:t xml:space="preserve"> націлені на сегмент "від продукту до клієнта" (</w:t>
      </w:r>
      <w:r w:rsidRPr="00F8279A">
        <w:rPr>
          <w:sz w:val="28"/>
          <w:szCs w:val="28"/>
          <w:lang w:val="ru-RU"/>
        </w:rPr>
        <w:t>Product</w:t>
      </w:r>
      <w:r w:rsidRPr="000D3FE6">
        <w:rPr>
          <w:sz w:val="28"/>
          <w:szCs w:val="28"/>
          <w:lang w:val="uk-UA"/>
        </w:rPr>
        <w:t xml:space="preserve"> </w:t>
      </w:r>
      <w:r w:rsidRPr="00F8279A">
        <w:rPr>
          <w:sz w:val="28"/>
          <w:szCs w:val="28"/>
          <w:lang w:val="ru-RU"/>
        </w:rPr>
        <w:t>to</w:t>
      </w:r>
      <w:r w:rsidRPr="000D3FE6">
        <w:rPr>
          <w:sz w:val="28"/>
          <w:szCs w:val="28"/>
          <w:lang w:val="uk-UA"/>
        </w:rPr>
        <w:t xml:space="preserve"> </w:t>
      </w:r>
      <w:r w:rsidRPr="00F8279A">
        <w:rPr>
          <w:sz w:val="28"/>
          <w:szCs w:val="28"/>
          <w:lang w:val="ru-RU"/>
        </w:rPr>
        <w:t>Customer</w:t>
      </w:r>
      <w:r w:rsidRPr="000D3FE6">
        <w:rPr>
          <w:sz w:val="28"/>
          <w:szCs w:val="28"/>
          <w:lang w:val="uk-UA"/>
        </w:rPr>
        <w:t>) - продаж софту для клієнтів, які зацікавлені у кращому управлінні своїм часом.</w:t>
      </w:r>
    </w:p>
    <w:p w14:paraId="74EA0B27" w14:textId="77777777" w:rsidR="0071321E" w:rsidRPr="0071321E" w:rsidRDefault="0071321E" w:rsidP="0071321E">
      <w:pPr>
        <w:ind w:firstLine="720"/>
        <w:rPr>
          <w:sz w:val="28"/>
          <w:szCs w:val="28"/>
          <w:lang w:val="ru-RU" w:eastAsia="en-GB"/>
        </w:rPr>
      </w:pPr>
      <w:r w:rsidRPr="0071321E">
        <w:rPr>
          <w:sz w:val="28"/>
          <w:szCs w:val="28"/>
          <w:lang w:val="ru-RU" w:eastAsia="en-GB"/>
        </w:rPr>
        <w:t>Організаційний софт в основному виконує алгоритмічну роботу з даними та створює умови для ефективного сприйняття і управління часом. Незалежно від цілей і масштабів, всі системи сводяться до найменшого "юніта" - завдання або таску.</w:t>
      </w:r>
    </w:p>
    <w:p w14:paraId="55309DB7" w14:textId="0680B94C" w:rsidR="00B14A4A" w:rsidRDefault="0071321E" w:rsidP="0071321E">
      <w:pPr>
        <w:ind w:firstLine="576"/>
        <w:rPr>
          <w:sz w:val="28"/>
          <w:szCs w:val="28"/>
        </w:rPr>
      </w:pPr>
      <w:r w:rsidRPr="0071321E">
        <w:rPr>
          <w:sz w:val="28"/>
          <w:szCs w:val="28"/>
          <w:lang w:val="ru-RU" w:eastAsia="en-GB"/>
        </w:rPr>
        <w:t>Мій проект працює за моделлю "від продукту до клієнта" (Project to Client) і спрямований на покупців. Однак, система відрізняється від інших проектів деякими особливостями, які будуть надалі вказані.</w:t>
      </w:r>
      <w:r w:rsidR="00B14A4A">
        <w:rPr>
          <w:sz w:val="28"/>
          <w:szCs w:val="28"/>
        </w:rPr>
        <w:t xml:space="preserve">Моя задача зробити </w:t>
      </w:r>
      <w:r w:rsidR="00B14A4A" w:rsidRPr="00347300">
        <w:rPr>
          <w:sz w:val="28"/>
          <w:szCs w:val="28"/>
        </w:rPr>
        <w:t>потужни</w:t>
      </w:r>
      <w:r w:rsidR="00B14A4A">
        <w:rPr>
          <w:sz w:val="28"/>
          <w:szCs w:val="28"/>
        </w:rPr>
        <w:t>й</w:t>
      </w:r>
      <w:r w:rsidR="00B14A4A" w:rsidRPr="00347300">
        <w:rPr>
          <w:sz w:val="28"/>
          <w:szCs w:val="28"/>
        </w:rPr>
        <w:t xml:space="preserve"> інструмент</w:t>
      </w:r>
      <w:r w:rsidR="00B14A4A">
        <w:rPr>
          <w:sz w:val="28"/>
          <w:szCs w:val="28"/>
        </w:rPr>
        <w:t xml:space="preserve"> </w:t>
      </w:r>
      <w:r w:rsidR="00B14A4A" w:rsidRPr="00347300">
        <w:rPr>
          <w:sz w:val="28"/>
          <w:szCs w:val="28"/>
        </w:rPr>
        <w:t>для розгрузки мозку</w:t>
      </w:r>
      <w:r w:rsidR="00B14A4A">
        <w:rPr>
          <w:sz w:val="28"/>
          <w:szCs w:val="28"/>
        </w:rPr>
        <w:t>,</w:t>
      </w:r>
      <w:r w:rsidR="00B14A4A" w:rsidRPr="00347300">
        <w:rPr>
          <w:sz w:val="28"/>
          <w:szCs w:val="28"/>
        </w:rPr>
        <w:t xml:space="preserve"> оптимізації рутинних завдан</w:t>
      </w:r>
      <w:r w:rsidR="00B14A4A">
        <w:rPr>
          <w:sz w:val="28"/>
          <w:szCs w:val="28"/>
        </w:rPr>
        <w:t>ь, з накопичувальним ефектом і сильною інтеграцією з спільнотою однодумців.</w:t>
      </w:r>
    </w:p>
    <w:p w14:paraId="451F68B8" w14:textId="77777777" w:rsidR="00B14A4A" w:rsidRDefault="00B14A4A" w:rsidP="00B14A4A">
      <w:pPr>
        <w:pStyle w:val="NormalWeb"/>
        <w:tabs>
          <w:tab w:val="left" w:pos="3966"/>
        </w:tabs>
        <w:ind w:firstLine="720"/>
        <w:rPr>
          <w:b/>
          <w:bCs/>
          <w:sz w:val="28"/>
          <w:szCs w:val="28"/>
        </w:rPr>
      </w:pPr>
      <w:r>
        <w:rPr>
          <w:b/>
          <w:bCs/>
          <w:sz w:val="28"/>
          <w:szCs w:val="28"/>
        </w:rPr>
        <w:tab/>
      </w:r>
    </w:p>
    <w:p w14:paraId="320B40BC" w14:textId="52382C6D" w:rsidR="00B14A4A" w:rsidRPr="0071321E" w:rsidRDefault="00B14A4A" w:rsidP="00B14A4A">
      <w:pPr>
        <w:pStyle w:val="Heading3"/>
        <w:numPr>
          <w:ilvl w:val="0"/>
          <w:numId w:val="0"/>
        </w:numPr>
        <w:rPr>
          <w:lang w:val="en-UA"/>
        </w:rPr>
      </w:pPr>
    </w:p>
    <w:p w14:paraId="26C37CC8" w14:textId="77777777" w:rsidR="00574B31" w:rsidRPr="0071321E" w:rsidRDefault="00574B31" w:rsidP="00574B31">
      <w:pPr>
        <w:rPr>
          <w:lang w:val="en-UA"/>
        </w:rPr>
      </w:pPr>
    </w:p>
    <w:p w14:paraId="74BF3533" w14:textId="77777777" w:rsidR="00B14A4A" w:rsidRPr="00926750" w:rsidRDefault="00B14A4A" w:rsidP="00B14A4A">
      <w:pPr>
        <w:pStyle w:val="Heading2"/>
      </w:pPr>
      <w:bookmarkStart w:id="6" w:name="_Toc135653387"/>
      <w:bookmarkStart w:id="7" w:name="_Toc136195414"/>
      <w:r w:rsidRPr="00926750">
        <w:lastRenderedPageBreak/>
        <w:t>Аналіз існуючих рішень</w:t>
      </w:r>
      <w:bookmarkEnd w:id="6"/>
      <w:bookmarkEnd w:id="7"/>
    </w:p>
    <w:p w14:paraId="6668DB9D" w14:textId="77777777" w:rsidR="00B14A4A" w:rsidRDefault="00B14A4A" w:rsidP="00B14A4A">
      <w:pPr>
        <w:ind w:firstLine="720"/>
        <w:rPr>
          <w:sz w:val="28"/>
          <w:szCs w:val="28"/>
        </w:rPr>
      </w:pPr>
      <w:r w:rsidRPr="00347300">
        <w:rPr>
          <w:sz w:val="28"/>
          <w:szCs w:val="28"/>
        </w:rPr>
        <w:t>Справді, на ринку існує велика кількість програмного забезпечення для організації часу. Це означає, що конкуренція серед розробників є дуже високою, і для того, щоб виділитись, потрібно мати щось особливе.</w:t>
      </w:r>
    </w:p>
    <w:p w14:paraId="5FBDFA10" w14:textId="77777777" w:rsidR="00B14A4A" w:rsidRDefault="00B14A4A" w:rsidP="00B14A4A">
      <w:pPr>
        <w:ind w:firstLine="720"/>
        <w:rPr>
          <w:sz w:val="28"/>
          <w:szCs w:val="28"/>
        </w:rPr>
      </w:pPr>
    </w:p>
    <w:p w14:paraId="162F2476" w14:textId="77777777" w:rsidR="00B14A4A" w:rsidRDefault="00B14A4A" w:rsidP="00B14A4A">
      <w:pPr>
        <w:ind w:firstLine="720"/>
        <w:rPr>
          <w:sz w:val="28"/>
          <w:szCs w:val="28"/>
        </w:rPr>
      </w:pPr>
      <w:r w:rsidRPr="00DF10DD">
        <w:rPr>
          <w:sz w:val="28"/>
          <w:szCs w:val="28"/>
        </w:rPr>
        <w:t>Деякі програми можуть зосередитись на інтуїтивно зрозумілому і простому інтерфейсі, що дозволяє користувачам швидко оволодіти програмою і почати організовувати свій час без складнощів. Інші можуть пропонувати інноваційні методи планування, такі як графіки Ганта або канбан-дошки, які дають змогу візуально відстежувати прогрес та керувати завданнями.</w:t>
      </w:r>
    </w:p>
    <w:p w14:paraId="299684E1" w14:textId="77777777" w:rsidR="00B14A4A" w:rsidRDefault="00B14A4A" w:rsidP="00B14A4A">
      <w:pPr>
        <w:ind w:firstLine="720"/>
        <w:rPr>
          <w:sz w:val="28"/>
          <w:szCs w:val="28"/>
        </w:rPr>
      </w:pPr>
    </w:p>
    <w:p w14:paraId="0E74868E" w14:textId="77777777" w:rsidR="00B14A4A" w:rsidRDefault="00B14A4A" w:rsidP="00B14A4A">
      <w:pPr>
        <w:ind w:firstLine="720"/>
        <w:rPr>
          <w:sz w:val="28"/>
          <w:szCs w:val="28"/>
        </w:rPr>
      </w:pPr>
      <w:r w:rsidRPr="00DF10DD">
        <w:rPr>
          <w:sz w:val="28"/>
          <w:szCs w:val="28"/>
        </w:rPr>
        <w:t>У наступних розділах ми розглянемо</w:t>
      </w:r>
      <w:r>
        <w:rPr>
          <w:sz w:val="28"/>
          <w:szCs w:val="28"/>
        </w:rPr>
        <w:t xml:space="preserve"> два</w:t>
      </w:r>
      <w:r w:rsidRPr="00DF10DD">
        <w:rPr>
          <w:sz w:val="28"/>
          <w:szCs w:val="28"/>
        </w:rPr>
        <w:t xml:space="preserve"> найпопулярніші додатки для організації часу на сьогоднішній день, а також проведемо порівняльний аналіз їх основних характеристик, таких як підтримувані пристрої, </w:t>
      </w:r>
      <w:r>
        <w:rPr>
          <w:sz w:val="28"/>
          <w:szCs w:val="28"/>
        </w:rPr>
        <w:t xml:space="preserve">цілі, ідеології, </w:t>
      </w:r>
      <w:r w:rsidRPr="00DF10DD">
        <w:rPr>
          <w:sz w:val="28"/>
          <w:szCs w:val="28"/>
        </w:rPr>
        <w:t>простот</w:t>
      </w:r>
      <w:r>
        <w:rPr>
          <w:sz w:val="28"/>
          <w:szCs w:val="28"/>
        </w:rPr>
        <w:t>у</w:t>
      </w:r>
      <w:r w:rsidRPr="00DF10DD">
        <w:rPr>
          <w:sz w:val="28"/>
          <w:szCs w:val="28"/>
        </w:rPr>
        <w:t xml:space="preserve"> керування процесами.</w:t>
      </w:r>
    </w:p>
    <w:p w14:paraId="275AAEC2" w14:textId="77777777" w:rsidR="00B14A4A" w:rsidRPr="00B56384" w:rsidRDefault="00B14A4A" w:rsidP="00B14A4A">
      <w:pPr>
        <w:ind w:firstLine="720"/>
        <w:rPr>
          <w:sz w:val="28"/>
          <w:szCs w:val="28"/>
        </w:rPr>
      </w:pPr>
    </w:p>
    <w:p w14:paraId="5CEF12A7" w14:textId="77777777" w:rsidR="00B14A4A" w:rsidRPr="00B56384" w:rsidRDefault="00B14A4A" w:rsidP="00B14A4A">
      <w:pPr>
        <w:ind w:firstLine="720"/>
        <w:rPr>
          <w:sz w:val="28"/>
          <w:szCs w:val="28"/>
        </w:rPr>
      </w:pPr>
      <w:r w:rsidRPr="00B56384">
        <w:rPr>
          <w:sz w:val="28"/>
          <w:szCs w:val="28"/>
        </w:rPr>
        <w:t>Деякі програми акцентуються на синхронізації та доступності даних. Вони можуть пропонувати можливість синхронізувати розклади та завдання між різними пристроями та платформами, такими як комп'ютери, смартфони та планшети, щоб мати постійний доступ до оновленої інформації.</w:t>
      </w:r>
    </w:p>
    <w:p w14:paraId="5AAB8A20" w14:textId="77777777" w:rsidR="00B14A4A" w:rsidRPr="00B56384" w:rsidRDefault="00B14A4A" w:rsidP="00B14A4A">
      <w:pPr>
        <w:ind w:firstLine="720"/>
        <w:rPr>
          <w:sz w:val="28"/>
          <w:szCs w:val="28"/>
        </w:rPr>
      </w:pPr>
    </w:p>
    <w:p w14:paraId="01DED854" w14:textId="77777777" w:rsidR="00B14A4A" w:rsidRPr="00B56384" w:rsidRDefault="00B14A4A" w:rsidP="00B14A4A">
      <w:pPr>
        <w:ind w:firstLine="720"/>
        <w:rPr>
          <w:sz w:val="28"/>
          <w:szCs w:val="28"/>
        </w:rPr>
      </w:pPr>
      <w:r w:rsidRPr="00B56384">
        <w:rPr>
          <w:sz w:val="28"/>
          <w:szCs w:val="28"/>
        </w:rPr>
        <w:t>Деякі програми можуть спеціалізуватись на конкретних групах користувачів або виконувати специфічні завдання. Наприклад, є програми, призначені для менеджменту проектів, нагадувань про медичні препарати, трекінгу часу роботи та багато інших.</w:t>
      </w:r>
    </w:p>
    <w:p w14:paraId="5D1DB4CD" w14:textId="77777777" w:rsidR="00B14A4A" w:rsidRPr="00B56384" w:rsidRDefault="00B14A4A" w:rsidP="00B14A4A">
      <w:pPr>
        <w:ind w:firstLine="720"/>
        <w:rPr>
          <w:sz w:val="28"/>
          <w:szCs w:val="28"/>
        </w:rPr>
      </w:pPr>
    </w:p>
    <w:p w14:paraId="57AE15B5" w14:textId="77777777" w:rsidR="00B14A4A" w:rsidRDefault="00B14A4A" w:rsidP="00B14A4A">
      <w:pPr>
        <w:ind w:firstLine="720"/>
        <w:rPr>
          <w:sz w:val="28"/>
          <w:szCs w:val="28"/>
        </w:rPr>
      </w:pPr>
      <w:r w:rsidRPr="00B56384">
        <w:rPr>
          <w:sz w:val="28"/>
          <w:szCs w:val="28"/>
        </w:rPr>
        <w:lastRenderedPageBreak/>
        <w:t>Окрім цього, оновлення та підтримка програмного забезпечення є важливим аспектом. Розробники повинні надавати регулярні оновлення з новими функціями, виправленнями помилок та забезпечувати гарантовану підтримку користувачів, щоб забезпечити задоволення і лояльність клієнтів.</w:t>
      </w:r>
    </w:p>
    <w:p w14:paraId="4C83AD8D" w14:textId="77777777" w:rsidR="00B14A4A" w:rsidRDefault="00B14A4A" w:rsidP="00B14A4A">
      <w:pPr>
        <w:ind w:firstLine="720"/>
        <w:rPr>
          <w:sz w:val="28"/>
          <w:szCs w:val="28"/>
        </w:rPr>
      </w:pPr>
    </w:p>
    <w:p w14:paraId="72A5CA2B" w14:textId="77777777" w:rsidR="00B14A4A" w:rsidRDefault="00B14A4A" w:rsidP="00B14A4A">
      <w:pPr>
        <w:ind w:firstLine="720"/>
        <w:rPr>
          <w:sz w:val="28"/>
          <w:szCs w:val="28"/>
        </w:rPr>
      </w:pPr>
    </w:p>
    <w:p w14:paraId="5D49CC8E" w14:textId="77777777" w:rsidR="00B14A4A" w:rsidRDefault="00B14A4A" w:rsidP="00B14A4A">
      <w:pPr>
        <w:ind w:firstLine="720"/>
        <w:rPr>
          <w:sz w:val="28"/>
          <w:szCs w:val="28"/>
        </w:rPr>
      </w:pPr>
    </w:p>
    <w:p w14:paraId="73394404" w14:textId="77777777" w:rsidR="00B14A4A" w:rsidRDefault="00B14A4A" w:rsidP="00B14A4A">
      <w:pPr>
        <w:ind w:firstLine="720"/>
        <w:rPr>
          <w:sz w:val="28"/>
          <w:szCs w:val="28"/>
        </w:rPr>
      </w:pPr>
    </w:p>
    <w:p w14:paraId="76F344E3" w14:textId="77777777" w:rsidR="00B14A4A" w:rsidRDefault="00B14A4A" w:rsidP="00B14A4A">
      <w:pPr>
        <w:ind w:firstLine="720"/>
        <w:rPr>
          <w:sz w:val="28"/>
          <w:szCs w:val="28"/>
        </w:rPr>
      </w:pPr>
    </w:p>
    <w:p w14:paraId="6DA6A6FB" w14:textId="77777777" w:rsidR="00B14A4A" w:rsidRDefault="00B14A4A" w:rsidP="00B14A4A">
      <w:pPr>
        <w:rPr>
          <w:sz w:val="28"/>
          <w:szCs w:val="28"/>
        </w:rPr>
      </w:pPr>
    </w:p>
    <w:p w14:paraId="2D60E864" w14:textId="77777777" w:rsidR="00B14A4A" w:rsidRPr="00855BA8" w:rsidRDefault="00B14A4A" w:rsidP="00B14A4A">
      <w:pPr>
        <w:pStyle w:val="Heading3"/>
      </w:pPr>
      <w:bookmarkStart w:id="8" w:name="_Toc135653388"/>
      <w:bookmarkStart w:id="9" w:name="_Toc136195415"/>
      <w:r>
        <w:t>Огляд Structured</w:t>
      </w:r>
      <w:bookmarkEnd w:id="8"/>
      <w:bookmarkEnd w:id="9"/>
    </w:p>
    <w:p w14:paraId="79C00BE2" w14:textId="77777777" w:rsidR="00B14A4A" w:rsidRDefault="00B14A4A" w:rsidP="00B14A4A">
      <w:pPr>
        <w:ind w:firstLine="720"/>
        <w:rPr>
          <w:sz w:val="28"/>
          <w:szCs w:val="28"/>
        </w:rPr>
      </w:pPr>
      <w:r w:rsidRPr="00442986">
        <w:rPr>
          <w:sz w:val="28"/>
          <w:szCs w:val="28"/>
        </w:rPr>
        <w:t>Structured - це щоденний візуальний планувальник, який поєднує календар і список справ, щоб надати можливість розплановувати завдання, стежити за прогресом протягом дня та позначати їх як виконані, коли завдання виконані.</w:t>
      </w:r>
    </w:p>
    <w:p w14:paraId="5794C8D9" w14:textId="77777777" w:rsidR="00B14A4A" w:rsidRDefault="00B14A4A" w:rsidP="00B14A4A">
      <w:pPr>
        <w:ind w:firstLine="720"/>
        <w:rPr>
          <w:sz w:val="28"/>
          <w:szCs w:val="28"/>
        </w:rPr>
      </w:pPr>
    </w:p>
    <w:p w14:paraId="01EA0E78" w14:textId="77777777" w:rsidR="00B14A4A" w:rsidRPr="00442986" w:rsidRDefault="00B14A4A" w:rsidP="00B14A4A">
      <w:pPr>
        <w:ind w:firstLine="720"/>
        <w:rPr>
          <w:sz w:val="28"/>
          <w:szCs w:val="28"/>
        </w:rPr>
      </w:pPr>
      <w:r>
        <w:rPr>
          <w:sz w:val="28"/>
          <w:szCs w:val="28"/>
        </w:rPr>
        <w:t>Сервіс</w:t>
      </w:r>
      <w:r w:rsidRPr="00442986">
        <w:rPr>
          <w:sz w:val="28"/>
          <w:szCs w:val="28"/>
        </w:rPr>
        <w:t>, доступним лише на пристроях від Apple. Він може бути використаний на iPhone, iPad</w:t>
      </w:r>
      <w:r>
        <w:rPr>
          <w:sz w:val="28"/>
          <w:szCs w:val="28"/>
        </w:rPr>
        <w:t xml:space="preserve">, </w:t>
      </w:r>
      <w:r w:rsidRPr="00442986">
        <w:rPr>
          <w:sz w:val="28"/>
          <w:szCs w:val="28"/>
        </w:rPr>
        <w:t xml:space="preserve">та пристроях, що працюють під управлінням операційної системи </w:t>
      </w:r>
      <w:r>
        <w:rPr>
          <w:sz w:val="28"/>
          <w:szCs w:val="28"/>
          <w:lang w:val="en-US"/>
        </w:rPr>
        <w:t>macOS</w:t>
      </w:r>
      <w:r w:rsidRPr="00442986">
        <w:rPr>
          <w:sz w:val="28"/>
          <w:szCs w:val="28"/>
        </w:rPr>
        <w:t>. Це означає, що користувачі, які володіють пристроями Apple, можуть насолоджуватися функціональністю та, які надає Structured для планування та відстеження своїх завдань та розкладу.</w:t>
      </w:r>
    </w:p>
    <w:p w14:paraId="0B39B8B6" w14:textId="77777777" w:rsidR="00B14A4A" w:rsidRPr="00F8279A" w:rsidRDefault="00B14A4A" w:rsidP="00B14A4A">
      <w:pPr>
        <w:ind w:firstLine="720"/>
        <w:rPr>
          <w:sz w:val="28"/>
          <w:szCs w:val="28"/>
        </w:rPr>
      </w:pPr>
    </w:p>
    <w:p w14:paraId="406FCA8D" w14:textId="77777777" w:rsidR="00B14A4A" w:rsidRDefault="00B14A4A" w:rsidP="00B14A4A">
      <w:pPr>
        <w:ind w:firstLine="720"/>
        <w:rPr>
          <w:sz w:val="28"/>
          <w:szCs w:val="28"/>
        </w:rPr>
      </w:pPr>
      <w:r w:rsidRPr="00F8279A">
        <w:rPr>
          <w:sz w:val="28"/>
          <w:szCs w:val="28"/>
        </w:rPr>
        <w:t xml:space="preserve">Сервіс </w:t>
      </w:r>
      <w:r w:rsidRPr="00626F2C">
        <w:rPr>
          <w:sz w:val="28"/>
          <w:szCs w:val="28"/>
          <w:lang w:val="ru-RU"/>
        </w:rPr>
        <w:t>Structured</w:t>
      </w:r>
      <w:r w:rsidRPr="00F8279A">
        <w:rPr>
          <w:sz w:val="28"/>
          <w:szCs w:val="28"/>
        </w:rPr>
        <w:t>, на жаль, не має базового функціоналу для організації рутини людини, хоч якось працююча верс</w:t>
      </w:r>
      <w:r>
        <w:rPr>
          <w:sz w:val="28"/>
          <w:szCs w:val="28"/>
        </w:rPr>
        <w:t xml:space="preserve">ія коштує грошей. Бізнес схема в програми геть погана. </w:t>
      </w:r>
    </w:p>
    <w:p w14:paraId="1BBA690B" w14:textId="77777777" w:rsidR="00B14A4A" w:rsidRPr="00F8279A" w:rsidRDefault="00B14A4A" w:rsidP="00B14A4A">
      <w:pPr>
        <w:rPr>
          <w:sz w:val="28"/>
          <w:szCs w:val="28"/>
          <w:lang w:val="ru-RU"/>
        </w:rPr>
      </w:pPr>
    </w:p>
    <w:p w14:paraId="595C8FC7" w14:textId="77777777" w:rsidR="00B14A4A" w:rsidRPr="00626F2C" w:rsidRDefault="00B14A4A" w:rsidP="00B14A4A">
      <w:pPr>
        <w:ind w:firstLine="720"/>
        <w:rPr>
          <w:sz w:val="28"/>
          <w:szCs w:val="28"/>
          <w:lang w:val="ru-RU"/>
        </w:rPr>
      </w:pPr>
      <w:r w:rsidRPr="00626F2C">
        <w:rPr>
          <w:sz w:val="28"/>
          <w:szCs w:val="28"/>
          <w:lang w:val="ru-RU"/>
        </w:rPr>
        <w:lastRenderedPageBreak/>
        <w:t xml:space="preserve"> Він зосереджений переважно на плануванні завдань та відстеженні прогресу. Це може бути обмеженням для тих, хто шукає інструмент, який допоможе організувати та регулярно повторювати рутинні дії і ділові звички.</w:t>
      </w:r>
    </w:p>
    <w:p w14:paraId="4F04BBC1" w14:textId="77777777" w:rsidR="00B14A4A" w:rsidRDefault="00B14A4A" w:rsidP="00B14A4A">
      <w:pPr>
        <w:ind w:firstLine="720"/>
        <w:rPr>
          <w:sz w:val="28"/>
          <w:szCs w:val="28"/>
          <w:lang w:val="ru-RU"/>
        </w:rPr>
      </w:pPr>
    </w:p>
    <w:p w14:paraId="03A3BBA0" w14:textId="77777777" w:rsidR="00B14A4A" w:rsidRDefault="00B14A4A" w:rsidP="00B14A4A">
      <w:pPr>
        <w:rPr>
          <w:sz w:val="28"/>
          <w:szCs w:val="28"/>
        </w:rPr>
      </w:pPr>
      <w:r>
        <w:rPr>
          <w:sz w:val="28"/>
          <w:szCs w:val="28"/>
        </w:rPr>
        <w:t xml:space="preserve">Функції додатку </w:t>
      </w:r>
    </w:p>
    <w:p w14:paraId="3B619ACE" w14:textId="77777777" w:rsidR="00B14A4A" w:rsidRPr="00722BA6" w:rsidRDefault="00B14A4A" w:rsidP="00B14A4A">
      <w:pPr>
        <w:ind w:firstLine="720"/>
        <w:rPr>
          <w:sz w:val="28"/>
          <w:szCs w:val="28"/>
        </w:rPr>
      </w:pPr>
      <w:r w:rsidRPr="00722BA6">
        <w:rPr>
          <w:sz w:val="28"/>
          <w:szCs w:val="28"/>
        </w:rPr>
        <w:t>Structured - це застосунок, який пропонує ряд корисних функцій для організації часу та завдань. Основний функціонал додатку Structured включає:</w:t>
      </w:r>
    </w:p>
    <w:p w14:paraId="2A7C94B9" w14:textId="77777777" w:rsidR="00B14A4A" w:rsidRDefault="00B14A4A" w:rsidP="00B14A4A">
      <w:pPr>
        <w:rPr>
          <w:sz w:val="28"/>
          <w:szCs w:val="28"/>
        </w:rPr>
      </w:pPr>
    </w:p>
    <w:p w14:paraId="0862466A" w14:textId="77777777" w:rsidR="00B14A4A" w:rsidRPr="00722BA6" w:rsidRDefault="00B14A4A" w:rsidP="00B14A4A">
      <w:pPr>
        <w:pStyle w:val="ListParagraph"/>
        <w:numPr>
          <w:ilvl w:val="0"/>
          <w:numId w:val="1"/>
        </w:numPr>
        <w:rPr>
          <w:sz w:val="28"/>
          <w:szCs w:val="28"/>
        </w:rPr>
      </w:pPr>
      <w:r w:rsidRPr="00722BA6">
        <w:rPr>
          <w:sz w:val="28"/>
          <w:szCs w:val="28"/>
        </w:rPr>
        <w:t>Планування завдань: Застосунок дозволяє вам створювати та розплановувати завдання на календарі. Ви можете встановлювати терміни виконання, пріоритети та тривалість кожного завдання.</w:t>
      </w:r>
    </w:p>
    <w:p w14:paraId="3D3415BE" w14:textId="77777777" w:rsidR="00B14A4A" w:rsidRDefault="00B14A4A" w:rsidP="00B14A4A">
      <w:pPr>
        <w:rPr>
          <w:sz w:val="28"/>
          <w:szCs w:val="28"/>
        </w:rPr>
      </w:pPr>
    </w:p>
    <w:p w14:paraId="1232ED92" w14:textId="77777777" w:rsidR="00B14A4A" w:rsidRPr="00722BA6" w:rsidRDefault="00B14A4A" w:rsidP="00B14A4A">
      <w:pPr>
        <w:pStyle w:val="ListParagraph"/>
        <w:numPr>
          <w:ilvl w:val="0"/>
          <w:numId w:val="1"/>
        </w:numPr>
        <w:rPr>
          <w:sz w:val="28"/>
          <w:szCs w:val="28"/>
        </w:rPr>
      </w:pPr>
      <w:r w:rsidRPr="00722BA6">
        <w:rPr>
          <w:sz w:val="28"/>
          <w:szCs w:val="28"/>
        </w:rPr>
        <w:t>Список справ: Structured надає можливість створювати список справ, який включає окремі завдання або підзавдання. Ви можете легко організовувати свої завдання за категоріями або проектами.</w:t>
      </w:r>
    </w:p>
    <w:p w14:paraId="46D0C1D2" w14:textId="77777777" w:rsidR="00B14A4A" w:rsidRPr="00722BA6" w:rsidRDefault="00B14A4A" w:rsidP="00B14A4A">
      <w:pPr>
        <w:ind w:firstLine="720"/>
        <w:rPr>
          <w:sz w:val="28"/>
          <w:szCs w:val="28"/>
        </w:rPr>
      </w:pPr>
    </w:p>
    <w:p w14:paraId="51A86F94" w14:textId="77777777" w:rsidR="00B14A4A" w:rsidRPr="00722BA6" w:rsidRDefault="00B14A4A" w:rsidP="00B14A4A">
      <w:pPr>
        <w:pStyle w:val="ListParagraph"/>
        <w:numPr>
          <w:ilvl w:val="0"/>
          <w:numId w:val="1"/>
        </w:numPr>
        <w:rPr>
          <w:sz w:val="28"/>
          <w:szCs w:val="28"/>
        </w:rPr>
      </w:pPr>
      <w:r w:rsidRPr="00722BA6">
        <w:rPr>
          <w:sz w:val="28"/>
          <w:szCs w:val="28"/>
        </w:rPr>
        <w:t>Візуальне планування: За допомогою Structured ви можете використовувати візуальний планувальник для відстеження свого розкладу та завдань. Ви можете бачити ваші завдання на календарі і переміщати їх за допомогою перетягування, змінюючи їх дати та часи.</w:t>
      </w:r>
    </w:p>
    <w:p w14:paraId="45CD55E2" w14:textId="77777777" w:rsidR="00B14A4A" w:rsidRPr="00722BA6" w:rsidRDefault="00B14A4A" w:rsidP="00B14A4A">
      <w:pPr>
        <w:ind w:firstLine="720"/>
        <w:rPr>
          <w:sz w:val="28"/>
          <w:szCs w:val="28"/>
        </w:rPr>
      </w:pPr>
    </w:p>
    <w:p w14:paraId="7164A620" w14:textId="77777777" w:rsidR="00B14A4A" w:rsidRPr="00722BA6" w:rsidRDefault="00B14A4A" w:rsidP="00B14A4A">
      <w:pPr>
        <w:pStyle w:val="ListParagraph"/>
        <w:numPr>
          <w:ilvl w:val="0"/>
          <w:numId w:val="1"/>
        </w:numPr>
        <w:rPr>
          <w:sz w:val="28"/>
          <w:szCs w:val="28"/>
        </w:rPr>
      </w:pPr>
      <w:r w:rsidRPr="00722BA6">
        <w:rPr>
          <w:sz w:val="28"/>
          <w:szCs w:val="28"/>
        </w:rPr>
        <w:t>Нагадування та сповіщення: Structured дозволяє встановлювати нагадування про наближення термінів виконання завдань або про важливі події. Ви отримуватимете сповіщення, щоб не пропустити жодне важливе завдання.</w:t>
      </w:r>
    </w:p>
    <w:p w14:paraId="3D461076" w14:textId="77777777" w:rsidR="00B14A4A" w:rsidRPr="00722BA6" w:rsidRDefault="00B14A4A" w:rsidP="00B14A4A">
      <w:pPr>
        <w:ind w:firstLine="720"/>
        <w:rPr>
          <w:sz w:val="28"/>
          <w:szCs w:val="28"/>
        </w:rPr>
      </w:pPr>
    </w:p>
    <w:p w14:paraId="43F25C01" w14:textId="77777777" w:rsidR="00B14A4A" w:rsidRPr="00722BA6" w:rsidRDefault="00B14A4A" w:rsidP="00B14A4A">
      <w:pPr>
        <w:pStyle w:val="ListParagraph"/>
        <w:numPr>
          <w:ilvl w:val="0"/>
          <w:numId w:val="1"/>
        </w:numPr>
        <w:rPr>
          <w:sz w:val="28"/>
          <w:szCs w:val="28"/>
        </w:rPr>
      </w:pPr>
      <w:r w:rsidRPr="00722BA6">
        <w:rPr>
          <w:sz w:val="28"/>
          <w:szCs w:val="28"/>
        </w:rPr>
        <w:t>Відстеження прогресу: Застосунок надає можливість відстежувати прогрес виконання завдань. Ви можете позначати завдання як виконані, встановлювати статуси або використовувати вбудовані мітки для класифікації завдань.</w:t>
      </w:r>
    </w:p>
    <w:p w14:paraId="43C063BC" w14:textId="77777777" w:rsidR="00B14A4A" w:rsidRPr="00722BA6" w:rsidRDefault="00B14A4A" w:rsidP="00B14A4A">
      <w:pPr>
        <w:ind w:firstLine="720"/>
        <w:rPr>
          <w:sz w:val="28"/>
          <w:szCs w:val="28"/>
        </w:rPr>
      </w:pPr>
    </w:p>
    <w:p w14:paraId="46BF072D" w14:textId="77777777" w:rsidR="00B14A4A" w:rsidRPr="00722BA6" w:rsidRDefault="00B14A4A" w:rsidP="00B14A4A">
      <w:pPr>
        <w:pStyle w:val="ListParagraph"/>
        <w:numPr>
          <w:ilvl w:val="0"/>
          <w:numId w:val="1"/>
        </w:numPr>
        <w:rPr>
          <w:sz w:val="28"/>
          <w:szCs w:val="28"/>
        </w:rPr>
      </w:pPr>
      <w:r w:rsidRPr="00722BA6">
        <w:rPr>
          <w:sz w:val="28"/>
          <w:szCs w:val="28"/>
        </w:rPr>
        <w:lastRenderedPageBreak/>
        <w:t>Синхронізація даних: Structured забезпечує синхронізацію даних між пристроями, що дозволяє вам отримувати доступ до своїх завдань та розкладу з різних пристроїв, таких як смартфони або планшети.</w:t>
      </w:r>
    </w:p>
    <w:p w14:paraId="2983280F" w14:textId="77777777" w:rsidR="00B14A4A" w:rsidRPr="00722BA6" w:rsidRDefault="00B14A4A" w:rsidP="00B14A4A">
      <w:pPr>
        <w:ind w:firstLine="720"/>
        <w:rPr>
          <w:sz w:val="28"/>
          <w:szCs w:val="28"/>
        </w:rPr>
      </w:pPr>
    </w:p>
    <w:p w14:paraId="27A491B4" w14:textId="77777777" w:rsidR="00B14A4A" w:rsidRDefault="00B14A4A" w:rsidP="00B14A4A">
      <w:pPr>
        <w:pStyle w:val="ListParagraph"/>
        <w:numPr>
          <w:ilvl w:val="0"/>
          <w:numId w:val="1"/>
        </w:numPr>
        <w:rPr>
          <w:sz w:val="28"/>
          <w:szCs w:val="28"/>
        </w:rPr>
      </w:pPr>
      <w:r w:rsidRPr="00722BA6">
        <w:rPr>
          <w:sz w:val="28"/>
          <w:szCs w:val="28"/>
        </w:rPr>
        <w:t>Ці функції дозволяють вам більш ефективно організувати свій час, планувати завдання та відстежувати їх виконання, забезпечуючи більшу продуктивність та організованість у вашому повсякденному житті.</w:t>
      </w:r>
    </w:p>
    <w:p w14:paraId="6F768074" w14:textId="77777777" w:rsidR="00B14A4A" w:rsidRPr="00722BA6" w:rsidRDefault="00B14A4A" w:rsidP="00B14A4A">
      <w:pPr>
        <w:pStyle w:val="ListParagraph"/>
        <w:rPr>
          <w:sz w:val="28"/>
          <w:szCs w:val="28"/>
        </w:rPr>
      </w:pPr>
    </w:p>
    <w:p w14:paraId="302AC8B8" w14:textId="77777777" w:rsidR="00B14A4A" w:rsidRPr="00EF3433" w:rsidRDefault="00B14A4A" w:rsidP="00B14A4A">
      <w:pPr>
        <w:ind w:firstLine="360"/>
        <w:rPr>
          <w:sz w:val="28"/>
          <w:szCs w:val="28"/>
        </w:rPr>
      </w:pPr>
      <w:r w:rsidRPr="00722BA6">
        <w:rPr>
          <w:sz w:val="28"/>
          <w:szCs w:val="28"/>
        </w:rPr>
        <w:t xml:space="preserve">Structured і </w:t>
      </w:r>
      <w:r w:rsidRPr="00EF3433">
        <w:rPr>
          <w:sz w:val="28"/>
          <w:szCs w:val="28"/>
        </w:rPr>
        <w:t>м</w:t>
      </w:r>
      <w:r>
        <w:rPr>
          <w:sz w:val="28"/>
          <w:szCs w:val="28"/>
        </w:rPr>
        <w:t xml:space="preserve">ій проект </w:t>
      </w:r>
      <w:r w:rsidRPr="00722BA6">
        <w:rPr>
          <w:sz w:val="28"/>
          <w:szCs w:val="28"/>
        </w:rPr>
        <w:t>мають деякі схожі функціональні можливості, але також відрізняються за деякими аспектами</w:t>
      </w:r>
      <w:r w:rsidRPr="00EF3433">
        <w:rPr>
          <w:sz w:val="28"/>
          <w:szCs w:val="28"/>
        </w:rPr>
        <w:t xml:space="preserve">: </w:t>
      </w:r>
    </w:p>
    <w:p w14:paraId="746307F1" w14:textId="77777777" w:rsidR="00B14A4A" w:rsidRPr="00722BA6" w:rsidRDefault="00B14A4A" w:rsidP="00B14A4A">
      <w:pPr>
        <w:rPr>
          <w:sz w:val="28"/>
          <w:szCs w:val="28"/>
        </w:rPr>
      </w:pPr>
    </w:p>
    <w:p w14:paraId="1634A53C" w14:textId="77777777" w:rsidR="00B14A4A" w:rsidRPr="00EF3433" w:rsidRDefault="00B14A4A" w:rsidP="00B14A4A">
      <w:pPr>
        <w:pStyle w:val="ListParagraph"/>
        <w:numPr>
          <w:ilvl w:val="0"/>
          <w:numId w:val="2"/>
        </w:numPr>
        <w:rPr>
          <w:sz w:val="28"/>
          <w:szCs w:val="28"/>
        </w:rPr>
      </w:pPr>
      <w:r w:rsidRPr="00EF3433">
        <w:rPr>
          <w:sz w:val="28"/>
          <w:szCs w:val="28"/>
        </w:rPr>
        <w:t>Пакети завдань: Обидва проекти дозволяють організовувати завдання в пакети або групи, що допомагає структурувати роботу та керувати комплексними проектами.</w:t>
      </w:r>
    </w:p>
    <w:p w14:paraId="7CB3ABDC" w14:textId="77777777" w:rsidR="00B14A4A" w:rsidRPr="00722BA6" w:rsidRDefault="00B14A4A" w:rsidP="00B14A4A">
      <w:pPr>
        <w:rPr>
          <w:sz w:val="28"/>
          <w:szCs w:val="28"/>
        </w:rPr>
      </w:pPr>
    </w:p>
    <w:p w14:paraId="13D5188D" w14:textId="77777777" w:rsidR="00B14A4A" w:rsidRPr="00EF3433" w:rsidRDefault="00B14A4A" w:rsidP="00B14A4A">
      <w:pPr>
        <w:pStyle w:val="ListParagraph"/>
        <w:numPr>
          <w:ilvl w:val="0"/>
          <w:numId w:val="2"/>
        </w:numPr>
        <w:rPr>
          <w:sz w:val="28"/>
          <w:szCs w:val="28"/>
        </w:rPr>
      </w:pPr>
      <w:r w:rsidRPr="00EF3433">
        <w:rPr>
          <w:sz w:val="28"/>
          <w:szCs w:val="28"/>
        </w:rPr>
        <w:t xml:space="preserve">Групи користувачів: </w:t>
      </w:r>
      <w:r>
        <w:rPr>
          <w:sz w:val="28"/>
          <w:szCs w:val="28"/>
          <w:lang w:val="en-US"/>
        </w:rPr>
        <w:t>ProQ</w:t>
      </w:r>
      <w:r w:rsidRPr="00EF3433">
        <w:rPr>
          <w:sz w:val="28"/>
          <w:szCs w:val="28"/>
          <w:lang w:val="ru-RU"/>
        </w:rPr>
        <w:t xml:space="preserve"> </w:t>
      </w:r>
      <w:r w:rsidRPr="00EF3433">
        <w:rPr>
          <w:sz w:val="28"/>
          <w:szCs w:val="28"/>
        </w:rPr>
        <w:t>дозволяє додавати пакети до груп користувачів, що може бути корисно для спільної роботи над проектами або для делегування завдань між учасниками</w:t>
      </w:r>
      <w:r w:rsidRPr="00EF3433">
        <w:rPr>
          <w:sz w:val="28"/>
          <w:szCs w:val="28"/>
          <w:lang w:val="ru-RU"/>
        </w:rPr>
        <w:t xml:space="preserve"> </w:t>
      </w:r>
      <w:r>
        <w:rPr>
          <w:sz w:val="28"/>
          <w:szCs w:val="28"/>
          <w:lang w:val="ru-RU"/>
        </w:rPr>
        <w:t>–коли викинути сміття чи помити посуду потрібно знати всім</w:t>
      </w:r>
      <w:r w:rsidRPr="00EF3433">
        <w:rPr>
          <w:sz w:val="28"/>
          <w:szCs w:val="28"/>
        </w:rPr>
        <w:t>.</w:t>
      </w:r>
    </w:p>
    <w:p w14:paraId="711B95FD" w14:textId="77777777" w:rsidR="00B14A4A" w:rsidRPr="00722BA6" w:rsidRDefault="00B14A4A" w:rsidP="00B14A4A">
      <w:pPr>
        <w:rPr>
          <w:sz w:val="28"/>
          <w:szCs w:val="28"/>
        </w:rPr>
      </w:pPr>
    </w:p>
    <w:p w14:paraId="4A55F0AA" w14:textId="77777777" w:rsidR="00B14A4A" w:rsidRPr="00EF3433" w:rsidRDefault="00B14A4A" w:rsidP="00B14A4A">
      <w:pPr>
        <w:pStyle w:val="ListParagraph"/>
        <w:numPr>
          <w:ilvl w:val="0"/>
          <w:numId w:val="2"/>
        </w:numPr>
        <w:rPr>
          <w:sz w:val="28"/>
          <w:szCs w:val="28"/>
        </w:rPr>
      </w:pPr>
      <w:r w:rsidRPr="00EF3433">
        <w:rPr>
          <w:sz w:val="28"/>
          <w:szCs w:val="28"/>
        </w:rPr>
        <w:t xml:space="preserve">Відстеження прогресу: Як Structured, </w:t>
      </w:r>
      <w:r>
        <w:rPr>
          <w:sz w:val="28"/>
          <w:szCs w:val="28"/>
          <w:lang w:val="uk-UA"/>
        </w:rPr>
        <w:t>так і</w:t>
      </w:r>
      <w:r w:rsidRPr="00EF3433">
        <w:rPr>
          <w:sz w:val="28"/>
          <w:szCs w:val="28"/>
        </w:rPr>
        <w:t xml:space="preserve"> ProQ проект надають можливість відстежувати прогрес виконання завдань, </w:t>
      </w:r>
      <w:r>
        <w:rPr>
          <w:sz w:val="28"/>
          <w:szCs w:val="28"/>
          <w:lang w:val="uk-UA"/>
        </w:rPr>
        <w:t xml:space="preserve">але </w:t>
      </w:r>
      <w:r w:rsidRPr="00EF3433">
        <w:rPr>
          <w:sz w:val="28"/>
          <w:szCs w:val="28"/>
        </w:rPr>
        <w:t>ProQ</w:t>
      </w:r>
      <w:r>
        <w:rPr>
          <w:sz w:val="28"/>
          <w:szCs w:val="28"/>
          <w:lang w:val="uk-UA"/>
        </w:rPr>
        <w:t xml:space="preserve"> надає інструмент для аналітичної і інтерактивної роботи з данними, а система інтерактивних компонентів дає можливість нескінченно розширювати можливості користувчів взаємодіяти з інформацією</w:t>
      </w:r>
    </w:p>
    <w:p w14:paraId="5DFE7702" w14:textId="77777777" w:rsidR="00B14A4A" w:rsidRPr="00EF3433" w:rsidRDefault="00B14A4A" w:rsidP="00B14A4A">
      <w:pPr>
        <w:pStyle w:val="ListParagraph"/>
        <w:rPr>
          <w:sz w:val="28"/>
          <w:szCs w:val="28"/>
        </w:rPr>
      </w:pPr>
    </w:p>
    <w:p w14:paraId="06286BFC" w14:textId="77777777" w:rsidR="00B14A4A" w:rsidRPr="00EF3433" w:rsidRDefault="00B14A4A" w:rsidP="00B14A4A">
      <w:pPr>
        <w:pStyle w:val="ListParagraph"/>
        <w:numPr>
          <w:ilvl w:val="0"/>
          <w:numId w:val="2"/>
        </w:numPr>
        <w:rPr>
          <w:sz w:val="28"/>
          <w:szCs w:val="28"/>
        </w:rPr>
      </w:pPr>
      <w:r>
        <w:rPr>
          <w:sz w:val="28"/>
          <w:szCs w:val="28"/>
          <w:lang w:val="uk-UA"/>
        </w:rPr>
        <w:t xml:space="preserve">Компонента система дає можливість дуже гнучкі можливості для настройки завдань, а постійні оновлення поточного набору різних компонентів дають великий набір інструментів для настройки. </w:t>
      </w:r>
      <w:r>
        <w:rPr>
          <w:sz w:val="28"/>
          <w:szCs w:val="28"/>
          <w:lang w:val="en-US"/>
        </w:rPr>
        <w:t>Structured</w:t>
      </w:r>
      <w:r>
        <w:rPr>
          <w:sz w:val="28"/>
          <w:szCs w:val="28"/>
          <w:lang w:val="uk-UA"/>
        </w:rPr>
        <w:t xml:space="preserve"> має дуже скромний і не зрозумілий для користувача інструментарій для створення рутин. Меня не подобається розуміти завдання як набір якихось настройок, в </w:t>
      </w:r>
      <w:r>
        <w:rPr>
          <w:sz w:val="28"/>
          <w:szCs w:val="28"/>
          <w:lang w:val="en-US"/>
        </w:rPr>
        <w:t>ProQ</w:t>
      </w:r>
      <w:r>
        <w:rPr>
          <w:sz w:val="28"/>
          <w:szCs w:val="28"/>
          <w:lang w:val="uk-UA"/>
        </w:rPr>
        <w:t xml:space="preserve"> в свою чергу це завдання на яких накинуті налаштовані компоненти, це просто зрозуміло с точки зору </w:t>
      </w:r>
      <w:r w:rsidRPr="00FD015A">
        <w:rPr>
          <w:sz w:val="28"/>
          <w:szCs w:val="28"/>
          <w:lang w:val="uk-UA"/>
        </w:rPr>
        <w:t>сприйняття</w:t>
      </w:r>
    </w:p>
    <w:p w14:paraId="57C3575F" w14:textId="77777777" w:rsidR="00B14A4A" w:rsidRPr="00722BA6" w:rsidRDefault="00B14A4A" w:rsidP="00B14A4A">
      <w:pPr>
        <w:rPr>
          <w:sz w:val="28"/>
          <w:szCs w:val="28"/>
        </w:rPr>
      </w:pPr>
    </w:p>
    <w:p w14:paraId="7BFBB385" w14:textId="77777777" w:rsidR="00B14A4A" w:rsidRPr="00EF3433" w:rsidRDefault="00B14A4A" w:rsidP="00B14A4A">
      <w:pPr>
        <w:pStyle w:val="ListParagraph"/>
        <w:numPr>
          <w:ilvl w:val="0"/>
          <w:numId w:val="2"/>
        </w:numPr>
        <w:rPr>
          <w:sz w:val="28"/>
          <w:szCs w:val="28"/>
        </w:rPr>
      </w:pPr>
      <w:r w:rsidRPr="00EF3433">
        <w:rPr>
          <w:sz w:val="28"/>
          <w:szCs w:val="28"/>
        </w:rPr>
        <w:t xml:space="preserve">Робота зі списками даних: Описаний проект має можливість працювати зі списками даних та алгоритмічно їх прикріпляти до </w:t>
      </w:r>
      <w:r w:rsidRPr="00EF3433">
        <w:rPr>
          <w:sz w:val="28"/>
          <w:szCs w:val="28"/>
        </w:rPr>
        <w:lastRenderedPageBreak/>
        <w:t>завдань. Це може бути корисно для обробки та аналізу інформації, пов'язаної з конкретним завданням.</w:t>
      </w:r>
    </w:p>
    <w:p w14:paraId="0222F79F" w14:textId="77777777" w:rsidR="00B14A4A" w:rsidRPr="00722BA6" w:rsidRDefault="00B14A4A" w:rsidP="00B14A4A">
      <w:pPr>
        <w:rPr>
          <w:sz w:val="28"/>
          <w:szCs w:val="28"/>
        </w:rPr>
      </w:pPr>
    </w:p>
    <w:p w14:paraId="12823D72" w14:textId="77777777" w:rsidR="00B14A4A" w:rsidRDefault="00B14A4A" w:rsidP="00B14A4A">
      <w:pPr>
        <w:pStyle w:val="ListParagraph"/>
        <w:numPr>
          <w:ilvl w:val="0"/>
          <w:numId w:val="2"/>
        </w:numPr>
        <w:rPr>
          <w:sz w:val="28"/>
          <w:szCs w:val="28"/>
        </w:rPr>
      </w:pPr>
      <w:r w:rsidRPr="00EF3433">
        <w:rPr>
          <w:sz w:val="28"/>
          <w:szCs w:val="28"/>
        </w:rPr>
        <w:t>Запис даних до завдань: В описаному проекті користувачі можуть записувати дані до завдань. Це дозволяє включати додаткову інформацію, коментарі, примітки або відповіді, які можуть бути оброблені компонентами, пов'язаними з завданням.</w:t>
      </w:r>
    </w:p>
    <w:p w14:paraId="297BF81D" w14:textId="77777777" w:rsidR="00B14A4A" w:rsidRPr="00EF3433" w:rsidRDefault="00B14A4A" w:rsidP="00B14A4A">
      <w:pPr>
        <w:pStyle w:val="ListParagraph"/>
        <w:rPr>
          <w:sz w:val="28"/>
          <w:szCs w:val="28"/>
        </w:rPr>
      </w:pPr>
    </w:p>
    <w:p w14:paraId="13EA35C6" w14:textId="77777777" w:rsidR="00B14A4A" w:rsidRPr="00EF3433" w:rsidRDefault="00B14A4A" w:rsidP="00B14A4A">
      <w:pPr>
        <w:pStyle w:val="ListParagraph"/>
        <w:numPr>
          <w:ilvl w:val="0"/>
          <w:numId w:val="2"/>
        </w:numPr>
        <w:rPr>
          <w:sz w:val="28"/>
          <w:szCs w:val="28"/>
        </w:rPr>
      </w:pPr>
      <w:r>
        <w:rPr>
          <w:sz w:val="28"/>
          <w:szCs w:val="28"/>
          <w:lang w:val="uk-UA"/>
        </w:rPr>
        <w:t xml:space="preserve">Інтерфейс виконан дуже погано, цим застосунком не приємно користуватись, в своїх розробках я використовую переводі технології </w:t>
      </w:r>
      <w:r>
        <w:rPr>
          <w:sz w:val="28"/>
          <w:szCs w:val="28"/>
          <w:lang w:val="en-US"/>
        </w:rPr>
        <w:t>Apple</w:t>
      </w:r>
      <w:r>
        <w:rPr>
          <w:sz w:val="28"/>
          <w:szCs w:val="28"/>
          <w:lang w:val="uk-UA"/>
        </w:rPr>
        <w:t xml:space="preserve"> для того, щоб добитись плавної і крутої роботи системи</w:t>
      </w:r>
    </w:p>
    <w:p w14:paraId="1B1D9A1D" w14:textId="77777777" w:rsidR="00B14A4A" w:rsidRPr="00722BA6" w:rsidRDefault="00B14A4A" w:rsidP="00B14A4A">
      <w:pPr>
        <w:rPr>
          <w:sz w:val="28"/>
          <w:szCs w:val="28"/>
        </w:rPr>
      </w:pPr>
    </w:p>
    <w:p w14:paraId="59AE1251" w14:textId="77777777" w:rsidR="00B14A4A" w:rsidRDefault="00B14A4A" w:rsidP="00B14A4A">
      <w:pPr>
        <w:rPr>
          <w:sz w:val="28"/>
          <w:szCs w:val="28"/>
        </w:rPr>
      </w:pPr>
    </w:p>
    <w:p w14:paraId="060187B8" w14:textId="77777777" w:rsidR="00B14A4A" w:rsidRDefault="00B14A4A" w:rsidP="00B14A4A">
      <w:pPr>
        <w:rPr>
          <w:sz w:val="28"/>
          <w:szCs w:val="28"/>
        </w:rPr>
      </w:pPr>
    </w:p>
    <w:p w14:paraId="03C04C9A" w14:textId="77777777" w:rsidR="00B14A4A" w:rsidRDefault="00B14A4A" w:rsidP="00B14A4A">
      <w:pPr>
        <w:rPr>
          <w:sz w:val="28"/>
          <w:szCs w:val="28"/>
        </w:rPr>
      </w:pPr>
    </w:p>
    <w:p w14:paraId="0347709D" w14:textId="77777777" w:rsidR="00B14A4A" w:rsidRDefault="00B14A4A" w:rsidP="00B14A4A">
      <w:pPr>
        <w:rPr>
          <w:sz w:val="28"/>
          <w:szCs w:val="28"/>
        </w:rPr>
      </w:pPr>
    </w:p>
    <w:p w14:paraId="66B7E125" w14:textId="77777777" w:rsidR="00B14A4A" w:rsidRDefault="00B14A4A" w:rsidP="00B14A4A">
      <w:pPr>
        <w:rPr>
          <w:sz w:val="28"/>
          <w:szCs w:val="28"/>
        </w:rPr>
      </w:pPr>
    </w:p>
    <w:p w14:paraId="3745256E" w14:textId="77777777" w:rsidR="00B14A4A" w:rsidRDefault="00B14A4A" w:rsidP="00B14A4A">
      <w:pPr>
        <w:rPr>
          <w:sz w:val="28"/>
          <w:szCs w:val="28"/>
        </w:rPr>
      </w:pPr>
    </w:p>
    <w:p w14:paraId="72B9C766" w14:textId="77777777" w:rsidR="00B14A4A" w:rsidRDefault="00B14A4A" w:rsidP="00B14A4A">
      <w:pPr>
        <w:rPr>
          <w:sz w:val="28"/>
          <w:szCs w:val="28"/>
        </w:rPr>
      </w:pPr>
    </w:p>
    <w:p w14:paraId="5C23771C" w14:textId="77777777" w:rsidR="00B14A4A" w:rsidRDefault="00B14A4A" w:rsidP="00B14A4A">
      <w:pPr>
        <w:rPr>
          <w:sz w:val="28"/>
          <w:szCs w:val="28"/>
        </w:rPr>
      </w:pPr>
    </w:p>
    <w:p w14:paraId="579D4C1B" w14:textId="77777777" w:rsidR="00B14A4A" w:rsidRDefault="00B14A4A" w:rsidP="00B14A4A">
      <w:pPr>
        <w:rPr>
          <w:sz w:val="28"/>
          <w:szCs w:val="28"/>
        </w:rPr>
      </w:pPr>
    </w:p>
    <w:p w14:paraId="487D86F8" w14:textId="77777777" w:rsidR="00B14A4A" w:rsidRDefault="00B14A4A" w:rsidP="00B14A4A">
      <w:pPr>
        <w:rPr>
          <w:sz w:val="28"/>
          <w:szCs w:val="28"/>
        </w:rPr>
      </w:pPr>
    </w:p>
    <w:p w14:paraId="12AFA5CC" w14:textId="77777777" w:rsidR="00B14A4A" w:rsidRDefault="00B14A4A" w:rsidP="00B14A4A">
      <w:pPr>
        <w:rPr>
          <w:sz w:val="28"/>
          <w:szCs w:val="28"/>
        </w:rPr>
      </w:pPr>
    </w:p>
    <w:p w14:paraId="77784472" w14:textId="77777777" w:rsidR="00B14A4A" w:rsidRDefault="00B14A4A" w:rsidP="00B14A4A">
      <w:pPr>
        <w:rPr>
          <w:sz w:val="28"/>
          <w:szCs w:val="28"/>
        </w:rPr>
      </w:pPr>
    </w:p>
    <w:p w14:paraId="5BE6B23D" w14:textId="77777777" w:rsidR="00B14A4A" w:rsidRDefault="00B14A4A" w:rsidP="00B14A4A">
      <w:pPr>
        <w:rPr>
          <w:sz w:val="28"/>
          <w:szCs w:val="28"/>
        </w:rPr>
      </w:pPr>
    </w:p>
    <w:p w14:paraId="3C50AC7F" w14:textId="77777777" w:rsidR="00B14A4A" w:rsidRDefault="00B14A4A" w:rsidP="00B14A4A">
      <w:pPr>
        <w:rPr>
          <w:sz w:val="28"/>
          <w:szCs w:val="28"/>
        </w:rPr>
      </w:pPr>
    </w:p>
    <w:p w14:paraId="7DF651E9" w14:textId="77777777" w:rsidR="00B14A4A" w:rsidRDefault="00B14A4A" w:rsidP="00B14A4A">
      <w:pPr>
        <w:rPr>
          <w:sz w:val="28"/>
          <w:szCs w:val="28"/>
        </w:rPr>
      </w:pPr>
    </w:p>
    <w:p w14:paraId="6DB14650" w14:textId="77777777" w:rsidR="00B14A4A" w:rsidRDefault="00B14A4A" w:rsidP="00B14A4A">
      <w:pPr>
        <w:rPr>
          <w:sz w:val="28"/>
          <w:szCs w:val="28"/>
        </w:rPr>
      </w:pPr>
    </w:p>
    <w:p w14:paraId="44E34FD7" w14:textId="77777777" w:rsidR="00B14A4A" w:rsidRDefault="00B14A4A" w:rsidP="00B14A4A">
      <w:pPr>
        <w:rPr>
          <w:sz w:val="28"/>
          <w:szCs w:val="28"/>
        </w:rPr>
      </w:pPr>
    </w:p>
    <w:p w14:paraId="5F7AD0C8" w14:textId="77777777" w:rsidR="00B14A4A" w:rsidRDefault="00B14A4A" w:rsidP="00B14A4A">
      <w:pPr>
        <w:rPr>
          <w:sz w:val="28"/>
          <w:szCs w:val="28"/>
        </w:rPr>
      </w:pPr>
    </w:p>
    <w:p w14:paraId="05A87528" w14:textId="77777777" w:rsidR="00B14A4A" w:rsidRDefault="00B14A4A" w:rsidP="00B14A4A">
      <w:pPr>
        <w:rPr>
          <w:sz w:val="28"/>
          <w:szCs w:val="28"/>
        </w:rPr>
      </w:pPr>
    </w:p>
    <w:p w14:paraId="2AA3339C" w14:textId="77777777" w:rsidR="00B14A4A" w:rsidRDefault="00B14A4A" w:rsidP="00B14A4A">
      <w:pPr>
        <w:rPr>
          <w:sz w:val="28"/>
          <w:szCs w:val="28"/>
        </w:rPr>
      </w:pPr>
    </w:p>
    <w:p w14:paraId="51FFA45D" w14:textId="77777777" w:rsidR="00B14A4A" w:rsidRDefault="00B14A4A" w:rsidP="00B14A4A">
      <w:pPr>
        <w:rPr>
          <w:sz w:val="28"/>
          <w:szCs w:val="28"/>
        </w:rPr>
      </w:pPr>
    </w:p>
    <w:p w14:paraId="57516291" w14:textId="77777777" w:rsidR="00B14A4A" w:rsidRDefault="00B14A4A" w:rsidP="00B14A4A">
      <w:pPr>
        <w:pStyle w:val="Heading3"/>
        <w:numPr>
          <w:ilvl w:val="0"/>
          <w:numId w:val="0"/>
        </w:numPr>
      </w:pPr>
    </w:p>
    <w:p w14:paraId="683F4C42" w14:textId="77777777" w:rsidR="00B14A4A" w:rsidRPr="00855BA8" w:rsidRDefault="00B14A4A" w:rsidP="00B14A4A">
      <w:pPr>
        <w:pStyle w:val="Heading3"/>
        <w:rPr>
          <w:szCs w:val="28"/>
        </w:rPr>
      </w:pPr>
      <w:bookmarkStart w:id="10" w:name="_Toc135653389"/>
      <w:bookmarkStart w:id="11" w:name="_Toc136195416"/>
      <w:r>
        <w:t xml:space="preserve">Огляд </w:t>
      </w:r>
      <w:r w:rsidRPr="008526F0">
        <w:t>Routinery</w:t>
      </w:r>
      <w:bookmarkEnd w:id="10"/>
      <w:bookmarkEnd w:id="11"/>
      <w:r w:rsidRPr="008526F0">
        <w:t xml:space="preserve"> </w:t>
      </w:r>
    </w:p>
    <w:p w14:paraId="5F5D7C48" w14:textId="77777777" w:rsidR="00B14A4A" w:rsidRPr="00854FEF" w:rsidRDefault="00B14A4A" w:rsidP="00B14A4A">
      <w:pPr>
        <w:ind w:firstLine="360"/>
        <w:rPr>
          <w:sz w:val="28"/>
          <w:szCs w:val="28"/>
        </w:rPr>
      </w:pPr>
      <w:r w:rsidRPr="008526F0">
        <w:rPr>
          <w:sz w:val="28"/>
          <w:szCs w:val="28"/>
        </w:rPr>
        <w:t xml:space="preserve">Routinery - це додаток для організації рутини, який надає широкий функціонал для планування, відстеження та керування рутинними завданнями. </w:t>
      </w:r>
      <w:r w:rsidRPr="00854FEF">
        <w:rPr>
          <w:sz w:val="28"/>
          <w:szCs w:val="28"/>
        </w:rPr>
        <w:t>Основні функції Routinery включають:</w:t>
      </w:r>
    </w:p>
    <w:p w14:paraId="2075BD1C" w14:textId="77777777" w:rsidR="00B14A4A" w:rsidRPr="00854FEF" w:rsidRDefault="00B14A4A" w:rsidP="00B14A4A">
      <w:pPr>
        <w:rPr>
          <w:sz w:val="28"/>
          <w:szCs w:val="28"/>
        </w:rPr>
      </w:pPr>
    </w:p>
    <w:p w14:paraId="5FE4A4AD" w14:textId="77777777" w:rsidR="00B14A4A" w:rsidRPr="008526F0" w:rsidRDefault="00B14A4A" w:rsidP="00B14A4A">
      <w:pPr>
        <w:pStyle w:val="ListParagraph"/>
        <w:numPr>
          <w:ilvl w:val="0"/>
          <w:numId w:val="3"/>
        </w:numPr>
        <w:rPr>
          <w:sz w:val="28"/>
          <w:szCs w:val="28"/>
          <w:lang w:val="ru-RU"/>
        </w:rPr>
      </w:pPr>
      <w:r w:rsidRPr="008526F0">
        <w:rPr>
          <w:sz w:val="28"/>
          <w:szCs w:val="28"/>
          <w:lang w:val="ru-RU"/>
        </w:rPr>
        <w:t>Створення рутин: Ви можете створити свої власні рутини залежно від потреб і пріоритетів. Наприклад, рутини для ранкових зарядок, щоденного тренування, підтримки чистоти вдома тощо.</w:t>
      </w:r>
    </w:p>
    <w:p w14:paraId="618E61F4" w14:textId="77777777" w:rsidR="00B14A4A" w:rsidRDefault="00B14A4A" w:rsidP="00B14A4A">
      <w:pPr>
        <w:rPr>
          <w:sz w:val="28"/>
          <w:szCs w:val="28"/>
          <w:lang w:val="ru-RU"/>
        </w:rPr>
      </w:pPr>
    </w:p>
    <w:p w14:paraId="2E50B711" w14:textId="77777777" w:rsidR="00B14A4A" w:rsidRPr="00145000" w:rsidRDefault="00B14A4A" w:rsidP="00B14A4A">
      <w:pPr>
        <w:pStyle w:val="ListParagraph"/>
        <w:numPr>
          <w:ilvl w:val="0"/>
          <w:numId w:val="3"/>
        </w:numPr>
        <w:rPr>
          <w:sz w:val="28"/>
          <w:szCs w:val="28"/>
          <w:lang w:val="ru-RU"/>
        </w:rPr>
      </w:pPr>
      <w:r w:rsidRPr="008526F0">
        <w:rPr>
          <w:sz w:val="28"/>
          <w:szCs w:val="28"/>
          <w:lang w:val="ru-RU"/>
        </w:rPr>
        <w:t xml:space="preserve">Гнучке планування: </w:t>
      </w:r>
      <w:r w:rsidRPr="008526F0">
        <w:rPr>
          <w:sz w:val="28"/>
          <w:szCs w:val="28"/>
          <w:lang w:val="en-US"/>
        </w:rPr>
        <w:t>Routinery</w:t>
      </w:r>
      <w:r w:rsidRPr="008526F0">
        <w:rPr>
          <w:sz w:val="28"/>
          <w:szCs w:val="28"/>
          <w:lang w:val="ru-RU"/>
        </w:rPr>
        <w:t xml:space="preserve"> дозволяє вам гнучко планувати свої рутини на різні дні тижня або на конкретні дати. </w:t>
      </w:r>
      <w:r w:rsidRPr="00145000">
        <w:rPr>
          <w:sz w:val="28"/>
          <w:szCs w:val="28"/>
          <w:lang w:val="ru-RU"/>
        </w:rPr>
        <w:t>Ви можете встановити повторюваність рутини щоденно, щотижня або вибрати власний графік.</w:t>
      </w:r>
    </w:p>
    <w:p w14:paraId="698BD074" w14:textId="77777777" w:rsidR="00B14A4A" w:rsidRPr="00145000" w:rsidRDefault="00B14A4A" w:rsidP="00B14A4A">
      <w:pPr>
        <w:rPr>
          <w:sz w:val="28"/>
          <w:szCs w:val="28"/>
          <w:lang w:val="ru-RU"/>
        </w:rPr>
      </w:pPr>
    </w:p>
    <w:p w14:paraId="33C8E4B5" w14:textId="77777777" w:rsidR="00B14A4A" w:rsidRPr="00145000" w:rsidRDefault="00B14A4A" w:rsidP="00B14A4A">
      <w:pPr>
        <w:pStyle w:val="ListParagraph"/>
        <w:numPr>
          <w:ilvl w:val="0"/>
          <w:numId w:val="3"/>
        </w:numPr>
        <w:rPr>
          <w:sz w:val="28"/>
          <w:szCs w:val="28"/>
          <w:lang w:val="ru-RU"/>
        </w:rPr>
      </w:pPr>
      <w:r w:rsidRPr="00145000">
        <w:rPr>
          <w:sz w:val="28"/>
          <w:szCs w:val="28"/>
          <w:lang w:val="ru-RU"/>
        </w:rPr>
        <w:t xml:space="preserve">Нагадування і сповіщення: Додаток </w:t>
      </w:r>
      <w:r w:rsidRPr="00145000">
        <w:rPr>
          <w:sz w:val="28"/>
          <w:szCs w:val="28"/>
          <w:lang w:val="en-US"/>
        </w:rPr>
        <w:t>Routinery</w:t>
      </w:r>
      <w:r w:rsidRPr="00145000">
        <w:rPr>
          <w:sz w:val="28"/>
          <w:szCs w:val="28"/>
          <w:lang w:val="ru-RU"/>
        </w:rPr>
        <w:t xml:space="preserve"> надсилає нагадування та сповіщення, щоб вам не пропустити важливі рутинні завдання. Ви отримуватимете повідомлення на своєму смартфоні або інших пристроях, щоб бути в курсі поточних рутин.</w:t>
      </w:r>
    </w:p>
    <w:p w14:paraId="3CFAC32E" w14:textId="77777777" w:rsidR="00B14A4A" w:rsidRPr="00145000" w:rsidRDefault="00B14A4A" w:rsidP="00B14A4A">
      <w:pPr>
        <w:rPr>
          <w:sz w:val="28"/>
          <w:szCs w:val="28"/>
          <w:lang w:val="ru-RU"/>
        </w:rPr>
      </w:pPr>
    </w:p>
    <w:p w14:paraId="7B1E83DD" w14:textId="77777777" w:rsidR="00B14A4A" w:rsidRPr="00145000" w:rsidRDefault="00B14A4A" w:rsidP="00B14A4A">
      <w:pPr>
        <w:pStyle w:val="ListParagraph"/>
        <w:numPr>
          <w:ilvl w:val="0"/>
          <w:numId w:val="3"/>
        </w:numPr>
        <w:rPr>
          <w:sz w:val="28"/>
          <w:szCs w:val="28"/>
          <w:lang w:val="en-US"/>
        </w:rPr>
      </w:pPr>
      <w:r w:rsidRPr="00145000">
        <w:rPr>
          <w:sz w:val="28"/>
          <w:szCs w:val="28"/>
          <w:lang w:val="ru-RU"/>
        </w:rPr>
        <w:t xml:space="preserve">Відстеження прогресу: </w:t>
      </w:r>
      <w:r w:rsidRPr="00145000">
        <w:rPr>
          <w:sz w:val="28"/>
          <w:szCs w:val="28"/>
          <w:lang w:val="en-US"/>
        </w:rPr>
        <w:t>Routinery</w:t>
      </w:r>
      <w:r w:rsidRPr="00145000">
        <w:rPr>
          <w:sz w:val="28"/>
          <w:szCs w:val="28"/>
          <w:lang w:val="ru-RU"/>
        </w:rPr>
        <w:t xml:space="preserve"> дозволяє вам відстежувати прогрес у виконанні рутин. Ви можете позначати завдання як виконані або відмічати їх у разі затримки. </w:t>
      </w:r>
      <w:r w:rsidRPr="00145000">
        <w:rPr>
          <w:sz w:val="28"/>
          <w:szCs w:val="28"/>
          <w:lang w:val="en-US"/>
        </w:rPr>
        <w:t>Це допоможе вам бачити вашу продуктивність та дотримання рутин.</w:t>
      </w:r>
    </w:p>
    <w:p w14:paraId="5CB5B26A" w14:textId="77777777" w:rsidR="00B14A4A" w:rsidRPr="008526F0" w:rsidRDefault="00B14A4A" w:rsidP="00B14A4A">
      <w:pPr>
        <w:pStyle w:val="ListParagraph"/>
        <w:rPr>
          <w:sz w:val="28"/>
          <w:szCs w:val="28"/>
          <w:lang w:val="en-US"/>
        </w:rPr>
      </w:pPr>
    </w:p>
    <w:p w14:paraId="418A7389" w14:textId="77777777" w:rsidR="00B14A4A" w:rsidRPr="00145000" w:rsidRDefault="00B14A4A" w:rsidP="00B14A4A">
      <w:pPr>
        <w:pStyle w:val="ListParagraph"/>
        <w:numPr>
          <w:ilvl w:val="0"/>
          <w:numId w:val="3"/>
        </w:numPr>
        <w:rPr>
          <w:sz w:val="28"/>
          <w:szCs w:val="28"/>
          <w:lang w:val="ru-RU"/>
        </w:rPr>
      </w:pPr>
      <w:r w:rsidRPr="00145000">
        <w:rPr>
          <w:sz w:val="28"/>
          <w:szCs w:val="28"/>
          <w:lang w:val="ru-RU"/>
        </w:rPr>
        <w:t xml:space="preserve">Спільний доступ: </w:t>
      </w:r>
      <w:r w:rsidRPr="00145000">
        <w:rPr>
          <w:sz w:val="28"/>
          <w:szCs w:val="28"/>
          <w:lang w:val="en-US"/>
        </w:rPr>
        <w:t>Routinery</w:t>
      </w:r>
      <w:r w:rsidRPr="00145000">
        <w:rPr>
          <w:sz w:val="28"/>
          <w:szCs w:val="28"/>
          <w:lang w:val="ru-RU"/>
        </w:rPr>
        <w:t xml:space="preserve"> дозволяє спільний доступ до рутин між користувачами. Ви можете створювати групи рутин та додавати учасників, що спільно виконують їх. Це корисно, коли потрібно скоординувати рутини з родиною, співмешканцями або колегами.</w:t>
      </w:r>
    </w:p>
    <w:p w14:paraId="777F1F3D" w14:textId="77777777" w:rsidR="00B14A4A" w:rsidRPr="00145000" w:rsidRDefault="00B14A4A" w:rsidP="00B14A4A">
      <w:pPr>
        <w:rPr>
          <w:sz w:val="28"/>
          <w:szCs w:val="28"/>
          <w:lang w:val="ru-RU"/>
        </w:rPr>
      </w:pPr>
    </w:p>
    <w:p w14:paraId="62DE6A82" w14:textId="77777777" w:rsidR="00B14A4A" w:rsidRPr="00145000" w:rsidRDefault="00B14A4A" w:rsidP="00B14A4A">
      <w:pPr>
        <w:pStyle w:val="ListParagraph"/>
        <w:numPr>
          <w:ilvl w:val="0"/>
          <w:numId w:val="3"/>
        </w:numPr>
        <w:rPr>
          <w:sz w:val="28"/>
          <w:szCs w:val="28"/>
          <w:lang w:val="ru-RU"/>
        </w:rPr>
      </w:pPr>
      <w:r w:rsidRPr="00145000">
        <w:rPr>
          <w:sz w:val="28"/>
          <w:szCs w:val="28"/>
          <w:lang w:val="ru-RU"/>
        </w:rPr>
        <w:t xml:space="preserve">Статистика і звіти: </w:t>
      </w:r>
      <w:r w:rsidRPr="00145000">
        <w:rPr>
          <w:sz w:val="28"/>
          <w:szCs w:val="28"/>
          <w:lang w:val="en-US"/>
        </w:rPr>
        <w:t>Routinery</w:t>
      </w:r>
      <w:r w:rsidRPr="00145000">
        <w:rPr>
          <w:sz w:val="28"/>
          <w:szCs w:val="28"/>
          <w:lang w:val="ru-RU"/>
        </w:rPr>
        <w:t xml:space="preserve"> надає статистику та звіти щодо вашої рутини. Ви можете переглядати час, проведений на кожному </w:t>
      </w:r>
      <w:r w:rsidRPr="00145000">
        <w:rPr>
          <w:sz w:val="28"/>
          <w:szCs w:val="28"/>
          <w:lang w:val="ru-RU"/>
        </w:rPr>
        <w:lastRenderedPageBreak/>
        <w:t>завданні, аналізувати свою продуктивність та виявляти зв'язки між рутинами та вашим самопочуттям.</w:t>
      </w:r>
    </w:p>
    <w:p w14:paraId="09A8E71B" w14:textId="77777777" w:rsidR="00B14A4A" w:rsidRPr="00145000" w:rsidRDefault="00B14A4A" w:rsidP="00B14A4A">
      <w:pPr>
        <w:rPr>
          <w:sz w:val="28"/>
          <w:szCs w:val="28"/>
          <w:lang w:val="ru-RU"/>
        </w:rPr>
      </w:pPr>
    </w:p>
    <w:p w14:paraId="2FB69D2C" w14:textId="77777777" w:rsidR="00B14A4A" w:rsidRPr="004B4DF2" w:rsidRDefault="00B14A4A" w:rsidP="00B14A4A">
      <w:pPr>
        <w:pStyle w:val="ListParagraph"/>
        <w:numPr>
          <w:ilvl w:val="0"/>
          <w:numId w:val="3"/>
        </w:numPr>
        <w:rPr>
          <w:sz w:val="28"/>
          <w:szCs w:val="28"/>
          <w:lang w:val="ru-RU"/>
        </w:rPr>
      </w:pPr>
      <w:r w:rsidRPr="00145000">
        <w:rPr>
          <w:sz w:val="28"/>
          <w:szCs w:val="28"/>
          <w:lang w:val="ru-RU"/>
        </w:rPr>
        <w:t xml:space="preserve">Кастомізація та інтеграція: Додаток </w:t>
      </w:r>
      <w:r w:rsidRPr="00145000">
        <w:rPr>
          <w:sz w:val="28"/>
          <w:szCs w:val="28"/>
          <w:lang w:val="en-US"/>
        </w:rPr>
        <w:t>Routinery</w:t>
      </w:r>
      <w:r w:rsidRPr="00145000">
        <w:rPr>
          <w:sz w:val="28"/>
          <w:szCs w:val="28"/>
          <w:lang w:val="ru-RU"/>
        </w:rPr>
        <w:t xml:space="preserve"> надає можливість налаштовувати і персоналізувати рутини згідно з вашими вподобаннями. Ви можете додавати зображення, описи, кольори та інші елементи, що допомагають вам організувати рутину. Також, </w:t>
      </w:r>
      <w:r w:rsidRPr="00145000">
        <w:rPr>
          <w:sz w:val="28"/>
          <w:szCs w:val="28"/>
          <w:lang w:val="en-US"/>
        </w:rPr>
        <w:t>Routinery</w:t>
      </w:r>
      <w:r w:rsidRPr="00145000">
        <w:rPr>
          <w:sz w:val="28"/>
          <w:szCs w:val="28"/>
          <w:lang w:val="ru-RU"/>
        </w:rPr>
        <w:t xml:space="preserve"> може інтегруватись з іншими додатками або сервісами, такими як календарі, напоминалки та інші, для ще більшої ефективності і зручності.</w:t>
      </w:r>
    </w:p>
    <w:p w14:paraId="0BB87AD4" w14:textId="77777777" w:rsidR="00B14A4A" w:rsidRDefault="00B14A4A" w:rsidP="00B14A4A">
      <w:pPr>
        <w:ind w:firstLine="360"/>
        <w:rPr>
          <w:sz w:val="28"/>
          <w:szCs w:val="28"/>
          <w:lang w:val="ru-RU"/>
        </w:rPr>
      </w:pPr>
    </w:p>
    <w:p w14:paraId="3F4CC253" w14:textId="77777777" w:rsidR="00B14A4A" w:rsidRDefault="00B14A4A" w:rsidP="00B14A4A">
      <w:pPr>
        <w:ind w:firstLine="360"/>
        <w:rPr>
          <w:sz w:val="28"/>
          <w:szCs w:val="28"/>
        </w:rPr>
      </w:pPr>
      <w:r w:rsidRPr="00854FEF">
        <w:rPr>
          <w:sz w:val="28"/>
          <w:szCs w:val="28"/>
          <w:lang w:val="ru-RU"/>
        </w:rPr>
        <w:t xml:space="preserve">Routinery і </w:t>
      </w:r>
      <w:r>
        <w:rPr>
          <w:sz w:val="28"/>
          <w:szCs w:val="28"/>
          <w:lang w:val="en-US"/>
        </w:rPr>
        <w:t>ProQ</w:t>
      </w:r>
      <w:r w:rsidRPr="002E2452">
        <w:rPr>
          <w:sz w:val="28"/>
          <w:szCs w:val="28"/>
          <w:lang w:val="ru-RU"/>
        </w:rPr>
        <w:t xml:space="preserve"> </w:t>
      </w:r>
      <w:r w:rsidRPr="00854FEF">
        <w:rPr>
          <w:sz w:val="28"/>
          <w:szCs w:val="28"/>
          <w:lang w:val="ru-RU"/>
        </w:rPr>
        <w:t xml:space="preserve">мають кілька схожих функціональних можливостей, </w:t>
      </w:r>
      <w:r>
        <w:rPr>
          <w:sz w:val="28"/>
          <w:szCs w:val="28"/>
        </w:rPr>
        <w:t xml:space="preserve">але як я зазначав і буду зазначати далі у </w:t>
      </w:r>
      <w:r>
        <w:rPr>
          <w:sz w:val="28"/>
          <w:szCs w:val="28"/>
          <w:lang w:val="en-US"/>
        </w:rPr>
        <w:t>Routinery</w:t>
      </w:r>
      <w:r w:rsidRPr="002E2452">
        <w:rPr>
          <w:sz w:val="28"/>
          <w:szCs w:val="28"/>
          <w:lang w:val="ru-RU"/>
        </w:rPr>
        <w:t xml:space="preserve"> </w:t>
      </w:r>
      <w:r>
        <w:rPr>
          <w:sz w:val="28"/>
          <w:szCs w:val="28"/>
        </w:rPr>
        <w:t xml:space="preserve">можливо і був потнціал, але є проблеми на фундаментальному рівні – поганий інтерфейс, відсутність нормального магазину, відсутність компонентної системи і інтерактивності, спільного користування завданнями. </w:t>
      </w:r>
    </w:p>
    <w:p w14:paraId="7EC7C38A" w14:textId="77777777" w:rsidR="00B14A4A" w:rsidRDefault="00B14A4A" w:rsidP="00B14A4A">
      <w:pPr>
        <w:ind w:firstLine="360"/>
        <w:rPr>
          <w:sz w:val="28"/>
          <w:szCs w:val="28"/>
        </w:rPr>
      </w:pPr>
    </w:p>
    <w:p w14:paraId="50A579B8" w14:textId="77777777" w:rsidR="00B14A4A" w:rsidRDefault="00B14A4A" w:rsidP="00B14A4A">
      <w:pPr>
        <w:ind w:firstLine="360"/>
        <w:rPr>
          <w:sz w:val="28"/>
          <w:szCs w:val="28"/>
        </w:rPr>
      </w:pPr>
      <w:r>
        <w:rPr>
          <w:sz w:val="28"/>
          <w:szCs w:val="28"/>
        </w:rPr>
        <w:t>Хоча і проект мав перспективи, але він не дає тот «</w:t>
      </w:r>
      <w:r>
        <w:rPr>
          <w:sz w:val="28"/>
          <w:szCs w:val="28"/>
          <w:lang w:val="en-US"/>
        </w:rPr>
        <w:t>value</w:t>
      </w:r>
      <w:r>
        <w:rPr>
          <w:sz w:val="28"/>
          <w:szCs w:val="28"/>
        </w:rPr>
        <w:t xml:space="preserve">», який справді би якось допіг би мені у моєму житті. Мало зробити програму, потрібно розуміти навіщо вона потрібна, які задачі вирішує і робити вона це повинна бездоганно. </w:t>
      </w:r>
    </w:p>
    <w:p w14:paraId="773B79F5" w14:textId="77777777" w:rsidR="00B14A4A" w:rsidRDefault="00B14A4A" w:rsidP="00B14A4A">
      <w:pPr>
        <w:ind w:firstLine="360"/>
        <w:rPr>
          <w:sz w:val="28"/>
          <w:szCs w:val="28"/>
        </w:rPr>
      </w:pPr>
    </w:p>
    <w:p w14:paraId="3FC29E58" w14:textId="77777777" w:rsidR="00B14A4A" w:rsidRPr="002E2452" w:rsidRDefault="00B14A4A" w:rsidP="00B14A4A">
      <w:pPr>
        <w:ind w:firstLine="360"/>
        <w:rPr>
          <w:sz w:val="28"/>
          <w:szCs w:val="28"/>
        </w:rPr>
      </w:pPr>
      <w:r>
        <w:rPr>
          <w:sz w:val="28"/>
          <w:szCs w:val="28"/>
        </w:rPr>
        <w:t xml:space="preserve">Проект маї навіть деякий функціонал, але який від нього сенс якщо він незрозумілий і їх неприємно користуватись, хоча це все неважливо, бо все одно навіть якщо заставити себе – цілі користувача проект не закриває </w:t>
      </w:r>
    </w:p>
    <w:p w14:paraId="28417701" w14:textId="77777777" w:rsidR="00B14A4A" w:rsidRPr="002E2452" w:rsidRDefault="00B14A4A" w:rsidP="00B14A4A">
      <w:pPr>
        <w:rPr>
          <w:sz w:val="28"/>
          <w:szCs w:val="28"/>
        </w:rPr>
      </w:pPr>
    </w:p>
    <w:p w14:paraId="727F1D74" w14:textId="77777777" w:rsidR="00B14A4A" w:rsidRDefault="00B14A4A" w:rsidP="00B14A4A">
      <w:pPr>
        <w:rPr>
          <w:sz w:val="28"/>
          <w:szCs w:val="28"/>
        </w:rPr>
      </w:pPr>
      <w:r w:rsidRPr="002E2452">
        <w:rPr>
          <w:sz w:val="28"/>
          <w:szCs w:val="28"/>
        </w:rPr>
        <w:t xml:space="preserve">    </w:t>
      </w:r>
      <w:r>
        <w:rPr>
          <w:sz w:val="28"/>
          <w:szCs w:val="28"/>
          <w:lang w:val="ru-RU"/>
        </w:rPr>
        <w:t>В</w:t>
      </w:r>
      <w:r>
        <w:rPr>
          <w:sz w:val="28"/>
          <w:szCs w:val="28"/>
        </w:rPr>
        <w:t xml:space="preserve">исновок до розділу: в цілому всі аналоги мають завжди декілька проблем, які не дають того досвіду користвання, який мав би реальний вплив на життя людини, а саме: </w:t>
      </w:r>
    </w:p>
    <w:p w14:paraId="1199DEE8" w14:textId="77777777" w:rsidR="00B14A4A" w:rsidRDefault="00B14A4A" w:rsidP="00B14A4A">
      <w:pPr>
        <w:pStyle w:val="ListParagraph"/>
        <w:numPr>
          <w:ilvl w:val="0"/>
          <w:numId w:val="4"/>
        </w:numPr>
        <w:rPr>
          <w:sz w:val="28"/>
          <w:szCs w:val="28"/>
          <w:lang w:val="uk-UA"/>
        </w:rPr>
      </w:pPr>
      <w:r>
        <w:rPr>
          <w:sz w:val="28"/>
          <w:szCs w:val="28"/>
          <w:lang w:val="uk-UA"/>
        </w:rPr>
        <w:t>Поганий інтерфейс</w:t>
      </w:r>
      <w:r w:rsidRPr="00F8279A">
        <w:rPr>
          <w:sz w:val="28"/>
          <w:szCs w:val="28"/>
          <w:lang w:val="uk-UA"/>
        </w:rPr>
        <w:t>.</w:t>
      </w:r>
      <w:r>
        <w:rPr>
          <w:sz w:val="28"/>
          <w:szCs w:val="28"/>
          <w:lang w:val="uk-UA"/>
        </w:rPr>
        <w:t xml:space="preserve"> Є документація від </w:t>
      </w:r>
      <w:r>
        <w:rPr>
          <w:sz w:val="28"/>
          <w:szCs w:val="28"/>
          <w:lang w:val="en-US"/>
        </w:rPr>
        <w:t>Apple</w:t>
      </w:r>
      <w:r>
        <w:rPr>
          <w:sz w:val="28"/>
          <w:szCs w:val="28"/>
          <w:lang w:val="uk-UA"/>
        </w:rPr>
        <w:t xml:space="preserve"> і </w:t>
      </w:r>
      <w:r>
        <w:rPr>
          <w:sz w:val="28"/>
          <w:szCs w:val="28"/>
          <w:lang w:val="en-US"/>
        </w:rPr>
        <w:t>Google</w:t>
      </w:r>
      <w:r>
        <w:rPr>
          <w:sz w:val="28"/>
          <w:szCs w:val="28"/>
          <w:lang w:val="uk-UA"/>
        </w:rPr>
        <w:t xml:space="preserve"> я робити гарні інтерфес, навіщо кожний раз видумувати щось своє. Хоча насправді можно піти складним шляхов і розробити свою дизайн систему, але це коштує дуже багато грошей, на жаль, такі проекти </w:t>
      </w:r>
      <w:r>
        <w:rPr>
          <w:sz w:val="28"/>
          <w:szCs w:val="28"/>
          <w:lang w:val="uk-UA"/>
        </w:rPr>
        <w:lastRenderedPageBreak/>
        <w:t xml:space="preserve">просто мають якись свій псевдо дизайн, який відчувається дешевого і не дає задоволення </w:t>
      </w:r>
    </w:p>
    <w:p w14:paraId="5709362F" w14:textId="77777777" w:rsidR="00B14A4A" w:rsidRDefault="00B14A4A" w:rsidP="00B14A4A">
      <w:pPr>
        <w:pStyle w:val="ListParagraph"/>
        <w:rPr>
          <w:sz w:val="28"/>
          <w:szCs w:val="28"/>
          <w:lang w:val="uk-UA"/>
        </w:rPr>
      </w:pPr>
    </w:p>
    <w:p w14:paraId="177082FE" w14:textId="77777777" w:rsidR="00B14A4A" w:rsidRDefault="00B14A4A" w:rsidP="00B14A4A">
      <w:pPr>
        <w:pStyle w:val="ListParagraph"/>
        <w:numPr>
          <w:ilvl w:val="0"/>
          <w:numId w:val="4"/>
        </w:numPr>
        <w:rPr>
          <w:sz w:val="28"/>
          <w:szCs w:val="28"/>
          <w:lang w:val="uk-UA"/>
        </w:rPr>
      </w:pPr>
      <w:r>
        <w:rPr>
          <w:sz w:val="28"/>
          <w:szCs w:val="28"/>
          <w:lang w:val="uk-UA"/>
        </w:rPr>
        <w:t xml:space="preserve">Відсутність чіткого розуміння як розвивати проект і його іделогії і цілі, які він вирішує. В такі додатки можуть додавати все що завгодно (у </w:t>
      </w:r>
      <w:r>
        <w:rPr>
          <w:sz w:val="28"/>
          <w:szCs w:val="28"/>
          <w:lang w:val="en-US"/>
        </w:rPr>
        <w:t>Structured</w:t>
      </w:r>
      <w:r>
        <w:rPr>
          <w:sz w:val="28"/>
          <w:szCs w:val="28"/>
          <w:lang w:val="uk-UA"/>
        </w:rPr>
        <w:t>, наприклад є рутинні завдання і одноденні, є можливість роботи нотатки спонтанних думок). Навіщо це все потрібно коли сам сервіс працює погано</w:t>
      </w:r>
    </w:p>
    <w:p w14:paraId="525DFC8D" w14:textId="77777777" w:rsidR="00B14A4A" w:rsidRPr="00F8279A" w:rsidRDefault="00B14A4A" w:rsidP="00B14A4A">
      <w:pPr>
        <w:pStyle w:val="ListParagraph"/>
        <w:rPr>
          <w:sz w:val="28"/>
          <w:szCs w:val="28"/>
          <w:lang w:val="uk-UA"/>
        </w:rPr>
      </w:pPr>
    </w:p>
    <w:p w14:paraId="7AAE827D" w14:textId="77777777" w:rsidR="00B14A4A" w:rsidRDefault="00B14A4A" w:rsidP="00B14A4A">
      <w:pPr>
        <w:pStyle w:val="ListParagraph"/>
        <w:numPr>
          <w:ilvl w:val="0"/>
          <w:numId w:val="4"/>
        </w:numPr>
        <w:rPr>
          <w:sz w:val="28"/>
          <w:szCs w:val="28"/>
          <w:lang w:val="uk-UA"/>
        </w:rPr>
      </w:pPr>
      <w:r>
        <w:rPr>
          <w:sz w:val="28"/>
          <w:szCs w:val="28"/>
          <w:lang w:val="uk-UA"/>
        </w:rPr>
        <w:t>Всі аналоги не мають можливості додавати завдання до груп користувачів. Це просто вбиває майже всю суть</w:t>
      </w:r>
    </w:p>
    <w:p w14:paraId="13D0EA60" w14:textId="77777777" w:rsidR="00B14A4A" w:rsidRPr="00F8279A" w:rsidRDefault="00B14A4A" w:rsidP="00B14A4A">
      <w:pPr>
        <w:pStyle w:val="ListParagraph"/>
        <w:rPr>
          <w:sz w:val="28"/>
          <w:szCs w:val="28"/>
          <w:lang w:val="uk-UA"/>
        </w:rPr>
      </w:pPr>
    </w:p>
    <w:p w14:paraId="50BC2D2E" w14:textId="77777777" w:rsidR="00B14A4A" w:rsidRDefault="00B14A4A" w:rsidP="00B14A4A">
      <w:pPr>
        <w:pStyle w:val="ListParagraph"/>
        <w:numPr>
          <w:ilvl w:val="0"/>
          <w:numId w:val="4"/>
        </w:numPr>
        <w:rPr>
          <w:sz w:val="28"/>
          <w:szCs w:val="28"/>
          <w:lang w:val="uk-UA"/>
        </w:rPr>
      </w:pPr>
      <w:r w:rsidRPr="00F8279A">
        <w:rPr>
          <w:sz w:val="28"/>
          <w:szCs w:val="28"/>
          <w:lang w:val="uk-UA"/>
        </w:rPr>
        <w:t>Аналоги або мають дуже простий магазин для пакетів завдань чи зовсім не мають. Тобто ніяка або дуже поверхова робота з спільнотою си</w:t>
      </w:r>
      <w:r>
        <w:rPr>
          <w:sz w:val="28"/>
          <w:szCs w:val="28"/>
          <w:lang w:val="uk-UA"/>
        </w:rPr>
        <w:t xml:space="preserve">стеми. Це недопустимо, на мій погляд і не дає розквітнути ідеї автоматизації нагадувань в повній мірі </w:t>
      </w:r>
    </w:p>
    <w:p w14:paraId="5E1E226A" w14:textId="77777777" w:rsidR="00B14A4A" w:rsidRPr="00F8279A" w:rsidRDefault="00B14A4A" w:rsidP="00B14A4A">
      <w:pPr>
        <w:pStyle w:val="ListParagraph"/>
        <w:rPr>
          <w:sz w:val="28"/>
          <w:szCs w:val="28"/>
          <w:lang w:val="uk-UA"/>
        </w:rPr>
      </w:pPr>
    </w:p>
    <w:p w14:paraId="451B1B24" w14:textId="77777777" w:rsidR="00B14A4A" w:rsidRPr="00F8279A" w:rsidRDefault="00B14A4A" w:rsidP="00B14A4A">
      <w:pPr>
        <w:pStyle w:val="ListParagraph"/>
        <w:numPr>
          <w:ilvl w:val="0"/>
          <w:numId w:val="4"/>
        </w:numPr>
        <w:rPr>
          <w:sz w:val="28"/>
          <w:szCs w:val="28"/>
          <w:lang w:val="uk-UA"/>
        </w:rPr>
      </w:pPr>
      <w:r>
        <w:rPr>
          <w:sz w:val="28"/>
          <w:szCs w:val="28"/>
          <w:lang w:val="uk-UA"/>
        </w:rPr>
        <w:t xml:space="preserve">Інструментарій аналогів дуже простий і обмежується повторювальними нагудвалками і додатковим описом їх. Тобто ніякої роботи з данними тут немає. Компонента система для таких додатків це «ноу-хау», де я можу роботи гнучкі завдання на любий смак </w:t>
      </w:r>
    </w:p>
    <w:p w14:paraId="3BED1DBA" w14:textId="77777777" w:rsidR="00B14A4A" w:rsidRDefault="00B14A4A" w:rsidP="00B14A4A">
      <w:pPr>
        <w:rPr>
          <w:sz w:val="28"/>
          <w:szCs w:val="28"/>
        </w:rPr>
      </w:pPr>
    </w:p>
    <w:p w14:paraId="129A46C2" w14:textId="77777777" w:rsidR="00B14A4A" w:rsidRDefault="00B14A4A" w:rsidP="00B14A4A">
      <w:pPr>
        <w:ind w:firstLine="360"/>
        <w:rPr>
          <w:sz w:val="28"/>
          <w:szCs w:val="28"/>
        </w:rPr>
      </w:pPr>
      <w:r>
        <w:rPr>
          <w:sz w:val="28"/>
          <w:szCs w:val="28"/>
        </w:rPr>
        <w:t xml:space="preserve">Компонента система моєї системи в поєднанні з спільнотою, яка може ділитися своїми розробками дуже сильно грає на накопичувальний еффект, що буде способствувати просуванню </w:t>
      </w:r>
      <w:del w:id="12" w:author="Дмитрий Лулзовский" w:date="2023-05-21T22:36:00Z">
        <w:r w:rsidDel="00454423">
          <w:rPr>
            <w:sz w:val="28"/>
            <w:szCs w:val="28"/>
          </w:rPr>
          <w:delText>накращіх</w:delText>
        </w:r>
      </w:del>
      <w:r>
        <w:rPr>
          <w:sz w:val="28"/>
          <w:szCs w:val="28"/>
        </w:rPr>
        <w:t>найкращих практик коли треба щось робити. Професіонали свого спортивного ремесла так сможуть викладувати свої тренінги, а прості користувчі коли найкраще викидати сміття.</w:t>
      </w:r>
    </w:p>
    <w:p w14:paraId="43994051" w14:textId="77777777" w:rsidR="00B14A4A" w:rsidRDefault="00B14A4A" w:rsidP="00B14A4A">
      <w:pPr>
        <w:rPr>
          <w:sz w:val="28"/>
          <w:szCs w:val="28"/>
        </w:rPr>
      </w:pPr>
      <w:r>
        <w:rPr>
          <w:sz w:val="28"/>
          <w:szCs w:val="28"/>
        </w:rPr>
        <w:tab/>
        <w:t>Можливість використовувати пакети разом з іншими користувачами буде дуже зручно для слідкуванням спільної рутини, це особливо корисно для студентів що живуть разом, груп які спільно тренуються, для сімей</w:t>
      </w:r>
    </w:p>
    <w:p w14:paraId="694533F9" w14:textId="77777777" w:rsidR="00B14A4A" w:rsidRPr="00F8279A" w:rsidRDefault="00B14A4A" w:rsidP="00B14A4A">
      <w:pPr>
        <w:rPr>
          <w:sz w:val="28"/>
          <w:szCs w:val="28"/>
        </w:rPr>
      </w:pPr>
      <w:r>
        <w:rPr>
          <w:sz w:val="28"/>
          <w:szCs w:val="28"/>
        </w:rPr>
        <w:t xml:space="preserve"> </w:t>
      </w:r>
    </w:p>
    <w:p w14:paraId="1EE7BB6A" w14:textId="77777777" w:rsidR="00B14A4A" w:rsidRPr="00F8279A" w:rsidRDefault="00B14A4A" w:rsidP="00B14A4A">
      <w:pPr>
        <w:rPr>
          <w:sz w:val="28"/>
          <w:szCs w:val="28"/>
        </w:rPr>
      </w:pPr>
    </w:p>
    <w:p w14:paraId="3B0D90D3" w14:textId="77777777" w:rsidR="00B14A4A" w:rsidRDefault="00B14A4A" w:rsidP="00B14A4A">
      <w:pPr>
        <w:pStyle w:val="NormalWeb"/>
        <w:rPr>
          <w:rFonts w:ascii="Times New Roman,Bold" w:hAnsi="Times New Roman,Bold"/>
          <w:sz w:val="32"/>
          <w:szCs w:val="32"/>
          <w:lang w:val="ru-RU"/>
        </w:rPr>
      </w:pPr>
    </w:p>
    <w:p w14:paraId="1279B4CA" w14:textId="77777777" w:rsidR="00B14A4A" w:rsidRDefault="00B14A4A" w:rsidP="00B14A4A">
      <w:pPr>
        <w:pStyle w:val="NormalWeb"/>
        <w:ind w:firstLine="720"/>
        <w:rPr>
          <w:rFonts w:ascii="Times New Roman,Bold" w:hAnsi="Times New Roman,Bold"/>
          <w:sz w:val="32"/>
          <w:szCs w:val="32"/>
          <w:lang w:val="ru-RU"/>
        </w:rPr>
      </w:pPr>
      <w:bookmarkStart w:id="13" w:name="_Toc115991645"/>
    </w:p>
    <w:p w14:paraId="62195D75" w14:textId="77777777" w:rsidR="00B14A4A" w:rsidRDefault="00B14A4A" w:rsidP="00B14A4A">
      <w:pPr>
        <w:pStyle w:val="NormalWeb"/>
        <w:ind w:firstLine="720"/>
        <w:rPr>
          <w:rFonts w:ascii="Times New Roman,Bold" w:hAnsi="Times New Roman,Bold"/>
          <w:sz w:val="32"/>
          <w:szCs w:val="32"/>
          <w:lang w:val="ru-RU"/>
        </w:rPr>
      </w:pPr>
    </w:p>
    <w:p w14:paraId="02233490" w14:textId="77777777" w:rsidR="00B14A4A" w:rsidRDefault="00B14A4A" w:rsidP="00B14A4A">
      <w:pPr>
        <w:pStyle w:val="NormalWeb"/>
        <w:ind w:firstLine="720"/>
        <w:rPr>
          <w:rFonts w:ascii="Times New Roman,Bold" w:hAnsi="Times New Roman,Bold"/>
          <w:sz w:val="32"/>
          <w:szCs w:val="32"/>
          <w:lang w:val="ru-RU"/>
        </w:rPr>
      </w:pPr>
    </w:p>
    <w:p w14:paraId="1BA430BC" w14:textId="77777777" w:rsidR="00B14A4A" w:rsidRDefault="00B14A4A" w:rsidP="00B14A4A">
      <w:pPr>
        <w:pStyle w:val="NormalWeb"/>
        <w:ind w:firstLine="720"/>
        <w:rPr>
          <w:rFonts w:ascii="Times New Roman,Bold" w:hAnsi="Times New Roman,Bold"/>
          <w:sz w:val="32"/>
          <w:szCs w:val="32"/>
          <w:lang w:val="ru-RU"/>
        </w:rPr>
      </w:pPr>
    </w:p>
    <w:p w14:paraId="04EE6D87" w14:textId="77777777" w:rsidR="00B14A4A" w:rsidRDefault="00B14A4A" w:rsidP="00B14A4A">
      <w:pPr>
        <w:pStyle w:val="NormalWeb"/>
        <w:ind w:firstLine="720"/>
        <w:rPr>
          <w:rFonts w:ascii="Times New Roman,Bold" w:hAnsi="Times New Roman,Bold"/>
          <w:sz w:val="32"/>
          <w:szCs w:val="32"/>
          <w:lang w:val="ru-RU"/>
        </w:rPr>
      </w:pPr>
    </w:p>
    <w:p w14:paraId="49EC7443" w14:textId="77777777" w:rsidR="00B14A4A" w:rsidRDefault="00B14A4A" w:rsidP="00B14A4A">
      <w:pPr>
        <w:pStyle w:val="NormalWeb"/>
        <w:ind w:firstLine="720"/>
        <w:rPr>
          <w:rFonts w:ascii="Times New Roman,Bold" w:hAnsi="Times New Roman,Bold"/>
          <w:sz w:val="32"/>
          <w:szCs w:val="32"/>
          <w:lang w:val="ru-RU"/>
        </w:rPr>
      </w:pPr>
    </w:p>
    <w:p w14:paraId="0F350C3A" w14:textId="77777777" w:rsidR="00B14A4A" w:rsidRDefault="00B14A4A" w:rsidP="00B14A4A">
      <w:pPr>
        <w:pStyle w:val="NormalWeb"/>
        <w:ind w:firstLine="720"/>
        <w:rPr>
          <w:rFonts w:ascii="Times New Roman,Bold" w:hAnsi="Times New Roman,Bold"/>
          <w:sz w:val="32"/>
          <w:szCs w:val="32"/>
          <w:lang w:val="ru-RU"/>
        </w:rPr>
      </w:pPr>
    </w:p>
    <w:p w14:paraId="0122D767" w14:textId="77777777" w:rsidR="00B14A4A" w:rsidRDefault="00B14A4A" w:rsidP="00B14A4A">
      <w:pPr>
        <w:pStyle w:val="NormalWeb"/>
        <w:ind w:firstLine="720"/>
        <w:rPr>
          <w:rFonts w:ascii="Times New Roman,Bold" w:hAnsi="Times New Roman,Bold"/>
          <w:sz w:val="32"/>
          <w:szCs w:val="32"/>
          <w:lang w:val="ru-RU"/>
        </w:rPr>
      </w:pPr>
    </w:p>
    <w:p w14:paraId="30AE4517" w14:textId="77777777" w:rsidR="00B14A4A" w:rsidRDefault="00B14A4A" w:rsidP="00B14A4A">
      <w:pPr>
        <w:pStyle w:val="NormalWeb"/>
        <w:ind w:firstLine="720"/>
        <w:rPr>
          <w:rFonts w:ascii="Times New Roman,Bold" w:hAnsi="Times New Roman,Bold"/>
          <w:sz w:val="32"/>
          <w:szCs w:val="32"/>
          <w:lang w:val="ru-RU"/>
        </w:rPr>
      </w:pPr>
    </w:p>
    <w:p w14:paraId="289D3F73" w14:textId="77777777" w:rsidR="00B14A4A" w:rsidRDefault="00B14A4A" w:rsidP="00B14A4A">
      <w:pPr>
        <w:pStyle w:val="NormalWeb"/>
        <w:ind w:firstLine="720"/>
        <w:jc w:val="center"/>
        <w:rPr>
          <w:rFonts w:ascii="Times New Roman,Bold" w:hAnsi="Times New Roman,Bold"/>
          <w:sz w:val="32"/>
          <w:szCs w:val="32"/>
          <w:lang w:val="ru-RU"/>
        </w:rPr>
      </w:pPr>
    </w:p>
    <w:p w14:paraId="3397F7AE" w14:textId="77777777" w:rsidR="00B14A4A" w:rsidRDefault="00B14A4A" w:rsidP="00B14A4A">
      <w:pPr>
        <w:pStyle w:val="NormalWeb"/>
        <w:rPr>
          <w:rFonts w:ascii="Times New Roman,Bold" w:hAnsi="Times New Roman,Bold"/>
          <w:sz w:val="32"/>
          <w:szCs w:val="32"/>
          <w:lang w:val="ru-RU"/>
        </w:rPr>
      </w:pPr>
    </w:p>
    <w:p w14:paraId="6805A8AF" w14:textId="77777777" w:rsidR="00B14A4A" w:rsidRDefault="00B14A4A" w:rsidP="00B14A4A">
      <w:pPr>
        <w:pStyle w:val="Heading1"/>
      </w:pPr>
      <w:bookmarkStart w:id="14" w:name="_Toc135653390"/>
      <w:bookmarkStart w:id="15" w:name="_Toc136195417"/>
      <w:r>
        <w:lastRenderedPageBreak/>
        <w:t>ВИБІР ТА ОБҐРУНТУВАННЯ КОМПОНЕНТІВ ТА ТЕХНОЛОГІЙ</w:t>
      </w:r>
      <w:bookmarkEnd w:id="14"/>
      <w:bookmarkEnd w:id="15"/>
    </w:p>
    <w:p w14:paraId="5D8902C8" w14:textId="77777777" w:rsidR="00244D40" w:rsidRDefault="00244D40" w:rsidP="00244D40"/>
    <w:p w14:paraId="6EEE7BDE" w14:textId="77777777" w:rsidR="00244D40" w:rsidRDefault="00244D40" w:rsidP="00244D40"/>
    <w:p w14:paraId="475E4CBC" w14:textId="77777777" w:rsidR="00244D40" w:rsidRDefault="00244D40" w:rsidP="00244D40"/>
    <w:p w14:paraId="6DBD6AF5" w14:textId="77777777" w:rsidR="00244D40" w:rsidRDefault="00244D40" w:rsidP="00244D40"/>
    <w:p w14:paraId="739EDF8E" w14:textId="77777777" w:rsidR="00244D40" w:rsidRDefault="00244D40" w:rsidP="00244D40"/>
    <w:p w14:paraId="7CA945D2" w14:textId="77777777" w:rsidR="00244D40" w:rsidRDefault="00244D40" w:rsidP="00244D40"/>
    <w:p w14:paraId="648E3F85" w14:textId="77777777" w:rsidR="00244D40" w:rsidRDefault="00244D40" w:rsidP="00244D40"/>
    <w:p w14:paraId="50CEE1CF" w14:textId="77777777" w:rsidR="00244D40" w:rsidRDefault="00244D40" w:rsidP="00244D40"/>
    <w:p w14:paraId="0C44CA8E" w14:textId="77777777" w:rsidR="00244D40" w:rsidRDefault="00244D40" w:rsidP="00244D40"/>
    <w:p w14:paraId="252C8533" w14:textId="77777777" w:rsidR="00244D40" w:rsidRDefault="00244D40" w:rsidP="00244D40"/>
    <w:p w14:paraId="4180A7B2" w14:textId="77777777" w:rsidR="00244D40" w:rsidRDefault="00244D40" w:rsidP="00244D40"/>
    <w:p w14:paraId="5A320213" w14:textId="77777777" w:rsidR="00244D40" w:rsidRDefault="00244D40" w:rsidP="00244D40"/>
    <w:p w14:paraId="01D5265E" w14:textId="77777777" w:rsidR="00244D40" w:rsidRDefault="00244D40" w:rsidP="00244D40"/>
    <w:p w14:paraId="15E21E02" w14:textId="77777777" w:rsidR="00244D40" w:rsidRDefault="00244D40" w:rsidP="00244D40"/>
    <w:p w14:paraId="5F1DF7CF" w14:textId="77777777" w:rsidR="00244D40" w:rsidRDefault="00244D40" w:rsidP="00244D40"/>
    <w:p w14:paraId="1658C805" w14:textId="77777777" w:rsidR="00244D40" w:rsidRDefault="00244D40" w:rsidP="00244D40"/>
    <w:p w14:paraId="3F442894" w14:textId="77777777" w:rsidR="00244D40" w:rsidRDefault="00244D40" w:rsidP="00244D40"/>
    <w:p w14:paraId="01770D87" w14:textId="77777777" w:rsidR="00244D40" w:rsidRDefault="00244D40" w:rsidP="00244D40"/>
    <w:p w14:paraId="14896D01" w14:textId="77777777" w:rsidR="00244D40" w:rsidRDefault="00244D40" w:rsidP="00244D40"/>
    <w:p w14:paraId="4286D015" w14:textId="77777777" w:rsidR="00244D40" w:rsidRDefault="00244D40" w:rsidP="00244D40"/>
    <w:p w14:paraId="452BA981" w14:textId="77777777" w:rsidR="00244D40" w:rsidRDefault="00244D40" w:rsidP="00244D40"/>
    <w:p w14:paraId="5F31ECA1" w14:textId="77777777" w:rsidR="00244D40" w:rsidRDefault="00244D40" w:rsidP="00244D40"/>
    <w:p w14:paraId="24CFE6A2" w14:textId="77777777" w:rsidR="00244D40" w:rsidRDefault="00244D40" w:rsidP="00244D40"/>
    <w:p w14:paraId="7725DCB6" w14:textId="77777777" w:rsidR="00244D40" w:rsidRDefault="00244D40" w:rsidP="00244D40"/>
    <w:p w14:paraId="189D3605" w14:textId="77777777" w:rsidR="00244D40" w:rsidRDefault="00244D40" w:rsidP="00244D40"/>
    <w:p w14:paraId="1DF5606E" w14:textId="77777777" w:rsidR="00244D40" w:rsidRDefault="00244D40" w:rsidP="00244D40"/>
    <w:p w14:paraId="1978F37F" w14:textId="77777777" w:rsidR="00244D40" w:rsidRDefault="00244D40" w:rsidP="00244D40"/>
    <w:p w14:paraId="46B0B157" w14:textId="77777777" w:rsidR="00244D40" w:rsidRDefault="00244D40" w:rsidP="00244D40"/>
    <w:p w14:paraId="4F31C4FB" w14:textId="77777777" w:rsidR="00244D40" w:rsidRDefault="00244D40" w:rsidP="00244D40"/>
    <w:p w14:paraId="21891A37" w14:textId="77777777" w:rsidR="00244D40" w:rsidRDefault="00244D40" w:rsidP="00244D40"/>
    <w:p w14:paraId="04D51D73" w14:textId="77777777" w:rsidR="00244D40" w:rsidRDefault="00244D40" w:rsidP="00244D40"/>
    <w:p w14:paraId="2B49E5FE" w14:textId="77777777" w:rsidR="00244D40" w:rsidRPr="00396FAF" w:rsidRDefault="00244D40" w:rsidP="00244D40">
      <w:pPr>
        <w:rPr>
          <w:lang w:val="en-US"/>
        </w:rPr>
      </w:pPr>
    </w:p>
    <w:p w14:paraId="77066B65" w14:textId="2F9B33AC" w:rsidR="00244D40" w:rsidRPr="00BC3970" w:rsidRDefault="00244D40" w:rsidP="00244D40">
      <w:pPr>
        <w:pStyle w:val="Heading1"/>
        <w:numPr>
          <w:ilvl w:val="0"/>
          <w:numId w:val="0"/>
        </w:numPr>
        <w:jc w:val="both"/>
      </w:pPr>
    </w:p>
    <w:p w14:paraId="4C52F515" w14:textId="77777777" w:rsidR="00244D40" w:rsidRDefault="00244D40" w:rsidP="00244D40">
      <w:pPr>
        <w:pStyle w:val="Heading2"/>
        <w:rPr>
          <w:rStyle w:val="markedcontent"/>
          <w:szCs w:val="28"/>
        </w:rPr>
      </w:pPr>
      <w:bookmarkStart w:id="16" w:name="_Toc136195433"/>
      <w:r>
        <w:rPr>
          <w:rStyle w:val="markedcontent"/>
          <w:szCs w:val="28"/>
        </w:rPr>
        <w:t>Засоби розробки</w:t>
      </w:r>
      <w:bookmarkEnd w:id="16"/>
    </w:p>
    <w:p w14:paraId="2590F5FB" w14:textId="77777777" w:rsidR="00244D40" w:rsidRPr="001348B8" w:rsidRDefault="00244D40" w:rsidP="00244D40">
      <w:pPr>
        <w:ind w:firstLine="432"/>
        <w:rPr>
          <w:sz w:val="28"/>
          <w:szCs w:val="28"/>
          <w:lang w:val="ru-RU"/>
        </w:rPr>
      </w:pPr>
      <w:r w:rsidRPr="001348B8">
        <w:rPr>
          <w:rStyle w:val="markedcontent"/>
          <w:sz w:val="28"/>
          <w:szCs w:val="28"/>
        </w:rPr>
        <w:t>При розробці даної інформаційної системи використовувались багато</w:t>
      </w:r>
      <w:r w:rsidRPr="001348B8">
        <w:rPr>
          <w:sz w:val="28"/>
          <w:szCs w:val="28"/>
        </w:rPr>
        <w:br/>
      </w:r>
      <w:r w:rsidRPr="001348B8">
        <w:rPr>
          <w:rStyle w:val="markedcontent"/>
          <w:sz w:val="28"/>
          <w:szCs w:val="28"/>
        </w:rPr>
        <w:t xml:space="preserve">технічних засобів. Найважливіші з них будуть наведені у таблиці </w:t>
      </w:r>
      <w:r>
        <w:rPr>
          <w:rStyle w:val="markedcontent"/>
          <w:sz w:val="28"/>
          <w:szCs w:val="28"/>
          <w:lang w:val="ru-RU"/>
        </w:rPr>
        <w:t>4.1</w:t>
      </w:r>
    </w:p>
    <w:p w14:paraId="45395F5F" w14:textId="77777777" w:rsidR="00244D40" w:rsidRDefault="00244D40" w:rsidP="00244D40">
      <w:pPr>
        <w:ind w:firstLine="0"/>
      </w:pPr>
      <w:r>
        <w:tab/>
      </w:r>
    </w:p>
    <w:tbl>
      <w:tblPr>
        <w:tblStyle w:val="TableGrid"/>
        <w:tblW w:w="0" w:type="auto"/>
        <w:tblLook w:val="04A0" w:firstRow="1" w:lastRow="0" w:firstColumn="1" w:lastColumn="0" w:noHBand="0" w:noVBand="1"/>
      </w:tblPr>
      <w:tblGrid>
        <w:gridCol w:w="3005"/>
        <w:gridCol w:w="3005"/>
        <w:gridCol w:w="3006"/>
      </w:tblGrid>
      <w:tr w:rsidR="00244D40" w14:paraId="5294ED32" w14:textId="77777777" w:rsidTr="00D447DB">
        <w:tc>
          <w:tcPr>
            <w:tcW w:w="3005" w:type="dxa"/>
          </w:tcPr>
          <w:p w14:paraId="450C9A66" w14:textId="77777777" w:rsidR="00244D40" w:rsidRPr="001348B8" w:rsidRDefault="00244D40" w:rsidP="00D447DB">
            <w:pPr>
              <w:ind w:firstLine="0"/>
            </w:pPr>
            <w:r>
              <w:t>Тип</w:t>
            </w:r>
          </w:p>
        </w:tc>
        <w:tc>
          <w:tcPr>
            <w:tcW w:w="3005" w:type="dxa"/>
          </w:tcPr>
          <w:p w14:paraId="0F8C218F" w14:textId="77777777" w:rsidR="00244D40" w:rsidRDefault="00244D40" w:rsidP="00D447DB">
            <w:pPr>
              <w:ind w:firstLine="0"/>
            </w:pPr>
            <w:r>
              <w:t>Назва</w:t>
            </w:r>
          </w:p>
        </w:tc>
        <w:tc>
          <w:tcPr>
            <w:tcW w:w="3006" w:type="dxa"/>
          </w:tcPr>
          <w:p w14:paraId="0DF03103" w14:textId="77777777" w:rsidR="00244D40" w:rsidRDefault="00244D40" w:rsidP="00D447DB">
            <w:pPr>
              <w:ind w:firstLine="0"/>
            </w:pPr>
            <w:r>
              <w:t>Версія</w:t>
            </w:r>
          </w:p>
        </w:tc>
      </w:tr>
      <w:tr w:rsidR="00244D40" w14:paraId="1926FCB7" w14:textId="77777777" w:rsidTr="00D447DB">
        <w:tc>
          <w:tcPr>
            <w:tcW w:w="3005" w:type="dxa"/>
          </w:tcPr>
          <w:p w14:paraId="365C7E57" w14:textId="77777777" w:rsidR="00244D40" w:rsidRDefault="00244D40" w:rsidP="00D447DB">
            <w:pPr>
              <w:ind w:firstLine="0"/>
            </w:pPr>
            <w:r>
              <w:t>Мова програмування</w:t>
            </w:r>
          </w:p>
        </w:tc>
        <w:tc>
          <w:tcPr>
            <w:tcW w:w="3005" w:type="dxa"/>
          </w:tcPr>
          <w:p w14:paraId="1567AE05" w14:textId="77777777" w:rsidR="00244D40" w:rsidRPr="001348B8" w:rsidRDefault="00244D40" w:rsidP="00D447DB">
            <w:pPr>
              <w:ind w:firstLine="0"/>
              <w:rPr>
                <w:lang w:val="en-US"/>
              </w:rPr>
            </w:pPr>
            <w:r>
              <w:rPr>
                <w:lang w:val="en-US"/>
              </w:rPr>
              <w:t xml:space="preserve">Swift, PHP, SQL, </w:t>
            </w:r>
          </w:p>
        </w:tc>
        <w:tc>
          <w:tcPr>
            <w:tcW w:w="3006" w:type="dxa"/>
          </w:tcPr>
          <w:p w14:paraId="458BA432" w14:textId="77777777" w:rsidR="00244D40" w:rsidRPr="001348B8" w:rsidRDefault="00244D40" w:rsidP="00D447DB">
            <w:pPr>
              <w:ind w:firstLine="0"/>
              <w:rPr>
                <w:lang w:val="en-US"/>
              </w:rPr>
            </w:pPr>
            <w:r>
              <w:rPr>
                <w:lang w:val="en-US"/>
              </w:rPr>
              <w:t>5.7/4.2.4/-</w:t>
            </w:r>
          </w:p>
        </w:tc>
      </w:tr>
      <w:tr w:rsidR="00244D40" w14:paraId="30CAFDE0" w14:textId="77777777" w:rsidTr="00D447DB">
        <w:tc>
          <w:tcPr>
            <w:tcW w:w="3005" w:type="dxa"/>
          </w:tcPr>
          <w:p w14:paraId="07B9B733" w14:textId="77777777" w:rsidR="00244D40" w:rsidRPr="001348B8" w:rsidRDefault="00244D40" w:rsidP="00D447DB">
            <w:pPr>
              <w:ind w:firstLine="0"/>
            </w:pPr>
            <w:r>
              <w:t>Фреймворки</w:t>
            </w:r>
          </w:p>
        </w:tc>
        <w:tc>
          <w:tcPr>
            <w:tcW w:w="3005" w:type="dxa"/>
          </w:tcPr>
          <w:p w14:paraId="7AB5D446" w14:textId="77777777" w:rsidR="00244D40" w:rsidRDefault="00244D40" w:rsidP="00D447DB">
            <w:pPr>
              <w:ind w:firstLine="0"/>
              <w:rPr>
                <w:lang w:val="en-US"/>
              </w:rPr>
            </w:pPr>
            <w:r>
              <w:rPr>
                <w:lang w:val="en-US"/>
              </w:rPr>
              <w:t>SwiftUI, UIKit, TelegramSDK, Foundation</w:t>
            </w:r>
          </w:p>
        </w:tc>
        <w:tc>
          <w:tcPr>
            <w:tcW w:w="3006" w:type="dxa"/>
          </w:tcPr>
          <w:p w14:paraId="2C9D7CD7" w14:textId="77777777" w:rsidR="00244D40" w:rsidRDefault="00244D40" w:rsidP="00D447DB">
            <w:pPr>
              <w:ind w:firstLine="0"/>
              <w:rPr>
                <w:lang w:val="en-US"/>
              </w:rPr>
            </w:pPr>
          </w:p>
        </w:tc>
      </w:tr>
      <w:tr w:rsidR="00244D40" w14:paraId="018EED36" w14:textId="77777777" w:rsidTr="00D447DB">
        <w:tc>
          <w:tcPr>
            <w:tcW w:w="3005" w:type="dxa"/>
          </w:tcPr>
          <w:p w14:paraId="767A55EF" w14:textId="77777777" w:rsidR="00244D40" w:rsidRPr="008D47D7" w:rsidRDefault="00244D40" w:rsidP="00D447DB">
            <w:pPr>
              <w:ind w:firstLine="0"/>
              <w:rPr>
                <w:lang w:val="en-US"/>
              </w:rPr>
            </w:pPr>
            <w:r>
              <w:rPr>
                <w:lang w:val="en-US"/>
              </w:rPr>
              <w:t>IDE</w:t>
            </w:r>
          </w:p>
        </w:tc>
        <w:tc>
          <w:tcPr>
            <w:tcW w:w="3005" w:type="dxa"/>
          </w:tcPr>
          <w:p w14:paraId="4E3FB0AD" w14:textId="77777777" w:rsidR="00244D40" w:rsidRDefault="00244D40" w:rsidP="00D447DB">
            <w:pPr>
              <w:ind w:firstLine="0"/>
              <w:rPr>
                <w:lang w:val="en-US"/>
              </w:rPr>
            </w:pPr>
            <w:r>
              <w:rPr>
                <w:lang w:val="en-US"/>
              </w:rPr>
              <w:t>Xcode, DBvaer</w:t>
            </w:r>
          </w:p>
        </w:tc>
        <w:tc>
          <w:tcPr>
            <w:tcW w:w="3006" w:type="dxa"/>
          </w:tcPr>
          <w:p w14:paraId="7C69CA9D" w14:textId="77777777" w:rsidR="00244D40" w:rsidRDefault="00244D40" w:rsidP="00D447DB">
            <w:pPr>
              <w:ind w:firstLine="0"/>
              <w:rPr>
                <w:lang w:val="en-US"/>
              </w:rPr>
            </w:pPr>
          </w:p>
        </w:tc>
      </w:tr>
      <w:tr w:rsidR="00244D40" w14:paraId="44FCA745" w14:textId="77777777" w:rsidTr="00D447DB">
        <w:tc>
          <w:tcPr>
            <w:tcW w:w="3005" w:type="dxa"/>
          </w:tcPr>
          <w:p w14:paraId="632EF3FA" w14:textId="77777777" w:rsidR="00244D40" w:rsidRDefault="00244D40" w:rsidP="00D447DB">
            <w:pPr>
              <w:ind w:firstLine="0"/>
              <w:rPr>
                <w:lang w:val="en-US"/>
              </w:rPr>
            </w:pPr>
            <w:r>
              <w:rPr>
                <w:lang w:val="en-US"/>
              </w:rPr>
              <w:t>RDBMS</w:t>
            </w:r>
          </w:p>
        </w:tc>
        <w:tc>
          <w:tcPr>
            <w:tcW w:w="3005" w:type="dxa"/>
          </w:tcPr>
          <w:p w14:paraId="1B52A2FA" w14:textId="77777777" w:rsidR="00244D40" w:rsidRDefault="00244D40" w:rsidP="00D447DB">
            <w:pPr>
              <w:ind w:firstLine="0"/>
              <w:rPr>
                <w:lang w:val="en-US"/>
              </w:rPr>
            </w:pPr>
            <w:r>
              <w:rPr>
                <w:lang w:val="en-US"/>
              </w:rPr>
              <w:t>MySQL</w:t>
            </w:r>
          </w:p>
        </w:tc>
        <w:tc>
          <w:tcPr>
            <w:tcW w:w="3006" w:type="dxa"/>
          </w:tcPr>
          <w:p w14:paraId="4C431800" w14:textId="77777777" w:rsidR="00244D40" w:rsidRDefault="00244D40" w:rsidP="00D447DB">
            <w:pPr>
              <w:ind w:firstLine="0"/>
              <w:rPr>
                <w:lang w:val="en-US"/>
              </w:rPr>
            </w:pPr>
          </w:p>
        </w:tc>
      </w:tr>
      <w:tr w:rsidR="00244D40" w14:paraId="47457BC2" w14:textId="77777777" w:rsidTr="00D447DB">
        <w:tc>
          <w:tcPr>
            <w:tcW w:w="3005" w:type="dxa"/>
          </w:tcPr>
          <w:p w14:paraId="2BA9D1CB" w14:textId="77777777" w:rsidR="00244D40" w:rsidRPr="008D47D7" w:rsidRDefault="00244D40" w:rsidP="00D447DB">
            <w:pPr>
              <w:ind w:firstLine="0"/>
            </w:pPr>
            <w:r>
              <w:t xml:space="preserve">Засіб проектування </w:t>
            </w:r>
          </w:p>
        </w:tc>
        <w:tc>
          <w:tcPr>
            <w:tcW w:w="3005" w:type="dxa"/>
          </w:tcPr>
          <w:p w14:paraId="2CE2166A" w14:textId="77777777" w:rsidR="00244D40" w:rsidRDefault="00244D40" w:rsidP="00D447DB">
            <w:pPr>
              <w:ind w:firstLine="0"/>
              <w:rPr>
                <w:lang w:val="en-US"/>
              </w:rPr>
            </w:pPr>
            <w:r>
              <w:rPr>
                <w:lang w:val="en-US"/>
              </w:rPr>
              <w:t>Figma</w:t>
            </w:r>
          </w:p>
        </w:tc>
        <w:tc>
          <w:tcPr>
            <w:tcW w:w="3006" w:type="dxa"/>
          </w:tcPr>
          <w:p w14:paraId="7882A6CA" w14:textId="77777777" w:rsidR="00244D40" w:rsidRDefault="00244D40" w:rsidP="00D447DB">
            <w:pPr>
              <w:ind w:firstLine="0"/>
              <w:rPr>
                <w:lang w:val="en-US"/>
              </w:rPr>
            </w:pPr>
          </w:p>
        </w:tc>
      </w:tr>
      <w:tr w:rsidR="00244D40" w14:paraId="63C3EF05" w14:textId="77777777" w:rsidTr="00D447DB">
        <w:tc>
          <w:tcPr>
            <w:tcW w:w="3005" w:type="dxa"/>
          </w:tcPr>
          <w:p w14:paraId="4FA99C5D" w14:textId="77777777" w:rsidR="00244D40" w:rsidRPr="008D47D7" w:rsidRDefault="00244D40" w:rsidP="00D447DB">
            <w:pPr>
              <w:ind w:firstLine="0"/>
            </w:pPr>
            <w:r>
              <w:t xml:space="preserve">Система контроля версій </w:t>
            </w:r>
          </w:p>
        </w:tc>
        <w:tc>
          <w:tcPr>
            <w:tcW w:w="3005" w:type="dxa"/>
          </w:tcPr>
          <w:p w14:paraId="38E0824A" w14:textId="77777777" w:rsidR="00244D40" w:rsidRDefault="00244D40" w:rsidP="00D447DB">
            <w:pPr>
              <w:ind w:firstLine="0"/>
              <w:rPr>
                <w:lang w:val="en-US"/>
              </w:rPr>
            </w:pPr>
            <w:r>
              <w:rPr>
                <w:lang w:val="en-US"/>
              </w:rPr>
              <w:t>Git</w:t>
            </w:r>
          </w:p>
        </w:tc>
        <w:tc>
          <w:tcPr>
            <w:tcW w:w="3006" w:type="dxa"/>
          </w:tcPr>
          <w:p w14:paraId="17F316F2" w14:textId="77777777" w:rsidR="00244D40" w:rsidRDefault="00244D40" w:rsidP="00D447DB">
            <w:pPr>
              <w:ind w:firstLine="0"/>
              <w:rPr>
                <w:lang w:val="en-US"/>
              </w:rPr>
            </w:pPr>
          </w:p>
        </w:tc>
      </w:tr>
      <w:tr w:rsidR="00244D40" w14:paraId="76235EF9" w14:textId="77777777" w:rsidTr="00D447DB">
        <w:tc>
          <w:tcPr>
            <w:tcW w:w="3005" w:type="dxa"/>
          </w:tcPr>
          <w:p w14:paraId="6EB579FD" w14:textId="77777777" w:rsidR="00244D40" w:rsidRPr="008D47D7" w:rsidRDefault="00244D40" w:rsidP="00D447DB">
            <w:pPr>
              <w:ind w:firstLine="0"/>
            </w:pPr>
            <w:r>
              <w:t xml:space="preserve">Репозиторій </w:t>
            </w:r>
          </w:p>
        </w:tc>
        <w:tc>
          <w:tcPr>
            <w:tcW w:w="3005" w:type="dxa"/>
          </w:tcPr>
          <w:p w14:paraId="4315E3AF" w14:textId="77777777" w:rsidR="00244D40" w:rsidRDefault="00244D40" w:rsidP="00D447DB">
            <w:pPr>
              <w:ind w:firstLine="0"/>
              <w:rPr>
                <w:lang w:val="en-US"/>
              </w:rPr>
            </w:pPr>
            <w:r>
              <w:rPr>
                <w:lang w:val="en-US"/>
              </w:rPr>
              <w:t>GitHub</w:t>
            </w:r>
          </w:p>
        </w:tc>
        <w:tc>
          <w:tcPr>
            <w:tcW w:w="3006" w:type="dxa"/>
          </w:tcPr>
          <w:p w14:paraId="39CC8552" w14:textId="77777777" w:rsidR="00244D40" w:rsidRDefault="00244D40" w:rsidP="00D447DB">
            <w:pPr>
              <w:ind w:firstLine="0"/>
              <w:rPr>
                <w:lang w:val="en-US"/>
              </w:rPr>
            </w:pPr>
          </w:p>
        </w:tc>
      </w:tr>
    </w:tbl>
    <w:p w14:paraId="45FF5B89" w14:textId="77777777" w:rsidR="00244D40" w:rsidRPr="00613200" w:rsidRDefault="00244D40" w:rsidP="00244D40">
      <w:pPr>
        <w:ind w:firstLine="0"/>
      </w:pPr>
    </w:p>
    <w:p w14:paraId="706771F4" w14:textId="77777777" w:rsidR="00244D40" w:rsidRPr="00BF04EA" w:rsidRDefault="00244D40" w:rsidP="00244D40">
      <w:pPr>
        <w:ind w:firstLine="720"/>
        <w:rPr>
          <w:sz w:val="28"/>
          <w:szCs w:val="28"/>
          <w:lang w:val="en-UA"/>
        </w:rPr>
      </w:pPr>
      <w:r w:rsidRPr="00BF04EA">
        <w:rPr>
          <w:sz w:val="28"/>
          <w:szCs w:val="28"/>
          <w:lang w:val="en-UA"/>
        </w:rPr>
        <w:t>Swift - це мова програмування, розроблена компанією Apple. Вона була представлена в 2014 році і призначена для розробки програмного забезпечення для платформ Apple, таких як iOS, macOS, watchOS та tvOS. Swift поєднує в собі потужність традиційних мов програмування з простотою та безпекою сучасних мов.</w:t>
      </w:r>
    </w:p>
    <w:p w14:paraId="4B8BA004" w14:textId="77777777" w:rsidR="00244D40" w:rsidRPr="008D47D7" w:rsidRDefault="00244D40" w:rsidP="00244D40">
      <w:pPr>
        <w:ind w:firstLine="0"/>
        <w:rPr>
          <w:lang w:val="en-UA"/>
        </w:rPr>
      </w:pPr>
    </w:p>
    <w:p w14:paraId="46869564" w14:textId="77777777" w:rsidR="00244D40" w:rsidRPr="00BF04EA" w:rsidRDefault="00244D40" w:rsidP="00244D40">
      <w:pPr>
        <w:ind w:firstLine="0"/>
        <w:rPr>
          <w:sz w:val="28"/>
          <w:szCs w:val="28"/>
          <w:lang w:val="en-UA"/>
        </w:rPr>
      </w:pPr>
      <w:r w:rsidRPr="00BF04EA">
        <w:rPr>
          <w:sz w:val="28"/>
          <w:szCs w:val="28"/>
          <w:lang w:val="en-UA"/>
        </w:rPr>
        <w:t>Основні особливості Swift включають:</w:t>
      </w:r>
    </w:p>
    <w:p w14:paraId="341DF24C" w14:textId="77777777" w:rsidR="00244D40" w:rsidRPr="008D47D7" w:rsidRDefault="00244D40" w:rsidP="00244D40">
      <w:pPr>
        <w:ind w:firstLine="0"/>
        <w:rPr>
          <w:lang w:val="en-UA"/>
        </w:rPr>
      </w:pPr>
    </w:p>
    <w:p w14:paraId="7BE526B2"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Синтаксис, легкий для читання та написання: Swift має чистий та зрозумілий синтаксис, що сприяє простоті розробки та зрозумінню коду. Він був створений з урахуванням зручності програміста.</w:t>
      </w:r>
    </w:p>
    <w:p w14:paraId="210A79BF" w14:textId="77777777" w:rsidR="00244D40" w:rsidRPr="008D47D7" w:rsidRDefault="00244D40" w:rsidP="00244D40">
      <w:pPr>
        <w:ind w:firstLine="0"/>
        <w:rPr>
          <w:lang w:val="en-UA"/>
        </w:rPr>
      </w:pPr>
    </w:p>
    <w:p w14:paraId="29ED4A43"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 xml:space="preserve">Безпека типів: Swift є типо-безпечною мовою програмування, що дозволяє виявляти та уникати багів, пов'язаних з неправильним </w:t>
      </w:r>
      <w:r w:rsidRPr="00BF04EA">
        <w:rPr>
          <w:sz w:val="28"/>
          <w:szCs w:val="28"/>
          <w:lang w:val="en-UA"/>
        </w:rPr>
        <w:lastRenderedPageBreak/>
        <w:t>використанням типів даних. Вона має механізми перевірки типів, які допомагають уникати помилок під час компіляції.</w:t>
      </w:r>
    </w:p>
    <w:p w14:paraId="0F46B6D2" w14:textId="77777777" w:rsidR="00244D40" w:rsidRPr="008D47D7" w:rsidRDefault="00244D40" w:rsidP="00244D40">
      <w:pPr>
        <w:ind w:firstLine="0"/>
        <w:rPr>
          <w:lang w:val="en-UA"/>
        </w:rPr>
      </w:pPr>
    </w:p>
    <w:p w14:paraId="26E05EE5"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Швидкодія: Swift була оптимізована для максимальної продуктивності. Вона використовує передові техніки компіляції та оптимізації, що дозволяють програмам, написаним на Swift, працювати швидко та ефективно.</w:t>
      </w:r>
    </w:p>
    <w:p w14:paraId="08A55169" w14:textId="77777777" w:rsidR="00244D40" w:rsidRPr="00BF04EA" w:rsidRDefault="00244D40" w:rsidP="00244D40">
      <w:pPr>
        <w:ind w:firstLine="0"/>
        <w:rPr>
          <w:sz w:val="28"/>
          <w:szCs w:val="28"/>
          <w:lang w:val="en-UA"/>
        </w:rPr>
      </w:pPr>
    </w:p>
    <w:p w14:paraId="4930D0EE" w14:textId="77777777" w:rsidR="00244D40" w:rsidRPr="00BF04EA" w:rsidRDefault="00244D40" w:rsidP="00244D40">
      <w:pPr>
        <w:ind w:firstLine="0"/>
        <w:rPr>
          <w:sz w:val="28"/>
          <w:szCs w:val="28"/>
          <w:lang w:val="en-UA"/>
        </w:rPr>
      </w:pPr>
      <w:r w:rsidRPr="00BF04EA">
        <w:rPr>
          <w:sz w:val="28"/>
          <w:szCs w:val="28"/>
          <w:lang w:val="en-UA"/>
        </w:rPr>
        <w:t xml:space="preserve">   </w:t>
      </w:r>
      <w:r>
        <w:rPr>
          <w:sz w:val="28"/>
          <w:szCs w:val="28"/>
          <w:lang w:val="en-UA"/>
        </w:rPr>
        <w:tab/>
      </w:r>
      <w:r w:rsidRPr="00BF04EA">
        <w:rPr>
          <w:sz w:val="28"/>
          <w:szCs w:val="28"/>
          <w:lang w:val="en-UA"/>
        </w:rPr>
        <w:t>Широкий функціонал: Swift надає розширений функціонал для розробки різноманітних програмних застосунків. Вона підтримує роботу зі звичайними типами даних, об'єктно-орієнтований підхід, функціональне програмування, обробку помилок, паралельне програмування та багато іншого.</w:t>
      </w:r>
    </w:p>
    <w:p w14:paraId="70CC259B" w14:textId="77777777" w:rsidR="00244D40" w:rsidRPr="008D47D7" w:rsidRDefault="00244D40" w:rsidP="00244D40">
      <w:pPr>
        <w:ind w:firstLine="0"/>
        <w:rPr>
          <w:lang w:val="en-UA"/>
        </w:rPr>
      </w:pPr>
    </w:p>
    <w:p w14:paraId="62CBA1C5" w14:textId="77777777" w:rsidR="00244D40" w:rsidRPr="00BF04EA" w:rsidRDefault="00244D40" w:rsidP="00244D40">
      <w:pPr>
        <w:ind w:firstLine="720"/>
        <w:rPr>
          <w:sz w:val="28"/>
          <w:szCs w:val="28"/>
          <w:lang w:val="en-UA"/>
        </w:rPr>
      </w:pPr>
      <w:r w:rsidRPr="00BF04EA">
        <w:rPr>
          <w:sz w:val="28"/>
          <w:szCs w:val="28"/>
          <w:lang w:val="en-UA"/>
        </w:rPr>
        <w:t>Swift став популярним серед розробників завдяки своїм перевагам і простоті використання. Він продовжує активно розвиватись та оновлюватись, сприяючи швидкому та надійному розробці програмного забезпечення для пристроїв Apple.</w:t>
      </w:r>
    </w:p>
    <w:p w14:paraId="3909E326" w14:textId="77777777" w:rsidR="00244D40" w:rsidRDefault="00244D40" w:rsidP="00244D40">
      <w:pPr>
        <w:ind w:firstLine="720"/>
        <w:rPr>
          <w:lang w:val="en-UA"/>
        </w:rPr>
      </w:pPr>
    </w:p>
    <w:p w14:paraId="4B5C07D0" w14:textId="77777777" w:rsidR="00244D40" w:rsidRPr="00BF04EA" w:rsidRDefault="00244D40" w:rsidP="00244D40">
      <w:pPr>
        <w:autoSpaceDE w:val="0"/>
        <w:autoSpaceDN w:val="0"/>
        <w:adjustRightInd w:val="0"/>
        <w:spacing w:after="240" w:line="240" w:lineRule="auto"/>
        <w:ind w:firstLine="720"/>
        <w:jc w:val="left"/>
        <w:rPr>
          <w:rFonts w:ascii="Times" w:eastAsiaTheme="minorHAnsi" w:hAnsi="Times" w:cs="Times"/>
          <w:sz w:val="28"/>
          <w:szCs w:val="28"/>
          <w:lang w:val="ru-RU" w:eastAsia="en-US"/>
          <w14:ligatures w14:val="standardContextual"/>
        </w:rPr>
      </w:pPr>
      <w:r w:rsidRPr="00BF04EA">
        <w:rPr>
          <w:rFonts w:ascii="Times" w:eastAsiaTheme="minorHAnsi" w:hAnsi="Times" w:cs="Times"/>
          <w:sz w:val="28"/>
          <w:szCs w:val="28"/>
          <w:lang w:val="en-UA" w:eastAsia="en-US"/>
          <w14:ligatures w14:val="standardContextual"/>
        </w:rPr>
        <w:t xml:space="preserve">Git є системою керування версіями, яка забезпечує можливість відстежувати та керувати змінами в файловій системі під час розробки програмного забезпечення. </w:t>
      </w:r>
      <w:r w:rsidRPr="00BF04EA">
        <w:rPr>
          <w:rFonts w:ascii="Times" w:eastAsiaTheme="minorHAnsi" w:hAnsi="Times" w:cs="Times"/>
          <w:sz w:val="28"/>
          <w:szCs w:val="28"/>
          <w:lang w:val="ru-RU" w:eastAsia="en-US"/>
          <w14:ligatures w14:val="standardContextual"/>
        </w:rPr>
        <w:t>Вона дозволяє кільком розробникам спільно працювати над проектом одночасно, зберігаючи та контролюючи різні версії файлів зі змінами.</w:t>
      </w:r>
    </w:p>
    <w:p w14:paraId="24A49CB1" w14:textId="77777777" w:rsidR="00244D40" w:rsidRPr="00BF04EA" w:rsidRDefault="00244D40" w:rsidP="00244D40">
      <w:pPr>
        <w:pStyle w:val="NormalWeb"/>
        <w:ind w:firstLine="720"/>
        <w:rPr>
          <w:sz w:val="28"/>
          <w:szCs w:val="28"/>
        </w:rPr>
      </w:pPr>
      <w:r w:rsidRPr="00BF04EA">
        <w:rPr>
          <w:sz w:val="28"/>
          <w:szCs w:val="28"/>
        </w:rPr>
        <w:t>PHP (Hypertext Preprocessor) - це скриптова мова програмування, яка призначена для розробки веб-додатків та динамічних веб-сторінок. PHP використовується для обробки даних на стороні сервера, тобто виконується на веб-сервері перед тим, як сторінка надсилається до клієнта.</w:t>
      </w:r>
    </w:p>
    <w:p w14:paraId="5A1BFBE1" w14:textId="77777777" w:rsidR="00244D40" w:rsidRPr="00BF04EA" w:rsidRDefault="00244D40" w:rsidP="00244D40">
      <w:pPr>
        <w:pStyle w:val="NormalWeb"/>
        <w:rPr>
          <w:sz w:val="28"/>
          <w:szCs w:val="28"/>
        </w:rPr>
      </w:pPr>
      <w:r w:rsidRPr="00BF04EA">
        <w:rPr>
          <w:sz w:val="28"/>
          <w:szCs w:val="28"/>
        </w:rPr>
        <w:t>Основні особливості та можливості PHP включають:</w:t>
      </w:r>
    </w:p>
    <w:p w14:paraId="7E9ACECF" w14:textId="77777777" w:rsidR="00244D40" w:rsidRPr="00BF04EA" w:rsidRDefault="00244D40" w:rsidP="00244D40">
      <w:pPr>
        <w:pStyle w:val="NormalWeb"/>
        <w:numPr>
          <w:ilvl w:val="0"/>
          <w:numId w:val="23"/>
        </w:numPr>
        <w:rPr>
          <w:sz w:val="28"/>
          <w:szCs w:val="28"/>
        </w:rPr>
      </w:pPr>
      <w:r w:rsidRPr="00BF04EA">
        <w:rPr>
          <w:sz w:val="28"/>
          <w:szCs w:val="28"/>
        </w:rPr>
        <w:lastRenderedPageBreak/>
        <w:t>Вбудований HTML: PHP може бути вбудований безпосередньо в HTML-код, що дозволяє використовувати PHP-скрипти для генерації динамічного вмісту веб-сторінок.</w:t>
      </w:r>
    </w:p>
    <w:p w14:paraId="13FCE6DE" w14:textId="77777777" w:rsidR="00244D40" w:rsidRPr="00BF04EA" w:rsidRDefault="00244D40" w:rsidP="00244D40">
      <w:pPr>
        <w:pStyle w:val="NormalWeb"/>
        <w:numPr>
          <w:ilvl w:val="0"/>
          <w:numId w:val="23"/>
        </w:numPr>
        <w:rPr>
          <w:sz w:val="28"/>
          <w:szCs w:val="28"/>
        </w:rPr>
      </w:pPr>
      <w:r w:rsidRPr="00BF04EA">
        <w:rPr>
          <w:sz w:val="28"/>
          <w:szCs w:val="28"/>
        </w:rPr>
        <w:t>Розширена підтримка баз даних: PHP має вбудовану підтримку для різних типів баз даних, таких як MySQL, PostgreSQL, SQLite та інші. Це дозволяє легко взаємодіяти з базами даних та виконувати операції збереження, отримання та оновлення даних.</w:t>
      </w:r>
    </w:p>
    <w:p w14:paraId="68319C4D" w14:textId="77777777" w:rsidR="00244D40" w:rsidRPr="00BF04EA" w:rsidRDefault="00244D40" w:rsidP="00244D40">
      <w:pPr>
        <w:pStyle w:val="NormalWeb"/>
        <w:numPr>
          <w:ilvl w:val="0"/>
          <w:numId w:val="23"/>
        </w:numPr>
        <w:rPr>
          <w:sz w:val="28"/>
          <w:szCs w:val="28"/>
        </w:rPr>
      </w:pPr>
      <w:r w:rsidRPr="00BF04EA">
        <w:rPr>
          <w:sz w:val="28"/>
          <w:szCs w:val="28"/>
        </w:rPr>
        <w:t>Обробка форм: PHP надає зручні засоби для обробки даних, що надсилаються через форми на веб-сторінках. Він дозволяє отримувати та обробляти введені користувачем дані, валідувати їх та здійснювати необхідні дії на основі цих даних.</w:t>
      </w:r>
    </w:p>
    <w:p w14:paraId="52462504" w14:textId="77777777" w:rsidR="00244D40" w:rsidRPr="00BF04EA" w:rsidRDefault="00244D40" w:rsidP="00244D40">
      <w:pPr>
        <w:pStyle w:val="NormalWeb"/>
        <w:numPr>
          <w:ilvl w:val="0"/>
          <w:numId w:val="23"/>
        </w:numPr>
        <w:rPr>
          <w:sz w:val="28"/>
          <w:szCs w:val="28"/>
        </w:rPr>
      </w:pPr>
      <w:r w:rsidRPr="00BF04EA">
        <w:rPr>
          <w:sz w:val="28"/>
          <w:szCs w:val="28"/>
        </w:rPr>
        <w:t>Робота з файлами: PHP надає можливості для роботи з файлами на сервері. Це охоплює читання, запис та редагування файлів, створення нових файлів, керування директоріями та інші операції, пов'язані з файловою системою.</w:t>
      </w:r>
    </w:p>
    <w:p w14:paraId="6806EBA2" w14:textId="77777777" w:rsidR="00244D40" w:rsidRPr="00BF04EA" w:rsidRDefault="00244D40" w:rsidP="00244D40">
      <w:pPr>
        <w:pStyle w:val="NormalWeb"/>
        <w:numPr>
          <w:ilvl w:val="0"/>
          <w:numId w:val="23"/>
        </w:numPr>
        <w:rPr>
          <w:sz w:val="28"/>
          <w:szCs w:val="28"/>
        </w:rPr>
      </w:pPr>
      <w:r w:rsidRPr="00BF04EA">
        <w:rPr>
          <w:sz w:val="28"/>
          <w:szCs w:val="28"/>
        </w:rPr>
        <w:t>Розширюваність: PHP має велику кількість розширень та бібліотек, які дозволяють розширити його функціональність. Це дозволяє використовувати готові рішення та інструменти для швидкого розроблення веб-додатків.</w:t>
      </w:r>
    </w:p>
    <w:p w14:paraId="6C8A963E" w14:textId="77777777" w:rsidR="00244D40" w:rsidRPr="00BF04EA" w:rsidRDefault="00244D40" w:rsidP="00244D40">
      <w:pPr>
        <w:pStyle w:val="NormalWeb"/>
        <w:ind w:firstLine="720"/>
        <w:rPr>
          <w:sz w:val="28"/>
          <w:szCs w:val="28"/>
        </w:rPr>
      </w:pPr>
      <w:r w:rsidRPr="00BF04EA">
        <w:rPr>
          <w:sz w:val="28"/>
          <w:szCs w:val="28"/>
        </w:rPr>
        <w:t>PHP є однією з найпопулярніших мов програмування для веб-розробки, і використовується для створення різноманітних веб-додатків, від простих сайтів до складних веб-порталів та електронних комерційних систем.</w:t>
      </w:r>
    </w:p>
    <w:p w14:paraId="1BB2B40C" w14:textId="77777777" w:rsidR="00244D40" w:rsidRDefault="00244D40" w:rsidP="00244D40">
      <w:pPr>
        <w:pStyle w:val="Heading2"/>
        <w:rPr>
          <w:rFonts w:eastAsiaTheme="minorHAnsi"/>
          <w:lang w:eastAsia="en-US"/>
        </w:rPr>
      </w:pPr>
      <w:bookmarkStart w:id="17" w:name="_Toc136195434"/>
      <w:r>
        <w:rPr>
          <w:rFonts w:eastAsiaTheme="minorHAnsi"/>
          <w:lang w:eastAsia="en-US"/>
        </w:rPr>
        <w:t>Вимоги до технічного забезпечення</w:t>
      </w:r>
      <w:bookmarkEnd w:id="17"/>
      <w:r>
        <w:rPr>
          <w:rFonts w:eastAsiaTheme="minorHAnsi"/>
          <w:lang w:eastAsia="en-US"/>
        </w:rPr>
        <w:t xml:space="preserve"> </w:t>
      </w:r>
    </w:p>
    <w:p w14:paraId="31B1FD03" w14:textId="77777777" w:rsidR="00244D40" w:rsidRDefault="00244D40" w:rsidP="00244D40">
      <w:pPr>
        <w:pStyle w:val="Heading3"/>
        <w:rPr>
          <w:rFonts w:eastAsiaTheme="minorHAnsi"/>
          <w:lang w:eastAsia="en-US"/>
        </w:rPr>
      </w:pPr>
      <w:bookmarkStart w:id="18" w:name="_Toc136195435"/>
      <w:r>
        <w:rPr>
          <w:rFonts w:eastAsiaTheme="minorHAnsi"/>
          <w:lang w:eastAsia="en-US"/>
        </w:rPr>
        <w:t>Загальні вимоги</w:t>
      </w:r>
      <w:bookmarkEnd w:id="18"/>
      <w:r>
        <w:rPr>
          <w:rFonts w:eastAsiaTheme="minorHAnsi"/>
          <w:lang w:eastAsia="en-US"/>
        </w:rPr>
        <w:t xml:space="preserve"> </w:t>
      </w:r>
    </w:p>
    <w:p w14:paraId="14442EF7" w14:textId="77777777" w:rsidR="00244D40" w:rsidRDefault="00244D40" w:rsidP="00244D40">
      <w:pPr>
        <w:pStyle w:val="Heading4"/>
        <w:rPr>
          <w:lang w:eastAsia="en-US"/>
        </w:rPr>
      </w:pPr>
      <w:r>
        <w:rPr>
          <w:lang w:eastAsia="en-US"/>
        </w:rPr>
        <w:t xml:space="preserve">Вимоги до серверу, на якому буде розгорнуто </w:t>
      </w:r>
      <w:r>
        <w:rPr>
          <w:lang w:val="en-US" w:eastAsia="en-US"/>
        </w:rPr>
        <w:t>Telegram</w:t>
      </w:r>
      <w:r w:rsidRPr="00EE0418">
        <w:rPr>
          <w:lang w:val="ru-RU" w:eastAsia="en-US"/>
        </w:rPr>
        <w:t xml:space="preserve"> </w:t>
      </w:r>
      <w:r>
        <w:rPr>
          <w:lang w:val="en-US" w:eastAsia="en-US"/>
        </w:rPr>
        <w:t>Bot</w:t>
      </w:r>
      <w:r w:rsidRPr="00EE0418">
        <w:rPr>
          <w:lang w:val="ru-RU" w:eastAsia="en-US"/>
        </w:rPr>
        <w:t>-</w:t>
      </w:r>
      <w:r>
        <w:rPr>
          <w:lang w:val="en-US" w:eastAsia="en-US"/>
        </w:rPr>
        <w:t>a</w:t>
      </w:r>
    </w:p>
    <w:p w14:paraId="16CA692A"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6E3122E8"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6E151664"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3A08DAC3" w14:textId="77777777" w:rsidR="00244D40" w:rsidRDefault="00244D40" w:rsidP="00244D40">
      <w:pPr>
        <w:pStyle w:val="Heading4"/>
        <w:rPr>
          <w:rFonts w:eastAsiaTheme="minorHAnsi"/>
          <w:lang w:eastAsia="en-US"/>
        </w:rPr>
      </w:pPr>
      <w:r>
        <w:rPr>
          <w:rFonts w:eastAsiaTheme="minorHAnsi"/>
          <w:lang w:eastAsia="en-US"/>
        </w:rPr>
        <w:t>Вимоги до серверу, на якому буде розгорнуто серверну програму</w:t>
      </w:r>
    </w:p>
    <w:p w14:paraId="00BD3BFE"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76B327E2"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520DF42D"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7C5D3717" w14:textId="77777777" w:rsidR="00244D40" w:rsidRDefault="00244D40" w:rsidP="00244D40">
      <w:pPr>
        <w:pStyle w:val="Heading4"/>
        <w:rPr>
          <w:lang w:eastAsia="en-US"/>
        </w:rPr>
      </w:pPr>
      <w:r>
        <w:rPr>
          <w:lang w:eastAsia="en-US"/>
        </w:rPr>
        <w:t xml:space="preserve">Вимоги до користувача </w:t>
      </w:r>
    </w:p>
    <w:p w14:paraId="1F1757E8" w14:textId="77777777" w:rsidR="00244D40" w:rsidRPr="00EE0418" w:rsidRDefault="00244D40" w:rsidP="00244D40">
      <w:pPr>
        <w:pStyle w:val="Heading5"/>
        <w:rPr>
          <w:lang w:eastAsia="en-US"/>
        </w:rPr>
      </w:pPr>
      <w:r>
        <w:rPr>
          <w:lang w:eastAsia="en-US"/>
        </w:rPr>
        <w:t xml:space="preserve"> </w:t>
      </w:r>
      <w:r>
        <w:rPr>
          <w:lang w:val="en-US" w:eastAsia="en-US"/>
        </w:rPr>
        <w:t>Telegram</w:t>
      </w:r>
    </w:p>
    <w:p w14:paraId="5D941E25"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val="en-US" w:eastAsia="en-US"/>
        </w:rPr>
        <w:t>iPhone</w:t>
      </w:r>
      <w:r w:rsidRPr="00EE0418">
        <w:rPr>
          <w:rFonts w:eastAsiaTheme="minorHAnsi"/>
          <w:sz w:val="28"/>
          <w:szCs w:val="28"/>
          <w:lang w:val="uk-UA" w:eastAsia="en-US"/>
        </w:rPr>
        <w:t xml:space="preserve">, який може запустити </w:t>
      </w:r>
      <w:r w:rsidRPr="00EE0418">
        <w:rPr>
          <w:rFonts w:eastAsiaTheme="minorHAnsi"/>
          <w:sz w:val="28"/>
          <w:szCs w:val="28"/>
          <w:lang w:val="en-US" w:eastAsia="en-US"/>
        </w:rPr>
        <w:t>Telegram</w:t>
      </w:r>
      <w:r w:rsidRPr="00EE0418">
        <w:rPr>
          <w:rFonts w:eastAsiaTheme="minorHAnsi"/>
          <w:sz w:val="28"/>
          <w:szCs w:val="28"/>
          <w:lang w:val="ru-RU" w:eastAsia="en-US"/>
        </w:rPr>
        <w:t xml:space="preserve">. </w:t>
      </w:r>
      <w:r w:rsidRPr="00EE0418">
        <w:rPr>
          <w:rFonts w:eastAsiaTheme="minorHAnsi"/>
          <w:sz w:val="28"/>
          <w:szCs w:val="28"/>
          <w:lang w:val="uk-UA" w:eastAsia="en-US"/>
        </w:rPr>
        <w:t xml:space="preserve">Не нижче </w:t>
      </w:r>
      <w:r w:rsidRPr="00EE0418">
        <w:rPr>
          <w:rFonts w:eastAsiaTheme="minorHAnsi"/>
          <w:sz w:val="28"/>
          <w:szCs w:val="28"/>
          <w:lang w:val="en-US" w:eastAsia="en-US"/>
        </w:rPr>
        <w:t>iPhone</w:t>
      </w:r>
      <w:r w:rsidRPr="00EE0418">
        <w:rPr>
          <w:rFonts w:eastAsiaTheme="minorHAnsi"/>
          <w:sz w:val="28"/>
          <w:szCs w:val="28"/>
          <w:lang w:val="ru-RU" w:eastAsia="en-US"/>
        </w:rPr>
        <w:t xml:space="preserve"> 5</w:t>
      </w:r>
    </w:p>
    <w:p w14:paraId="16555A7E" w14:textId="77777777" w:rsidR="00244D40" w:rsidRDefault="00244D40" w:rsidP="00244D40">
      <w:pPr>
        <w:pStyle w:val="Heading5"/>
        <w:rPr>
          <w:rFonts w:eastAsiaTheme="minorHAnsi"/>
          <w:lang w:eastAsia="en-US"/>
        </w:rPr>
      </w:pPr>
      <w:r>
        <w:rPr>
          <w:rFonts w:eastAsiaTheme="minorHAnsi"/>
          <w:lang w:val="en-US" w:eastAsia="en-US"/>
        </w:rPr>
        <w:lastRenderedPageBreak/>
        <w:t xml:space="preserve"> iOS </w:t>
      </w:r>
      <w:r>
        <w:rPr>
          <w:rFonts w:eastAsiaTheme="minorHAnsi"/>
          <w:lang w:eastAsia="en-US"/>
        </w:rPr>
        <w:t xml:space="preserve">застосунок </w:t>
      </w:r>
    </w:p>
    <w:p w14:paraId="637D6093" w14:textId="77777777" w:rsidR="00244D40" w:rsidRPr="00EE0418" w:rsidRDefault="00244D40" w:rsidP="00244D40">
      <w:pPr>
        <w:pStyle w:val="ListParagraph"/>
        <w:numPr>
          <w:ilvl w:val="0"/>
          <w:numId w:val="6"/>
        </w:numPr>
        <w:rPr>
          <w:rFonts w:eastAsiaTheme="minorHAnsi"/>
          <w:lang w:val="uk-UA" w:eastAsia="en-US"/>
        </w:rPr>
      </w:pPr>
      <w:r>
        <w:rPr>
          <w:rFonts w:eastAsiaTheme="minorHAnsi"/>
          <w:lang w:val="en-US" w:eastAsia="en-US"/>
        </w:rPr>
        <w:t>iPhone</w:t>
      </w:r>
      <w:r>
        <w:rPr>
          <w:rFonts w:eastAsiaTheme="minorHAnsi"/>
          <w:lang w:val="uk-UA" w:eastAsia="en-US"/>
        </w:rPr>
        <w:t>, який с</w:t>
      </w:r>
      <w:r w:rsidRPr="00EE0418">
        <w:rPr>
          <w:rFonts w:eastAsiaTheme="minorHAnsi"/>
          <w:lang w:val="uk-UA" w:eastAsia="en-US"/>
        </w:rPr>
        <w:t xml:space="preserve"> </w:t>
      </w:r>
      <w:r>
        <w:rPr>
          <w:rFonts w:eastAsiaTheme="minorHAnsi"/>
          <w:lang w:val="en-US" w:eastAsia="en-US"/>
        </w:rPr>
        <w:t>iOS</w:t>
      </w:r>
      <w:r>
        <w:rPr>
          <w:rFonts w:eastAsiaTheme="minorHAnsi"/>
          <w:lang w:val="uk-UA" w:eastAsia="en-US"/>
        </w:rPr>
        <w:t xml:space="preserve"> не нижче 13 версії,</w:t>
      </w:r>
      <w:r w:rsidRPr="00EE0418">
        <w:rPr>
          <w:rFonts w:eastAsiaTheme="minorHAnsi"/>
          <w:lang w:val="uk-UA" w:eastAsia="en-US"/>
        </w:rPr>
        <w:t xml:space="preserve"> </w:t>
      </w:r>
      <w:r>
        <w:rPr>
          <w:rFonts w:eastAsiaTheme="minorHAnsi"/>
          <w:lang w:val="uk-UA" w:eastAsia="en-US"/>
        </w:rPr>
        <w:t xml:space="preserve">тобто не нижче </w:t>
      </w:r>
      <w:r>
        <w:rPr>
          <w:rFonts w:eastAsiaTheme="minorHAnsi"/>
          <w:lang w:val="en-US" w:eastAsia="en-US"/>
        </w:rPr>
        <w:t>iPhone</w:t>
      </w:r>
      <w:r w:rsidRPr="00EE0418">
        <w:rPr>
          <w:rFonts w:eastAsiaTheme="minorHAnsi"/>
          <w:lang w:val="uk-UA" w:eastAsia="en-US"/>
        </w:rPr>
        <w:t xml:space="preserve"> 6 </w:t>
      </w:r>
      <w:r>
        <w:rPr>
          <w:rFonts w:eastAsiaTheme="minorHAnsi"/>
          <w:lang w:val="uk-UA" w:eastAsia="en-US"/>
        </w:rPr>
        <w:t xml:space="preserve">та </w:t>
      </w:r>
      <w:r>
        <w:rPr>
          <w:rFonts w:eastAsiaTheme="minorHAnsi"/>
          <w:lang w:val="en-US" w:eastAsia="en-US"/>
        </w:rPr>
        <w:t>iPhone</w:t>
      </w:r>
      <w:r w:rsidRPr="00EE0418">
        <w:rPr>
          <w:rFonts w:eastAsiaTheme="minorHAnsi"/>
          <w:lang w:val="uk-UA" w:eastAsia="en-US"/>
        </w:rPr>
        <w:t xml:space="preserve"> 6 </w:t>
      </w:r>
      <w:r>
        <w:rPr>
          <w:rFonts w:eastAsiaTheme="minorHAnsi"/>
          <w:lang w:val="en-US" w:eastAsia="en-US"/>
        </w:rPr>
        <w:t>Plus</w:t>
      </w:r>
    </w:p>
    <w:p w14:paraId="5BEEC835" w14:textId="77777777" w:rsidR="00244D40" w:rsidRDefault="00244D40" w:rsidP="00244D40">
      <w:pPr>
        <w:pStyle w:val="ListParagraph"/>
        <w:ind w:left="1069"/>
        <w:rPr>
          <w:rFonts w:eastAsiaTheme="minorHAnsi"/>
          <w:lang w:val="uk-UA" w:eastAsia="en-US"/>
        </w:rPr>
      </w:pPr>
    </w:p>
    <w:p w14:paraId="72838D2A" w14:textId="77777777" w:rsidR="00244D40" w:rsidRDefault="00244D40" w:rsidP="00244D40">
      <w:pPr>
        <w:pStyle w:val="Heading2"/>
        <w:rPr>
          <w:rFonts w:eastAsiaTheme="minorHAnsi"/>
          <w:lang w:eastAsia="en-US"/>
        </w:rPr>
      </w:pPr>
      <w:bookmarkStart w:id="19" w:name="_Toc136195436"/>
      <w:r>
        <w:rPr>
          <w:rFonts w:eastAsiaTheme="minorHAnsi"/>
          <w:lang w:eastAsia="en-US"/>
        </w:rPr>
        <w:t>Архітектура програмного забезпечення</w:t>
      </w:r>
      <w:bookmarkEnd w:id="19"/>
      <w:r>
        <w:rPr>
          <w:rFonts w:eastAsiaTheme="minorHAnsi"/>
          <w:lang w:eastAsia="en-US"/>
        </w:rPr>
        <w:t xml:space="preserve"> </w:t>
      </w:r>
    </w:p>
    <w:p w14:paraId="400766FA" w14:textId="77777777" w:rsidR="00244D40" w:rsidRPr="00244D40" w:rsidRDefault="00244D40" w:rsidP="00244D40"/>
    <w:p w14:paraId="3C253B4C" w14:textId="77777777" w:rsidR="00B14A4A" w:rsidRDefault="00B14A4A" w:rsidP="00B14A4A">
      <w:pPr>
        <w:pStyle w:val="Heading2"/>
        <w:rPr>
          <w:i/>
        </w:rPr>
      </w:pPr>
      <w:bookmarkStart w:id="20" w:name="_Toc135653391"/>
      <w:bookmarkStart w:id="21" w:name="_Toc136195418"/>
      <w:r>
        <w:t>Аналіз існуючих технологій</w:t>
      </w:r>
      <w:bookmarkEnd w:id="20"/>
      <w:bookmarkEnd w:id="21"/>
      <w:r>
        <w:t xml:space="preserve"> </w:t>
      </w:r>
    </w:p>
    <w:p w14:paraId="7B609C30" w14:textId="77777777" w:rsidR="00B14A4A" w:rsidRPr="009A6144" w:rsidRDefault="00B14A4A" w:rsidP="00B14A4A">
      <w:pPr>
        <w:spacing w:before="100" w:beforeAutospacing="1" w:after="100" w:afterAutospacing="1"/>
        <w:ind w:firstLine="360"/>
        <w:rPr>
          <w:sz w:val="28"/>
          <w:szCs w:val="28"/>
        </w:rPr>
      </w:pPr>
      <w:r w:rsidRPr="009A6144">
        <w:rPr>
          <w:sz w:val="28"/>
          <w:szCs w:val="28"/>
        </w:rPr>
        <w:t>У виборі технологій для розробки застосунку для мобільних пристроїв я керуюся двома головними критеріями: моїми особистими уподобаннями та вимогами моєї системи. Важливо зауважити, що ці вибори базуються на моїх власних досвіду і преференціях, і не можуть бути розглянуті як загальноприйнята істина.</w:t>
      </w:r>
    </w:p>
    <w:p w14:paraId="4454C583" w14:textId="77777777" w:rsidR="00B14A4A" w:rsidRPr="009A6144" w:rsidRDefault="00B14A4A" w:rsidP="00B14A4A">
      <w:pPr>
        <w:spacing w:before="100" w:beforeAutospacing="1" w:after="100" w:afterAutospacing="1"/>
        <w:rPr>
          <w:sz w:val="28"/>
          <w:szCs w:val="28"/>
        </w:rPr>
      </w:pPr>
      <w:r w:rsidRPr="009A6144">
        <w:rPr>
          <w:sz w:val="28"/>
          <w:szCs w:val="28"/>
        </w:rPr>
        <w:t>Мій особистий досвід та уподобання включають такі фактори, як:</w:t>
      </w:r>
    </w:p>
    <w:p w14:paraId="032A17F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Знання та досвід з певними технологіями: Якщо я вже маю досвід з певною технологією, це може стати перевагою при виборі, оскільки це дозволить мені швидше та ефективніше розробляти застосунок.</w:t>
      </w:r>
    </w:p>
    <w:p w14:paraId="00E655B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Комфорт у використанні інструментів: Якщо певні інструменти або мови програмування викликають у мене відчуття комфорту та продуктивності, це може вплинути на мій вибір технологій.</w:t>
      </w:r>
    </w:p>
    <w:p w14:paraId="1F733868"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Уподобання щодо стилю програмування: Якщо певна технологія відповідає моєму стилю програмування та підходу до розробки, це може бути вагомим фактором при виборі.</w:t>
      </w:r>
    </w:p>
    <w:p w14:paraId="2247BFF9" w14:textId="77777777" w:rsidR="00B14A4A" w:rsidRPr="009A6144" w:rsidRDefault="00B14A4A" w:rsidP="00B14A4A">
      <w:pPr>
        <w:spacing w:before="100" w:beforeAutospacing="1" w:after="100" w:afterAutospacing="1"/>
        <w:ind w:firstLine="360"/>
        <w:rPr>
          <w:sz w:val="28"/>
          <w:szCs w:val="28"/>
        </w:rPr>
      </w:pPr>
      <w:r w:rsidRPr="009A6144">
        <w:rPr>
          <w:sz w:val="28"/>
          <w:szCs w:val="28"/>
        </w:rPr>
        <w:t>Однак, наряду з особистими уподобаннями, я також враховую вимоги моєї системи, включаючи:</w:t>
      </w:r>
    </w:p>
    <w:p w14:paraId="359C841E"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Функціональність: Я оцінюю, чи задовольняють обрані технології всі функціональні вимоги мого застосунку.</w:t>
      </w:r>
    </w:p>
    <w:p w14:paraId="50854E1F"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Перформанс: В залежності від потреб моєї системи, я оцінюю продуктивність і швидкодію технологій, щоб забезпечити оптимальну роботу застосунку.</w:t>
      </w:r>
    </w:p>
    <w:p w14:paraId="2512EDE7"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Сумісність: Я переконуюся, що обрані технології сумісні з моєю цільовою платформ</w:t>
      </w:r>
    </w:p>
    <w:p w14:paraId="623D8D4F" w14:textId="77777777" w:rsidR="00B14A4A" w:rsidRPr="009A6144" w:rsidRDefault="00B14A4A" w:rsidP="00B14A4A">
      <w:pPr>
        <w:spacing w:before="100" w:beforeAutospacing="1" w:after="100" w:afterAutospacing="1"/>
        <w:ind w:firstLine="360"/>
        <w:rPr>
          <w:sz w:val="28"/>
          <w:szCs w:val="28"/>
        </w:rPr>
      </w:pPr>
      <w:r w:rsidRPr="009A6144">
        <w:rPr>
          <w:sz w:val="28"/>
          <w:szCs w:val="28"/>
        </w:rPr>
        <w:lastRenderedPageBreak/>
        <w:t>Для написання застосунка для мобільних пристроїв у вас є декілька варіантів технологій: кросплатформені рішення та нативні. Кожен з цих варіантів має свої переваги і недоліки, і вибір залежатиме від ваших потреб, вмінь та обмежень проекту. Ось огляд кожного з цих варіантів:</w:t>
      </w:r>
    </w:p>
    <w:p w14:paraId="6E62FA18" w14:textId="77777777" w:rsidR="00B14A4A" w:rsidRPr="009A6144" w:rsidRDefault="00B14A4A" w:rsidP="00B14A4A"/>
    <w:p w14:paraId="66216839" w14:textId="77777777" w:rsidR="00B14A4A" w:rsidRDefault="00B14A4A" w:rsidP="00B14A4A">
      <w:pPr>
        <w:rPr>
          <w:sz w:val="28"/>
          <w:szCs w:val="28"/>
        </w:rPr>
      </w:pPr>
      <w:r w:rsidRPr="004B4DF2">
        <w:rPr>
          <w:sz w:val="28"/>
          <w:szCs w:val="28"/>
        </w:rPr>
        <w:t xml:space="preserve">Мій проект це декілька програм працюючих разом, а саме: </w:t>
      </w:r>
    </w:p>
    <w:p w14:paraId="2AA83623"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 xml:space="preserve">Застосунок під </w:t>
      </w:r>
      <w:r w:rsidRPr="004B4DF2">
        <w:rPr>
          <w:sz w:val="28"/>
          <w:szCs w:val="28"/>
          <w:lang w:val="en-US" w:eastAsia="ru-RU"/>
        </w:rPr>
        <w:t>iOS</w:t>
      </w:r>
      <w:r>
        <w:rPr>
          <w:sz w:val="28"/>
          <w:szCs w:val="28"/>
          <w:lang w:val="uk-UA" w:eastAsia="ru-RU"/>
        </w:rPr>
        <w:t xml:space="preserve">. </w:t>
      </w:r>
      <w:r w:rsidRPr="009A6144">
        <w:rPr>
          <w:sz w:val="28"/>
          <w:szCs w:val="28"/>
        </w:rPr>
        <w:t xml:space="preserve">Застосунок </w:t>
      </w:r>
      <w:r>
        <w:rPr>
          <w:sz w:val="28"/>
          <w:szCs w:val="28"/>
          <w:lang w:val="uk-UA"/>
        </w:rPr>
        <w:t>гнучка система</w:t>
      </w:r>
      <w:r w:rsidRPr="009A6144">
        <w:rPr>
          <w:sz w:val="28"/>
          <w:szCs w:val="28"/>
        </w:rPr>
        <w:t>,</w:t>
      </w:r>
      <w:r>
        <w:rPr>
          <w:sz w:val="28"/>
          <w:szCs w:val="28"/>
          <w:lang w:val="uk-UA"/>
        </w:rPr>
        <w:t xml:space="preserve"> яка може мати будь-які функції у майбутньому</w:t>
      </w:r>
      <w:r w:rsidRPr="009A6144">
        <w:rPr>
          <w:sz w:val="28"/>
          <w:szCs w:val="28"/>
        </w:rPr>
        <w:t>. На першому етапі розробки проекту, застосунок буде мати дві основні функції:</w:t>
      </w:r>
      <w:r>
        <w:rPr>
          <w:sz w:val="28"/>
          <w:szCs w:val="28"/>
          <w:lang w:val="uk-UA"/>
        </w:rPr>
        <w:t xml:space="preserve"> робити пакети завдань і показувати магазин пакетів </w:t>
      </w:r>
    </w:p>
    <w:p w14:paraId="1231B7FB" w14:textId="77777777" w:rsidR="00B14A4A" w:rsidRPr="009A6144" w:rsidRDefault="00B14A4A" w:rsidP="00B14A4A">
      <w:pPr>
        <w:pStyle w:val="ListParagraph"/>
        <w:rPr>
          <w:sz w:val="28"/>
          <w:szCs w:val="28"/>
          <w:lang w:val="uk-UA" w:eastAsia="ru-RU"/>
        </w:rPr>
      </w:pPr>
    </w:p>
    <w:p w14:paraId="186BD4CE" w14:textId="77777777" w:rsidR="00B14A4A" w:rsidRPr="005D0C58" w:rsidRDefault="00B14A4A" w:rsidP="00B14A4A">
      <w:pPr>
        <w:pStyle w:val="ListParagraph"/>
        <w:numPr>
          <w:ilvl w:val="0"/>
          <w:numId w:val="4"/>
        </w:numPr>
        <w:rPr>
          <w:sz w:val="28"/>
          <w:szCs w:val="28"/>
          <w:lang w:val="uk-UA" w:eastAsia="ru-RU"/>
        </w:rPr>
      </w:pPr>
      <w:r w:rsidRPr="004B4DF2">
        <w:rPr>
          <w:sz w:val="28"/>
          <w:szCs w:val="28"/>
          <w:lang w:val="uk-UA" w:eastAsia="ru-RU"/>
        </w:rPr>
        <w:t>Бот</w:t>
      </w:r>
      <w:r>
        <w:rPr>
          <w:sz w:val="28"/>
          <w:szCs w:val="28"/>
          <w:lang w:val="uk-UA" w:eastAsia="ru-RU"/>
        </w:rPr>
        <w:t>. Насамеред бот</w:t>
      </w:r>
      <w:r w:rsidRPr="005D0C58">
        <w:rPr>
          <w:sz w:val="28"/>
          <w:szCs w:val="28"/>
        </w:rPr>
        <w:t xml:space="preserve">, який буде використовується виключно для нотифікацій користувача </w:t>
      </w:r>
      <w:r>
        <w:rPr>
          <w:sz w:val="28"/>
          <w:szCs w:val="28"/>
          <w:lang w:val="uk-UA"/>
        </w:rPr>
        <w:t>у</w:t>
      </w:r>
      <w:r w:rsidRPr="005D0C58">
        <w:rPr>
          <w:sz w:val="28"/>
          <w:szCs w:val="28"/>
        </w:rPr>
        <w:t xml:space="preserve"> спільних</w:t>
      </w:r>
      <w:r>
        <w:rPr>
          <w:sz w:val="28"/>
          <w:szCs w:val="28"/>
          <w:lang w:val="uk-UA"/>
        </w:rPr>
        <w:t xml:space="preserve"> чи одиночних чатів</w:t>
      </w:r>
      <w:r w:rsidRPr="005D0C58">
        <w:rPr>
          <w:sz w:val="28"/>
          <w:szCs w:val="28"/>
        </w:rPr>
        <w:t>. Основний акцент розробки бота полягатиме у вдосконаленні та оптимізації його існуючого функціоналу, а не в додаванні нових можливостей.</w:t>
      </w:r>
    </w:p>
    <w:p w14:paraId="7BCF9449" w14:textId="77777777" w:rsidR="00B14A4A" w:rsidRPr="004B4DF2" w:rsidRDefault="00B14A4A" w:rsidP="00B14A4A">
      <w:pPr>
        <w:pStyle w:val="ListParagraph"/>
        <w:rPr>
          <w:sz w:val="28"/>
          <w:szCs w:val="28"/>
          <w:lang w:val="uk-UA" w:eastAsia="ru-RU"/>
        </w:rPr>
      </w:pPr>
    </w:p>
    <w:p w14:paraId="6578B039"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Бібліотека компонентів</w:t>
      </w:r>
      <w:r>
        <w:rPr>
          <w:sz w:val="28"/>
          <w:szCs w:val="28"/>
          <w:lang w:val="uk-UA" w:eastAsia="ru-RU"/>
        </w:rPr>
        <w:t xml:space="preserve">. Повинна мати можливість бути імпортованою у бота і </w:t>
      </w:r>
      <w:r>
        <w:rPr>
          <w:sz w:val="28"/>
          <w:szCs w:val="28"/>
          <w:lang w:val="en-US" w:eastAsia="ru-RU"/>
        </w:rPr>
        <w:t>iOS</w:t>
      </w:r>
      <w:r>
        <w:rPr>
          <w:sz w:val="28"/>
          <w:szCs w:val="28"/>
          <w:lang w:val="uk-UA" w:eastAsia="ru-RU"/>
        </w:rPr>
        <w:t xml:space="preserve"> застосунок. Має архітектуру компонентів і їх реалізації </w:t>
      </w:r>
    </w:p>
    <w:p w14:paraId="620D76B6" w14:textId="77777777" w:rsidR="00B14A4A" w:rsidRPr="005D0C58" w:rsidRDefault="00B14A4A" w:rsidP="00B14A4A">
      <w:pPr>
        <w:rPr>
          <w:sz w:val="28"/>
          <w:szCs w:val="28"/>
          <w:lang w:val="ru-RU"/>
        </w:rPr>
      </w:pPr>
    </w:p>
    <w:p w14:paraId="3990158F" w14:textId="77777777" w:rsidR="00B14A4A" w:rsidRPr="004B4DF2" w:rsidRDefault="00B14A4A" w:rsidP="00B14A4A">
      <w:pPr>
        <w:pStyle w:val="ListParagraph"/>
        <w:numPr>
          <w:ilvl w:val="0"/>
          <w:numId w:val="4"/>
        </w:numPr>
        <w:rPr>
          <w:sz w:val="28"/>
          <w:szCs w:val="28"/>
          <w:lang w:val="uk-UA" w:eastAsia="ru-RU"/>
        </w:rPr>
      </w:pPr>
      <w:r w:rsidRPr="004B4DF2">
        <w:rPr>
          <w:sz w:val="28"/>
          <w:szCs w:val="28"/>
          <w:lang w:val="uk-UA" w:eastAsia="ru-RU"/>
        </w:rPr>
        <w:t>Бекенд</w:t>
      </w:r>
      <w:r>
        <w:rPr>
          <w:sz w:val="28"/>
          <w:szCs w:val="28"/>
          <w:lang w:val="uk-UA" w:eastAsia="ru-RU"/>
        </w:rPr>
        <w:t>. Щось найшвидше, найпростіше і найпопулярніше. У першій стадії проекту зберігає користувачів і пакети магазину</w:t>
      </w:r>
    </w:p>
    <w:p w14:paraId="6797E8F0" w14:textId="77777777" w:rsidR="00B14A4A" w:rsidRDefault="00B14A4A" w:rsidP="00B14A4A"/>
    <w:p w14:paraId="49D01ECC" w14:textId="77777777" w:rsidR="00B14A4A" w:rsidRPr="00D02785" w:rsidRDefault="00B14A4A" w:rsidP="00B14A4A">
      <w:pPr>
        <w:ind w:firstLine="360"/>
        <w:rPr>
          <w:lang w:val="ru-RU"/>
        </w:rPr>
      </w:pPr>
    </w:p>
    <w:p w14:paraId="503A4942" w14:textId="77777777" w:rsidR="00B14A4A" w:rsidRPr="00636801" w:rsidRDefault="00B14A4A" w:rsidP="00B14A4A">
      <w:pPr>
        <w:ind w:firstLine="360"/>
        <w:rPr>
          <w:sz w:val="28"/>
          <w:szCs w:val="28"/>
          <w:lang w:val="ru-RU"/>
        </w:rPr>
      </w:pPr>
    </w:p>
    <w:p w14:paraId="671937F3" w14:textId="77777777" w:rsidR="00B14A4A" w:rsidRPr="00636801" w:rsidRDefault="00B14A4A" w:rsidP="00B14A4A">
      <w:pPr>
        <w:ind w:firstLine="360"/>
        <w:rPr>
          <w:sz w:val="28"/>
          <w:szCs w:val="28"/>
          <w:lang w:val="ru-RU"/>
        </w:rPr>
      </w:pPr>
    </w:p>
    <w:p w14:paraId="4D845059" w14:textId="77777777" w:rsidR="00B14A4A" w:rsidRPr="00636801" w:rsidRDefault="00B14A4A" w:rsidP="00B14A4A">
      <w:pPr>
        <w:ind w:firstLine="360"/>
        <w:rPr>
          <w:sz w:val="28"/>
          <w:szCs w:val="28"/>
          <w:lang w:val="ru-RU"/>
        </w:rPr>
      </w:pPr>
    </w:p>
    <w:p w14:paraId="680B55D3" w14:textId="77777777" w:rsidR="00B14A4A" w:rsidRPr="00636801" w:rsidRDefault="00B14A4A" w:rsidP="00B14A4A">
      <w:pPr>
        <w:ind w:firstLine="360"/>
        <w:rPr>
          <w:sz w:val="28"/>
          <w:szCs w:val="28"/>
          <w:lang w:val="ru-RU"/>
        </w:rPr>
      </w:pPr>
    </w:p>
    <w:p w14:paraId="15E86449" w14:textId="77777777" w:rsidR="00B14A4A" w:rsidRPr="00636801" w:rsidRDefault="00B14A4A" w:rsidP="00B14A4A">
      <w:pPr>
        <w:ind w:firstLine="360"/>
        <w:rPr>
          <w:sz w:val="28"/>
          <w:szCs w:val="28"/>
          <w:lang w:val="ru-RU"/>
        </w:rPr>
      </w:pPr>
    </w:p>
    <w:p w14:paraId="0F5BF5D3" w14:textId="77777777" w:rsidR="00B14A4A" w:rsidRPr="00636801" w:rsidRDefault="00B14A4A" w:rsidP="00B14A4A">
      <w:pPr>
        <w:ind w:firstLine="360"/>
        <w:rPr>
          <w:sz w:val="28"/>
          <w:szCs w:val="28"/>
          <w:lang w:val="ru-RU"/>
        </w:rPr>
      </w:pPr>
    </w:p>
    <w:p w14:paraId="55F2670F" w14:textId="77777777" w:rsidR="00B14A4A" w:rsidRPr="00636801" w:rsidRDefault="00B14A4A" w:rsidP="00B14A4A">
      <w:pPr>
        <w:ind w:firstLine="360"/>
        <w:rPr>
          <w:sz w:val="28"/>
          <w:szCs w:val="28"/>
          <w:lang w:val="ru-RU"/>
        </w:rPr>
      </w:pPr>
    </w:p>
    <w:p w14:paraId="4F688842" w14:textId="77777777" w:rsidR="00B14A4A" w:rsidRPr="00636801" w:rsidRDefault="00B14A4A" w:rsidP="00B14A4A">
      <w:pPr>
        <w:ind w:firstLine="360"/>
        <w:rPr>
          <w:sz w:val="28"/>
          <w:szCs w:val="28"/>
          <w:lang w:val="ru-RU"/>
        </w:rPr>
      </w:pPr>
    </w:p>
    <w:p w14:paraId="784035B3" w14:textId="77777777" w:rsidR="00B14A4A" w:rsidRPr="00636801" w:rsidRDefault="00B14A4A" w:rsidP="00B14A4A">
      <w:pPr>
        <w:ind w:firstLine="360"/>
        <w:rPr>
          <w:sz w:val="28"/>
          <w:szCs w:val="28"/>
          <w:lang w:val="ru-RU"/>
        </w:rPr>
      </w:pPr>
    </w:p>
    <w:p w14:paraId="5258F92E" w14:textId="77777777" w:rsidR="00B14A4A" w:rsidRPr="00636801" w:rsidRDefault="00B14A4A" w:rsidP="00B14A4A">
      <w:pPr>
        <w:ind w:firstLine="360"/>
        <w:rPr>
          <w:sz w:val="28"/>
          <w:szCs w:val="28"/>
          <w:lang w:val="ru-RU"/>
        </w:rPr>
      </w:pPr>
    </w:p>
    <w:p w14:paraId="3A5C3BF1" w14:textId="77777777" w:rsidR="00B14A4A" w:rsidRPr="00636801" w:rsidRDefault="00B14A4A" w:rsidP="00B14A4A">
      <w:pPr>
        <w:ind w:firstLine="360"/>
        <w:rPr>
          <w:sz w:val="28"/>
          <w:szCs w:val="28"/>
          <w:lang w:val="ru-RU"/>
        </w:rPr>
      </w:pPr>
    </w:p>
    <w:p w14:paraId="7F746B68" w14:textId="77777777" w:rsidR="00B14A4A" w:rsidRPr="00636801" w:rsidRDefault="00B14A4A" w:rsidP="00B14A4A">
      <w:pPr>
        <w:ind w:firstLine="360"/>
        <w:rPr>
          <w:sz w:val="28"/>
          <w:szCs w:val="28"/>
          <w:lang w:val="ru-RU"/>
        </w:rPr>
      </w:pPr>
    </w:p>
    <w:p w14:paraId="30497356" w14:textId="77777777" w:rsidR="00B14A4A" w:rsidRPr="00636801" w:rsidRDefault="00B14A4A" w:rsidP="00B14A4A">
      <w:pPr>
        <w:ind w:firstLine="360"/>
        <w:rPr>
          <w:sz w:val="28"/>
          <w:szCs w:val="28"/>
          <w:lang w:val="ru-RU"/>
        </w:rPr>
      </w:pPr>
    </w:p>
    <w:p w14:paraId="0CDA7C24" w14:textId="77777777" w:rsidR="00B14A4A" w:rsidRPr="00636801" w:rsidRDefault="00B14A4A" w:rsidP="00B14A4A">
      <w:pPr>
        <w:ind w:firstLine="360"/>
        <w:rPr>
          <w:sz w:val="28"/>
          <w:szCs w:val="28"/>
          <w:lang w:val="ru-RU"/>
        </w:rPr>
      </w:pPr>
    </w:p>
    <w:p w14:paraId="34D93903" w14:textId="77777777" w:rsidR="00B14A4A" w:rsidRPr="00636801" w:rsidRDefault="00B14A4A" w:rsidP="00B14A4A">
      <w:pPr>
        <w:ind w:firstLine="360"/>
        <w:rPr>
          <w:sz w:val="28"/>
          <w:szCs w:val="28"/>
          <w:lang w:val="ru-RU"/>
        </w:rPr>
      </w:pPr>
    </w:p>
    <w:p w14:paraId="0C6CE9F5" w14:textId="77777777" w:rsidR="00B14A4A" w:rsidRPr="00636801" w:rsidRDefault="00B14A4A" w:rsidP="00B14A4A">
      <w:pPr>
        <w:ind w:firstLine="360"/>
        <w:rPr>
          <w:sz w:val="28"/>
          <w:szCs w:val="28"/>
          <w:lang w:val="ru-RU"/>
        </w:rPr>
      </w:pPr>
    </w:p>
    <w:p w14:paraId="49580284" w14:textId="77777777" w:rsidR="00B14A4A" w:rsidRPr="00636801" w:rsidRDefault="00B14A4A" w:rsidP="00B14A4A">
      <w:pPr>
        <w:ind w:firstLine="360"/>
        <w:rPr>
          <w:sz w:val="28"/>
          <w:szCs w:val="28"/>
          <w:lang w:val="ru-RU"/>
        </w:rPr>
      </w:pPr>
    </w:p>
    <w:p w14:paraId="506569BA" w14:textId="77777777" w:rsidR="00B14A4A" w:rsidRPr="00636801" w:rsidRDefault="00B14A4A" w:rsidP="00B14A4A">
      <w:pPr>
        <w:ind w:firstLine="360"/>
        <w:rPr>
          <w:sz w:val="28"/>
          <w:szCs w:val="28"/>
          <w:lang w:val="ru-RU"/>
        </w:rPr>
      </w:pPr>
    </w:p>
    <w:p w14:paraId="5D95F45D" w14:textId="77777777" w:rsidR="00B14A4A" w:rsidRPr="00636801" w:rsidRDefault="00B14A4A" w:rsidP="00B14A4A">
      <w:pPr>
        <w:ind w:firstLine="360"/>
        <w:rPr>
          <w:sz w:val="28"/>
          <w:szCs w:val="28"/>
          <w:lang w:val="ru-RU"/>
        </w:rPr>
      </w:pPr>
    </w:p>
    <w:p w14:paraId="5CCC6DEC" w14:textId="77777777" w:rsidR="00B14A4A" w:rsidRPr="00636801" w:rsidRDefault="00B14A4A" w:rsidP="00B14A4A">
      <w:pPr>
        <w:ind w:firstLine="360"/>
        <w:rPr>
          <w:sz w:val="28"/>
          <w:szCs w:val="28"/>
          <w:lang w:val="ru-RU"/>
        </w:rPr>
      </w:pPr>
    </w:p>
    <w:p w14:paraId="29A1E448" w14:textId="77777777" w:rsidR="00B14A4A" w:rsidRPr="00636801" w:rsidRDefault="00B14A4A" w:rsidP="00B14A4A">
      <w:pPr>
        <w:ind w:firstLine="360"/>
        <w:rPr>
          <w:sz w:val="28"/>
          <w:szCs w:val="28"/>
          <w:lang w:val="ru-RU"/>
        </w:rPr>
      </w:pPr>
    </w:p>
    <w:p w14:paraId="42BF6710" w14:textId="77777777" w:rsidR="00B14A4A" w:rsidRPr="00636801" w:rsidRDefault="00B14A4A" w:rsidP="00B14A4A">
      <w:pPr>
        <w:ind w:firstLine="360"/>
        <w:rPr>
          <w:sz w:val="28"/>
          <w:szCs w:val="28"/>
          <w:lang w:val="ru-RU"/>
        </w:rPr>
      </w:pPr>
    </w:p>
    <w:p w14:paraId="43E1A089" w14:textId="77777777" w:rsidR="00B14A4A" w:rsidRPr="00636801" w:rsidRDefault="00B14A4A" w:rsidP="00B14A4A">
      <w:pPr>
        <w:ind w:firstLine="360"/>
        <w:rPr>
          <w:sz w:val="28"/>
          <w:szCs w:val="28"/>
          <w:lang w:val="ru-RU"/>
        </w:rPr>
      </w:pPr>
    </w:p>
    <w:p w14:paraId="41D88BCD" w14:textId="77777777" w:rsidR="00B14A4A" w:rsidRPr="00636801" w:rsidRDefault="00B14A4A" w:rsidP="00B14A4A">
      <w:pPr>
        <w:ind w:firstLine="360"/>
        <w:rPr>
          <w:sz w:val="28"/>
          <w:szCs w:val="28"/>
          <w:lang w:val="ru-RU"/>
        </w:rPr>
      </w:pPr>
    </w:p>
    <w:p w14:paraId="2B77FDC2" w14:textId="77777777" w:rsidR="00B14A4A" w:rsidRPr="00636801" w:rsidRDefault="00B14A4A" w:rsidP="00B14A4A">
      <w:pPr>
        <w:ind w:firstLine="360"/>
        <w:rPr>
          <w:sz w:val="28"/>
          <w:szCs w:val="28"/>
          <w:lang w:val="ru-RU"/>
        </w:rPr>
      </w:pPr>
    </w:p>
    <w:p w14:paraId="354EBD7D" w14:textId="77777777" w:rsidR="00B14A4A" w:rsidRPr="00636801" w:rsidRDefault="00B14A4A" w:rsidP="00B14A4A">
      <w:pPr>
        <w:ind w:firstLine="360"/>
        <w:rPr>
          <w:sz w:val="28"/>
          <w:szCs w:val="28"/>
          <w:lang w:val="ru-RU"/>
        </w:rPr>
      </w:pPr>
    </w:p>
    <w:p w14:paraId="28C83F3A" w14:textId="77777777" w:rsidR="00B14A4A" w:rsidRPr="00636801" w:rsidRDefault="00B14A4A" w:rsidP="00B14A4A">
      <w:pPr>
        <w:ind w:firstLine="360"/>
        <w:rPr>
          <w:sz w:val="28"/>
          <w:szCs w:val="28"/>
          <w:lang w:val="ru-RU"/>
        </w:rPr>
      </w:pPr>
    </w:p>
    <w:p w14:paraId="252E4D3E" w14:textId="77777777" w:rsidR="00B14A4A" w:rsidRPr="00855BA8" w:rsidRDefault="00B14A4A" w:rsidP="00B14A4A">
      <w:pPr>
        <w:pStyle w:val="Heading3"/>
      </w:pPr>
      <w:bookmarkStart w:id="22" w:name="_Toc135653392"/>
      <w:bookmarkStart w:id="23" w:name="_Toc136195419"/>
      <w:r w:rsidRPr="005D0C58">
        <w:t>Mobile App.</w:t>
      </w:r>
      <w:bookmarkEnd w:id="22"/>
      <w:bookmarkEnd w:id="23"/>
      <w:r w:rsidRPr="005D0C58">
        <w:t xml:space="preserve"> </w:t>
      </w:r>
    </w:p>
    <w:p w14:paraId="7C560DB3" w14:textId="77777777" w:rsidR="00B14A4A" w:rsidRPr="005A3223" w:rsidRDefault="00B14A4A" w:rsidP="00B14A4A">
      <w:pPr>
        <w:pStyle w:val="Heading4"/>
      </w:pPr>
      <w:bookmarkStart w:id="24" w:name="_Toc135653393"/>
      <w:r>
        <w:t>Платформа</w:t>
      </w:r>
      <w:bookmarkEnd w:id="24"/>
    </w:p>
    <w:p w14:paraId="0C58857D" w14:textId="77777777" w:rsidR="00B14A4A" w:rsidRPr="009A6144" w:rsidRDefault="00B14A4A" w:rsidP="00B14A4A">
      <w:pPr>
        <w:numPr>
          <w:ilvl w:val="0"/>
          <w:numId w:val="9"/>
        </w:numPr>
        <w:spacing w:before="100" w:beforeAutospacing="1" w:after="100" w:afterAutospacing="1" w:line="240" w:lineRule="auto"/>
        <w:jc w:val="left"/>
        <w:rPr>
          <w:sz w:val="28"/>
          <w:szCs w:val="28"/>
        </w:rPr>
      </w:pPr>
      <w:r w:rsidRPr="009A6144">
        <w:rPr>
          <w:sz w:val="28"/>
          <w:szCs w:val="28"/>
        </w:rPr>
        <w:t>Кросплатформені рішення:</w:t>
      </w:r>
    </w:p>
    <w:p w14:paraId="3B05D0D2" w14:textId="77777777" w:rsidR="00B14A4A" w:rsidRPr="009A6144" w:rsidRDefault="00B14A4A" w:rsidP="00B14A4A">
      <w:pPr>
        <w:numPr>
          <w:ilvl w:val="1"/>
          <w:numId w:val="9"/>
        </w:numPr>
        <w:spacing w:before="100" w:beforeAutospacing="1" w:after="100" w:afterAutospacing="1" w:line="240" w:lineRule="auto"/>
        <w:jc w:val="left"/>
        <w:rPr>
          <w:sz w:val="28"/>
          <w:szCs w:val="28"/>
        </w:rPr>
      </w:pPr>
      <w:r w:rsidRPr="009A6144">
        <w:rPr>
          <w:b/>
          <w:bCs/>
          <w:sz w:val="28"/>
          <w:szCs w:val="28"/>
        </w:rPr>
        <w:t>React Native</w:t>
      </w:r>
      <w:r w:rsidRPr="009A6144">
        <w:rPr>
          <w:sz w:val="28"/>
          <w:szCs w:val="28"/>
        </w:rPr>
        <w:t>: React Native дозволяє вам використовувати JavaScript для розробки мобільних додатків для iOS та Android. Ви можете використовувати загальний код для обох платформ, що зберігає час і зусилля.</w:t>
      </w:r>
    </w:p>
    <w:p w14:paraId="6928DBE8" w14:textId="77777777" w:rsidR="00B14A4A" w:rsidRPr="009A6144" w:rsidRDefault="00B14A4A" w:rsidP="00B14A4A">
      <w:pPr>
        <w:numPr>
          <w:ilvl w:val="1"/>
          <w:numId w:val="9"/>
        </w:numPr>
        <w:spacing w:before="100" w:beforeAutospacing="1" w:after="100" w:afterAutospacing="1" w:line="240" w:lineRule="auto"/>
        <w:jc w:val="left"/>
        <w:rPr>
          <w:sz w:val="28"/>
          <w:szCs w:val="28"/>
        </w:rPr>
      </w:pPr>
      <w:r w:rsidRPr="009A6144">
        <w:rPr>
          <w:b/>
          <w:bCs/>
          <w:sz w:val="28"/>
          <w:szCs w:val="28"/>
        </w:rPr>
        <w:t>Flutter</w:t>
      </w:r>
      <w:r w:rsidRPr="009A6144">
        <w:rPr>
          <w:sz w:val="28"/>
          <w:szCs w:val="28"/>
        </w:rPr>
        <w:t>: Flutter використовує мову програмування Dart і дозволяє створювати нативно виглядаючі додатки для iOS та Android зі спільним кодом. Він має власний візуальний двигун, що забезпечує більшу швидкість та високу продуктивність.</w:t>
      </w:r>
    </w:p>
    <w:p w14:paraId="5F894864" w14:textId="77777777" w:rsidR="00B14A4A" w:rsidRPr="009A6144" w:rsidRDefault="00B14A4A" w:rsidP="00B14A4A">
      <w:pPr>
        <w:numPr>
          <w:ilvl w:val="1"/>
          <w:numId w:val="9"/>
        </w:numPr>
        <w:spacing w:before="100" w:beforeAutospacing="1" w:after="100" w:afterAutospacing="1" w:line="240" w:lineRule="auto"/>
        <w:jc w:val="left"/>
        <w:rPr>
          <w:sz w:val="28"/>
          <w:szCs w:val="28"/>
        </w:rPr>
      </w:pPr>
      <w:r w:rsidRPr="009A6144">
        <w:rPr>
          <w:b/>
          <w:bCs/>
          <w:sz w:val="28"/>
          <w:szCs w:val="28"/>
        </w:rPr>
        <w:t>Xamarin</w:t>
      </w:r>
      <w:r w:rsidRPr="009A6144">
        <w:rPr>
          <w:sz w:val="28"/>
          <w:szCs w:val="28"/>
        </w:rPr>
        <w:t xml:space="preserve">: Xamarin дозволяє розробляти мобільні додатки для iOS, Android і Windows, використовуючи мову програмування </w:t>
      </w:r>
      <w:r w:rsidRPr="009A6144">
        <w:rPr>
          <w:sz w:val="28"/>
          <w:szCs w:val="28"/>
        </w:rPr>
        <w:lastRenderedPageBreak/>
        <w:t>C#. Він надає можливість спільного використання коду та бібліотек, але також дозволяє використовувати платформено-специфічні функції.</w:t>
      </w:r>
    </w:p>
    <w:p w14:paraId="30AB20DC" w14:textId="77777777" w:rsidR="00B14A4A" w:rsidRPr="009A6144" w:rsidRDefault="00B14A4A" w:rsidP="00B14A4A">
      <w:pPr>
        <w:spacing w:before="100" w:beforeAutospacing="1" w:after="100" w:afterAutospacing="1"/>
        <w:ind w:firstLine="360"/>
        <w:rPr>
          <w:sz w:val="28"/>
          <w:szCs w:val="28"/>
        </w:rPr>
      </w:pPr>
      <w:r w:rsidRPr="009A6144">
        <w:rPr>
          <w:sz w:val="28"/>
          <w:szCs w:val="28"/>
        </w:rPr>
        <w:t>Кросплатформені рішення дозволяють ефективно використовувати загальний код для різних платформ, що зменшує зусилля, але можуть мати деякі обмеження в доступі до платформено-специфічних функцій та продуктивності.</w:t>
      </w:r>
    </w:p>
    <w:p w14:paraId="30186D6B" w14:textId="77777777" w:rsidR="00B14A4A" w:rsidRPr="009A6144" w:rsidRDefault="00B14A4A" w:rsidP="00B14A4A">
      <w:pPr>
        <w:numPr>
          <w:ilvl w:val="0"/>
          <w:numId w:val="10"/>
        </w:numPr>
        <w:spacing w:before="100" w:beforeAutospacing="1" w:after="100" w:afterAutospacing="1" w:line="240" w:lineRule="auto"/>
        <w:jc w:val="left"/>
        <w:rPr>
          <w:sz w:val="28"/>
          <w:szCs w:val="28"/>
        </w:rPr>
      </w:pPr>
      <w:r w:rsidRPr="009A6144">
        <w:rPr>
          <w:sz w:val="28"/>
          <w:szCs w:val="28"/>
        </w:rPr>
        <w:t>Нативний розробка:</w:t>
      </w:r>
    </w:p>
    <w:p w14:paraId="342A5F03" w14:textId="77777777" w:rsidR="00B14A4A" w:rsidRPr="009A6144" w:rsidRDefault="00B14A4A" w:rsidP="00B14A4A">
      <w:pPr>
        <w:numPr>
          <w:ilvl w:val="1"/>
          <w:numId w:val="10"/>
        </w:numPr>
        <w:spacing w:before="100" w:beforeAutospacing="1" w:after="100" w:afterAutospacing="1" w:line="240" w:lineRule="auto"/>
        <w:jc w:val="left"/>
        <w:rPr>
          <w:sz w:val="28"/>
          <w:szCs w:val="28"/>
        </w:rPr>
      </w:pPr>
      <w:r w:rsidRPr="009A6144">
        <w:rPr>
          <w:b/>
          <w:bCs/>
          <w:sz w:val="28"/>
          <w:szCs w:val="28"/>
        </w:rPr>
        <w:t>iOS (Swift/Objective-C)</w:t>
      </w:r>
      <w:r w:rsidRPr="009A6144">
        <w:rPr>
          <w:sz w:val="28"/>
          <w:szCs w:val="28"/>
        </w:rPr>
        <w:t>: Для розробки нативних додатків для iOS ви можете використовувати мови програмування Swift або Objective-C. Це надає повний доступ до всіх функцій і можливостей, пропонованих платформою Apple.</w:t>
      </w:r>
    </w:p>
    <w:p w14:paraId="588BD852" w14:textId="77777777" w:rsidR="00B14A4A" w:rsidRPr="009A6144" w:rsidRDefault="00B14A4A" w:rsidP="00B14A4A">
      <w:pPr>
        <w:numPr>
          <w:ilvl w:val="1"/>
          <w:numId w:val="10"/>
        </w:numPr>
        <w:spacing w:before="100" w:beforeAutospacing="1" w:after="100" w:afterAutospacing="1" w:line="240" w:lineRule="auto"/>
        <w:jc w:val="left"/>
        <w:rPr>
          <w:sz w:val="28"/>
          <w:szCs w:val="28"/>
        </w:rPr>
      </w:pPr>
      <w:r w:rsidRPr="009A6144">
        <w:rPr>
          <w:b/>
          <w:bCs/>
          <w:sz w:val="28"/>
          <w:szCs w:val="28"/>
        </w:rPr>
        <w:t>Android (Java/Kotlin)</w:t>
      </w:r>
      <w:r w:rsidRPr="009A6144">
        <w:rPr>
          <w:sz w:val="28"/>
          <w:szCs w:val="28"/>
        </w:rPr>
        <w:t>: Для розробки нативних додатків для Android ви можете використовувати мови програмування Java або Kotlin. Вони також забезпечують повний доступ до функцій та можливостей платформи Android.</w:t>
      </w:r>
    </w:p>
    <w:p w14:paraId="07F6A0A7" w14:textId="77777777" w:rsidR="00B14A4A" w:rsidRPr="009A6144" w:rsidRDefault="00B14A4A" w:rsidP="00B14A4A">
      <w:pPr>
        <w:spacing w:before="100" w:beforeAutospacing="1" w:after="100" w:afterAutospacing="1"/>
        <w:rPr>
          <w:sz w:val="28"/>
          <w:szCs w:val="28"/>
        </w:rPr>
      </w:pPr>
      <w:r w:rsidRPr="009A6144">
        <w:rPr>
          <w:sz w:val="28"/>
          <w:szCs w:val="28"/>
        </w:rPr>
        <w:t>Нативна розробка надає найвищу продуктивність та повний контроль над функціоналом пристроїв, але потребує окремого розробки для кожної платформи і більше зусиль.</w:t>
      </w:r>
    </w:p>
    <w:p w14:paraId="1B7DD87F" w14:textId="77777777" w:rsidR="00B14A4A" w:rsidRPr="009A6144" w:rsidRDefault="00B14A4A" w:rsidP="00B14A4A">
      <w:pPr>
        <w:spacing w:before="100" w:beforeAutospacing="1" w:after="100" w:afterAutospacing="1"/>
        <w:rPr>
          <w:sz w:val="28"/>
          <w:szCs w:val="28"/>
        </w:rPr>
      </w:pPr>
      <w:r w:rsidRPr="009A6144">
        <w:rPr>
          <w:sz w:val="28"/>
          <w:szCs w:val="28"/>
        </w:rPr>
        <w:t>Переваги кросплатформеного підходу включають:</w:t>
      </w:r>
    </w:p>
    <w:p w14:paraId="45E751F5"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Загальний код для різних платформ, що зберігає час і зусилля розробки.</w:t>
      </w:r>
    </w:p>
    <w:p w14:paraId="56400B54"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Швидка розробка та здатність оновлювати застосунки одночасно для всіх платформ.</w:t>
      </w:r>
    </w:p>
    <w:p w14:paraId="71FF81DC"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Більш широкий вибір розробних інструментів та фреймворків.</w:t>
      </w:r>
    </w:p>
    <w:p w14:paraId="7225C7C9" w14:textId="77777777" w:rsidR="00B14A4A" w:rsidRPr="009A6144" w:rsidRDefault="00B14A4A" w:rsidP="00B14A4A">
      <w:pPr>
        <w:spacing w:before="100" w:beforeAutospacing="1" w:after="100" w:afterAutospacing="1"/>
        <w:rPr>
          <w:sz w:val="28"/>
          <w:szCs w:val="28"/>
        </w:rPr>
      </w:pPr>
      <w:r w:rsidRPr="009A6144">
        <w:rPr>
          <w:sz w:val="28"/>
          <w:szCs w:val="28"/>
        </w:rPr>
        <w:t>Нативний підхід має наступні переваги:</w:t>
      </w:r>
    </w:p>
    <w:p w14:paraId="2E6E5565"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Максимальна продуктивність та ефективність роботи на платформі.</w:t>
      </w:r>
    </w:p>
    <w:p w14:paraId="59CEC268"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Повний доступ до платформено-специфічних функцій і можливостей.</w:t>
      </w:r>
    </w:p>
    <w:p w14:paraId="6C04EAE4"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Краща інтеграція з екосистемою платформи.</w:t>
      </w:r>
    </w:p>
    <w:p w14:paraId="13B4283D" w14:textId="77777777" w:rsidR="00B14A4A" w:rsidRPr="009A6144" w:rsidRDefault="00B14A4A" w:rsidP="00B14A4A">
      <w:pPr>
        <w:spacing w:before="100" w:beforeAutospacing="1" w:after="100" w:afterAutospacing="1"/>
        <w:rPr>
          <w:sz w:val="28"/>
          <w:szCs w:val="28"/>
        </w:rPr>
      </w:pPr>
      <w:r w:rsidRPr="009A6144">
        <w:rPr>
          <w:sz w:val="28"/>
          <w:szCs w:val="28"/>
        </w:rPr>
        <w:t>Недоліки кросплатформеного підходу можуть включати:</w:t>
      </w:r>
    </w:p>
    <w:p w14:paraId="017865EF"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lastRenderedPageBreak/>
        <w:t>Менша продуктивність порівняно з нативними додатками.</w:t>
      </w:r>
    </w:p>
    <w:p w14:paraId="02EB3707"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Обмеження в доступі до деяких платформено-специфічних функцій.</w:t>
      </w:r>
    </w:p>
    <w:p w14:paraId="14AAB9AD"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Потенційні проблеми з роздрібними платформами оновлень та сумісності.</w:t>
      </w:r>
    </w:p>
    <w:p w14:paraId="74A1CE50" w14:textId="77777777" w:rsidR="00B14A4A" w:rsidRPr="00CF56AF" w:rsidRDefault="00B14A4A" w:rsidP="00B14A4A">
      <w:pPr>
        <w:spacing w:before="100" w:beforeAutospacing="1" w:after="100" w:afterAutospacing="1"/>
        <w:ind w:firstLine="360"/>
        <w:rPr>
          <w:sz w:val="28"/>
          <w:szCs w:val="28"/>
        </w:rPr>
      </w:pPr>
      <w:r w:rsidRPr="00296170">
        <w:rPr>
          <w:sz w:val="28"/>
          <w:szCs w:val="28"/>
        </w:rPr>
        <w:t>Написання високоякісного застосунку можливе на будь-якій технології. Однак, як користувач пристроїв Apple, я вирішив обрати нативну розробку під iOS. Технології Apple дозволяють швидко створити нативний інтерфейс, який, на мою думку, виглядає найкраще на ринку. Це дозволяє забезпечити оптимальний досвід користувача та максимальну сумісність з функціоналом і стандартами iOS.</w:t>
      </w:r>
    </w:p>
    <w:p w14:paraId="7E74C7E9" w14:textId="77777777" w:rsidR="00B14A4A" w:rsidRDefault="00B14A4A" w:rsidP="00B14A4A">
      <w:pPr>
        <w:spacing w:before="100" w:beforeAutospacing="1" w:after="100" w:afterAutospacing="1"/>
        <w:ind w:firstLine="360"/>
        <w:rPr>
          <w:sz w:val="28"/>
          <w:szCs w:val="28"/>
        </w:rPr>
      </w:pPr>
    </w:p>
    <w:p w14:paraId="61262D01" w14:textId="77777777" w:rsidR="00B14A4A" w:rsidRDefault="00B14A4A" w:rsidP="00B14A4A">
      <w:pPr>
        <w:spacing w:before="100" w:beforeAutospacing="1" w:after="100" w:afterAutospacing="1"/>
        <w:ind w:firstLine="360"/>
        <w:rPr>
          <w:sz w:val="28"/>
          <w:szCs w:val="28"/>
        </w:rPr>
      </w:pPr>
    </w:p>
    <w:p w14:paraId="109966D8" w14:textId="77777777" w:rsidR="00B14A4A" w:rsidRDefault="00B14A4A" w:rsidP="00B14A4A">
      <w:pPr>
        <w:spacing w:before="100" w:beforeAutospacing="1" w:after="100" w:afterAutospacing="1"/>
        <w:ind w:firstLine="360"/>
        <w:rPr>
          <w:sz w:val="28"/>
          <w:szCs w:val="28"/>
        </w:rPr>
      </w:pPr>
    </w:p>
    <w:p w14:paraId="680B1A06" w14:textId="77777777" w:rsidR="00B14A4A" w:rsidRDefault="00B14A4A" w:rsidP="00B14A4A">
      <w:pPr>
        <w:spacing w:before="100" w:beforeAutospacing="1" w:after="100" w:afterAutospacing="1"/>
        <w:ind w:firstLine="360"/>
        <w:rPr>
          <w:sz w:val="28"/>
          <w:szCs w:val="28"/>
        </w:rPr>
      </w:pPr>
    </w:p>
    <w:p w14:paraId="0CF242CE" w14:textId="77777777" w:rsidR="00B14A4A" w:rsidRDefault="00B14A4A" w:rsidP="00B14A4A">
      <w:pPr>
        <w:spacing w:before="100" w:beforeAutospacing="1" w:after="100" w:afterAutospacing="1"/>
        <w:ind w:firstLine="360"/>
        <w:rPr>
          <w:sz w:val="28"/>
          <w:szCs w:val="28"/>
        </w:rPr>
      </w:pPr>
    </w:p>
    <w:p w14:paraId="44F99E85" w14:textId="77777777" w:rsidR="00B14A4A" w:rsidRDefault="00B14A4A" w:rsidP="00B14A4A">
      <w:pPr>
        <w:spacing w:before="100" w:beforeAutospacing="1" w:after="100" w:afterAutospacing="1"/>
        <w:ind w:firstLine="360"/>
        <w:rPr>
          <w:sz w:val="28"/>
          <w:szCs w:val="28"/>
        </w:rPr>
      </w:pPr>
    </w:p>
    <w:p w14:paraId="37432B4F" w14:textId="77777777" w:rsidR="00B14A4A" w:rsidRDefault="00B14A4A" w:rsidP="00B14A4A">
      <w:pPr>
        <w:spacing w:before="100" w:beforeAutospacing="1" w:after="100" w:afterAutospacing="1"/>
        <w:ind w:firstLine="360"/>
        <w:rPr>
          <w:sz w:val="28"/>
          <w:szCs w:val="28"/>
        </w:rPr>
      </w:pPr>
    </w:p>
    <w:p w14:paraId="26E14B1F" w14:textId="77777777" w:rsidR="00B14A4A" w:rsidRDefault="00B14A4A" w:rsidP="00B14A4A">
      <w:pPr>
        <w:spacing w:before="100" w:beforeAutospacing="1" w:after="100" w:afterAutospacing="1"/>
        <w:ind w:firstLine="360"/>
        <w:rPr>
          <w:sz w:val="28"/>
          <w:szCs w:val="28"/>
        </w:rPr>
      </w:pPr>
    </w:p>
    <w:p w14:paraId="2C0B9A70" w14:textId="77777777" w:rsidR="00B14A4A" w:rsidRDefault="00B14A4A" w:rsidP="00B14A4A">
      <w:pPr>
        <w:spacing w:before="100" w:beforeAutospacing="1" w:after="100" w:afterAutospacing="1"/>
        <w:ind w:firstLine="360"/>
        <w:rPr>
          <w:sz w:val="28"/>
          <w:szCs w:val="28"/>
        </w:rPr>
      </w:pPr>
    </w:p>
    <w:p w14:paraId="54307AAD" w14:textId="77777777" w:rsidR="00B14A4A" w:rsidRDefault="00B14A4A" w:rsidP="00B14A4A">
      <w:pPr>
        <w:spacing w:before="100" w:beforeAutospacing="1" w:after="100" w:afterAutospacing="1"/>
        <w:ind w:firstLine="360"/>
        <w:rPr>
          <w:sz w:val="28"/>
          <w:szCs w:val="28"/>
        </w:rPr>
      </w:pPr>
    </w:p>
    <w:p w14:paraId="62DF1D55" w14:textId="77777777" w:rsidR="00B14A4A" w:rsidRPr="005A3223" w:rsidRDefault="00B14A4A" w:rsidP="00B14A4A">
      <w:pPr>
        <w:pStyle w:val="Heading4"/>
      </w:pPr>
      <w:bookmarkStart w:id="25" w:name="_Toc135653394"/>
      <w:r>
        <w:lastRenderedPageBreak/>
        <w:t>Мова програмування</w:t>
      </w:r>
      <w:bookmarkEnd w:id="25"/>
      <w:r>
        <w:t xml:space="preserve"> </w:t>
      </w:r>
    </w:p>
    <w:p w14:paraId="24752198" w14:textId="77777777" w:rsidR="00B14A4A" w:rsidRPr="00D02785" w:rsidRDefault="00B14A4A" w:rsidP="00B14A4A">
      <w:pPr>
        <w:spacing w:before="100" w:beforeAutospacing="1" w:after="100" w:afterAutospacing="1"/>
        <w:ind w:firstLine="360"/>
        <w:rPr>
          <w:sz w:val="28"/>
          <w:szCs w:val="28"/>
        </w:rPr>
      </w:pPr>
      <w:r w:rsidRPr="00D02785">
        <w:rPr>
          <w:sz w:val="28"/>
          <w:szCs w:val="28"/>
        </w:rPr>
        <w:t>Swift і Objective-C є двома основними мовами програмування, які використовуються для розробки застосунків під платформу iOS. Ось порівняння між ними:</w:t>
      </w:r>
    </w:p>
    <w:p w14:paraId="3C96844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Синтаксис і зручність використання:</w:t>
      </w:r>
    </w:p>
    <w:p w14:paraId="755DA39B" w14:textId="77777777" w:rsidR="00B14A4A" w:rsidRPr="00D02785" w:rsidRDefault="00B14A4A" w:rsidP="00B14A4A">
      <w:pPr>
        <w:numPr>
          <w:ilvl w:val="1"/>
          <w:numId w:val="16"/>
        </w:numPr>
        <w:spacing w:before="100" w:beforeAutospacing="1" w:after="100" w:afterAutospacing="1" w:line="240" w:lineRule="auto"/>
        <w:jc w:val="left"/>
        <w:rPr>
          <w:sz w:val="28"/>
          <w:szCs w:val="28"/>
        </w:rPr>
      </w:pPr>
      <w:r w:rsidRPr="00D02785">
        <w:rPr>
          <w:sz w:val="28"/>
          <w:szCs w:val="28"/>
        </w:rPr>
        <w:t>Swift: Swift має сучасний, експресивний синтаксис, який робить код більш зрозумілим та читабельним. Вона підтримує безпечну типізацію, опціонали, функціональне програмування та інші сучасні парадигми програмування.</w:t>
      </w:r>
    </w:p>
    <w:p w14:paraId="245A6F44" w14:textId="77777777" w:rsidR="00B14A4A" w:rsidRPr="00D02785" w:rsidRDefault="00B14A4A" w:rsidP="00B14A4A">
      <w:pPr>
        <w:numPr>
          <w:ilvl w:val="1"/>
          <w:numId w:val="16"/>
        </w:numPr>
        <w:spacing w:before="100" w:beforeAutospacing="1" w:after="100" w:afterAutospacing="1" w:line="240" w:lineRule="auto"/>
        <w:jc w:val="left"/>
        <w:rPr>
          <w:sz w:val="28"/>
          <w:szCs w:val="28"/>
        </w:rPr>
      </w:pPr>
      <w:r w:rsidRPr="00D02785">
        <w:rPr>
          <w:sz w:val="28"/>
          <w:szCs w:val="28"/>
        </w:rPr>
        <w:t>Objective-C: Objective-C використовує класичний синтаксис C з додатковими розширеннями для об'єктно-орієнтованого програмування. Він може виглядати більш складним для новачків, оскільки використовує квадратні дужки та специфічний спосіб виклику методів.</w:t>
      </w:r>
    </w:p>
    <w:p w14:paraId="3C6B443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Сумісність та наявність кодової бази:</w:t>
      </w:r>
    </w:p>
    <w:p w14:paraId="7A24DAE0" w14:textId="77777777" w:rsidR="00B14A4A" w:rsidRPr="00D02785" w:rsidRDefault="00B14A4A" w:rsidP="00B14A4A">
      <w:pPr>
        <w:numPr>
          <w:ilvl w:val="1"/>
          <w:numId w:val="16"/>
        </w:numPr>
        <w:spacing w:before="100" w:beforeAutospacing="1" w:after="100" w:afterAutospacing="1" w:line="240" w:lineRule="auto"/>
        <w:jc w:val="left"/>
        <w:rPr>
          <w:sz w:val="28"/>
          <w:szCs w:val="28"/>
        </w:rPr>
      </w:pPr>
      <w:r w:rsidRPr="00D02785">
        <w:rPr>
          <w:sz w:val="28"/>
          <w:szCs w:val="28"/>
        </w:rPr>
        <w:t>Swift: Swift є мовою, яка активно розвивається та підтримується Apple. Вона стає все більш популярною, і багато нових проектів розробляються виключно з використанням Swift. Однак, є велика кількість існуючої кодової бази на Objective-C, яку можна легко інтегрувати з Swift.</w:t>
      </w:r>
    </w:p>
    <w:p w14:paraId="72EDCEF7" w14:textId="77777777" w:rsidR="00B14A4A" w:rsidRPr="00D02785" w:rsidRDefault="00B14A4A" w:rsidP="00B14A4A">
      <w:pPr>
        <w:numPr>
          <w:ilvl w:val="1"/>
          <w:numId w:val="16"/>
        </w:numPr>
        <w:spacing w:before="100" w:beforeAutospacing="1" w:after="100" w:afterAutospacing="1" w:line="240" w:lineRule="auto"/>
        <w:jc w:val="left"/>
        <w:rPr>
          <w:sz w:val="28"/>
          <w:szCs w:val="28"/>
        </w:rPr>
      </w:pPr>
      <w:r w:rsidRPr="00D02785">
        <w:rPr>
          <w:sz w:val="28"/>
          <w:szCs w:val="28"/>
        </w:rPr>
        <w:t>Objective-C: Objective-C була основною мовою розробки для платформи iOS протягом багатьох років. Багато існуючих бібліотек, фреймворків та додатків написані на Objective-C, що робить його важливим для збереження сумісності та розширення старих проектів.</w:t>
      </w:r>
    </w:p>
    <w:p w14:paraId="2829C2DB"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Продуктивність та швидкодія:</w:t>
      </w:r>
    </w:p>
    <w:p w14:paraId="65251F67" w14:textId="77777777" w:rsidR="00B14A4A" w:rsidRPr="00D02785" w:rsidRDefault="00B14A4A" w:rsidP="00B14A4A">
      <w:pPr>
        <w:numPr>
          <w:ilvl w:val="1"/>
          <w:numId w:val="16"/>
        </w:numPr>
        <w:spacing w:before="100" w:beforeAutospacing="1" w:after="100" w:afterAutospacing="1" w:line="240" w:lineRule="auto"/>
        <w:jc w:val="left"/>
        <w:rPr>
          <w:sz w:val="28"/>
          <w:szCs w:val="28"/>
        </w:rPr>
      </w:pPr>
      <w:r w:rsidRPr="00D02785">
        <w:rPr>
          <w:sz w:val="28"/>
          <w:szCs w:val="28"/>
        </w:rPr>
        <w:t>Swift: Swift відома своєю високою швидкодією та продуктивністю. Вона використовує вбудовану оптимізацію та має простий доступ до низькорівневих операцій, що дозволяє писати швидкодіючі застосунки.</w:t>
      </w:r>
    </w:p>
    <w:p w14:paraId="5C329612" w14:textId="77777777" w:rsidR="00B14A4A" w:rsidRPr="00D02785" w:rsidRDefault="00B14A4A" w:rsidP="00B14A4A">
      <w:pPr>
        <w:numPr>
          <w:ilvl w:val="1"/>
          <w:numId w:val="16"/>
        </w:numPr>
        <w:spacing w:before="100" w:beforeAutospacing="1" w:after="100" w:afterAutospacing="1" w:line="240" w:lineRule="auto"/>
        <w:jc w:val="left"/>
        <w:rPr>
          <w:sz w:val="28"/>
          <w:szCs w:val="28"/>
        </w:rPr>
      </w:pPr>
      <w:r w:rsidRPr="00D02785">
        <w:rPr>
          <w:sz w:val="28"/>
          <w:szCs w:val="28"/>
        </w:rPr>
        <w:t>Objective-C: Objective-C також може бути швидким, але у порівнянні з Swift, його виконання може бути трохи повільніше. Це особливо помітно в великих проектах з великою кількістю об'єктів та викликів методів.</w:t>
      </w:r>
    </w:p>
    <w:p w14:paraId="1BB420B6"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Підтримка та майбутнє розвитку:</w:t>
      </w:r>
    </w:p>
    <w:p w14:paraId="6857965E" w14:textId="77777777" w:rsidR="00B14A4A" w:rsidRPr="00D02785" w:rsidRDefault="00B14A4A" w:rsidP="00B14A4A">
      <w:pPr>
        <w:numPr>
          <w:ilvl w:val="1"/>
          <w:numId w:val="16"/>
        </w:numPr>
        <w:spacing w:before="100" w:beforeAutospacing="1" w:after="100" w:afterAutospacing="1" w:line="240" w:lineRule="auto"/>
        <w:jc w:val="left"/>
        <w:rPr>
          <w:sz w:val="28"/>
          <w:szCs w:val="28"/>
        </w:rPr>
      </w:pPr>
      <w:r w:rsidRPr="00D02785">
        <w:rPr>
          <w:sz w:val="28"/>
          <w:szCs w:val="28"/>
        </w:rPr>
        <w:t xml:space="preserve">Swift: Swift активно розвивається Apple і має велику підтримку спільноти розробників. Вона постійно отримує </w:t>
      </w:r>
      <w:r w:rsidRPr="00D02785">
        <w:rPr>
          <w:sz w:val="28"/>
          <w:szCs w:val="28"/>
        </w:rPr>
        <w:lastRenderedPageBreak/>
        <w:t>оновлення та нові функції, що полегшують розробку та покращують продуктивність.</w:t>
      </w:r>
    </w:p>
    <w:p w14:paraId="03309375" w14:textId="77777777" w:rsidR="00B14A4A" w:rsidRPr="00D02785" w:rsidRDefault="00B14A4A" w:rsidP="00B14A4A">
      <w:pPr>
        <w:numPr>
          <w:ilvl w:val="1"/>
          <w:numId w:val="16"/>
        </w:numPr>
        <w:spacing w:before="100" w:beforeAutospacing="1" w:after="100" w:afterAutospacing="1" w:line="240" w:lineRule="auto"/>
        <w:jc w:val="left"/>
        <w:rPr>
          <w:sz w:val="28"/>
          <w:szCs w:val="28"/>
        </w:rPr>
      </w:pPr>
      <w:r w:rsidRPr="00D02785">
        <w:rPr>
          <w:sz w:val="28"/>
          <w:szCs w:val="28"/>
        </w:rPr>
        <w:t>Objective-C: Objective-C все ще підтримується Apple, але більшість нових функцій та поліпшень доступні виключно для Swift. Тим не менш, існуючі проекти на Objective-C продовжують працювати і можуть бути підтримані протягом тривалого часу.</w:t>
      </w:r>
    </w:p>
    <w:p w14:paraId="799593EA" w14:textId="77777777" w:rsidR="00B14A4A" w:rsidRPr="00636801" w:rsidRDefault="00B14A4A" w:rsidP="00B14A4A">
      <w:pPr>
        <w:spacing w:before="100" w:beforeAutospacing="1" w:after="100" w:afterAutospacing="1"/>
        <w:ind w:firstLine="720"/>
        <w:rPr>
          <w:sz w:val="28"/>
          <w:szCs w:val="28"/>
          <w:lang w:val="ru-RU"/>
        </w:rPr>
      </w:pPr>
      <w:r>
        <w:rPr>
          <w:sz w:val="28"/>
          <w:szCs w:val="28"/>
          <w:lang w:val="ru-RU"/>
        </w:rPr>
        <w:t xml:space="preserve">Загалом </w:t>
      </w:r>
      <w:r>
        <w:rPr>
          <w:sz w:val="28"/>
          <w:szCs w:val="28"/>
          <w:lang w:val="en-US"/>
        </w:rPr>
        <w:t>Objective</w:t>
      </w:r>
      <w:r w:rsidRPr="00D02785">
        <w:rPr>
          <w:sz w:val="28"/>
          <w:szCs w:val="28"/>
          <w:lang w:val="ru-RU"/>
        </w:rPr>
        <w:t>-</w:t>
      </w:r>
      <w:r>
        <w:rPr>
          <w:sz w:val="28"/>
          <w:szCs w:val="28"/>
          <w:lang w:val="en-US"/>
        </w:rPr>
        <w:t>C</w:t>
      </w:r>
      <w:r w:rsidRPr="00D02785">
        <w:rPr>
          <w:sz w:val="28"/>
          <w:szCs w:val="28"/>
          <w:lang w:val="ru-RU"/>
        </w:rPr>
        <w:t xml:space="preserve"> </w:t>
      </w:r>
      <w:r>
        <w:rPr>
          <w:sz w:val="28"/>
          <w:szCs w:val="28"/>
          <w:lang w:val="ru-RU"/>
        </w:rPr>
        <w:t xml:space="preserve">вже </w:t>
      </w:r>
      <w:r>
        <w:rPr>
          <w:sz w:val="28"/>
          <w:szCs w:val="28"/>
        </w:rPr>
        <w:t>не є стандартом для розробки. Хоча я маю зауважити, що це потужна мова, яка навіть зараз має деякий вплив на</w:t>
      </w:r>
      <w:r w:rsidRPr="00D02785">
        <w:rPr>
          <w:sz w:val="28"/>
          <w:szCs w:val="28"/>
          <w:lang w:val="ru-RU"/>
        </w:rPr>
        <w:t xml:space="preserve"> </w:t>
      </w:r>
      <w:r>
        <w:rPr>
          <w:sz w:val="28"/>
          <w:szCs w:val="28"/>
          <w:lang w:val="en-US"/>
        </w:rPr>
        <w:t>iOS</w:t>
      </w:r>
      <w:r w:rsidRPr="00D02785">
        <w:rPr>
          <w:sz w:val="28"/>
          <w:szCs w:val="28"/>
          <w:lang w:val="ru-RU"/>
        </w:rPr>
        <w:t xml:space="preserve"> </w:t>
      </w:r>
      <w:r>
        <w:rPr>
          <w:sz w:val="28"/>
          <w:szCs w:val="28"/>
        </w:rPr>
        <w:t xml:space="preserve">розробку. Вона має потужну </w:t>
      </w:r>
      <w:r>
        <w:rPr>
          <w:sz w:val="28"/>
          <w:szCs w:val="28"/>
          <w:lang w:val="en-US"/>
        </w:rPr>
        <w:t>runtime</w:t>
      </w:r>
      <w:r w:rsidRPr="00D02785">
        <w:rPr>
          <w:sz w:val="28"/>
          <w:szCs w:val="28"/>
        </w:rPr>
        <w:t xml:space="preserve"> </w:t>
      </w:r>
      <w:r>
        <w:rPr>
          <w:sz w:val="28"/>
          <w:szCs w:val="28"/>
        </w:rPr>
        <w:t xml:space="preserve">бібліотеку, потому за допомогою інтероп у зі </w:t>
      </w:r>
      <w:r>
        <w:rPr>
          <w:sz w:val="28"/>
          <w:szCs w:val="28"/>
          <w:lang w:val="en-US"/>
        </w:rPr>
        <w:t>Swift</w:t>
      </w:r>
      <w:r>
        <w:rPr>
          <w:sz w:val="28"/>
          <w:szCs w:val="28"/>
        </w:rPr>
        <w:t>, з нього можна зробити дуже цікаві функціональні речі. Або прострілити собі ногу</w:t>
      </w:r>
      <w:r w:rsidRPr="00296170">
        <w:rPr>
          <w:sz w:val="28"/>
          <w:szCs w:val="28"/>
          <w:lang w:val="ru-RU"/>
        </w:rPr>
        <w:t xml:space="preserve">. </w:t>
      </w:r>
      <w:r>
        <w:rPr>
          <w:sz w:val="28"/>
          <w:szCs w:val="28"/>
        </w:rPr>
        <w:t>Я беру стандарт –</w:t>
      </w:r>
      <w:r w:rsidRPr="00636801">
        <w:rPr>
          <w:sz w:val="28"/>
          <w:szCs w:val="28"/>
          <w:lang w:val="ru-RU"/>
        </w:rPr>
        <w:t xml:space="preserve"> </w:t>
      </w:r>
      <w:r>
        <w:rPr>
          <w:sz w:val="28"/>
          <w:szCs w:val="28"/>
          <w:lang w:val="en-US"/>
        </w:rPr>
        <w:t>Swift</w:t>
      </w:r>
      <w:r w:rsidRPr="00636801">
        <w:rPr>
          <w:sz w:val="28"/>
          <w:szCs w:val="28"/>
          <w:lang w:val="ru-RU"/>
        </w:rPr>
        <w:t xml:space="preserve"> </w:t>
      </w:r>
    </w:p>
    <w:p w14:paraId="7A5882D9" w14:textId="77777777" w:rsidR="00B14A4A" w:rsidRDefault="00B14A4A" w:rsidP="00B14A4A">
      <w:pPr>
        <w:spacing w:before="100" w:beforeAutospacing="1" w:after="100" w:afterAutospacing="1"/>
        <w:ind w:firstLine="720"/>
        <w:rPr>
          <w:sz w:val="28"/>
          <w:szCs w:val="28"/>
        </w:rPr>
      </w:pPr>
    </w:p>
    <w:p w14:paraId="30A0C5EE" w14:textId="77777777" w:rsidR="00B14A4A" w:rsidRDefault="00B14A4A" w:rsidP="00B14A4A">
      <w:pPr>
        <w:spacing w:before="100" w:beforeAutospacing="1" w:after="100" w:afterAutospacing="1"/>
        <w:ind w:firstLine="720"/>
        <w:rPr>
          <w:sz w:val="28"/>
          <w:szCs w:val="28"/>
        </w:rPr>
      </w:pPr>
    </w:p>
    <w:p w14:paraId="22D6021F" w14:textId="77777777" w:rsidR="00B14A4A" w:rsidRDefault="00B14A4A" w:rsidP="00B14A4A">
      <w:pPr>
        <w:spacing w:before="100" w:beforeAutospacing="1" w:after="100" w:afterAutospacing="1"/>
        <w:ind w:firstLine="720"/>
        <w:rPr>
          <w:sz w:val="28"/>
          <w:szCs w:val="28"/>
        </w:rPr>
      </w:pPr>
    </w:p>
    <w:p w14:paraId="071C1DC1" w14:textId="77777777" w:rsidR="00B14A4A" w:rsidRDefault="00B14A4A" w:rsidP="00B14A4A">
      <w:pPr>
        <w:spacing w:before="100" w:beforeAutospacing="1" w:after="100" w:afterAutospacing="1"/>
        <w:ind w:firstLine="720"/>
        <w:rPr>
          <w:sz w:val="28"/>
          <w:szCs w:val="28"/>
        </w:rPr>
      </w:pPr>
    </w:p>
    <w:p w14:paraId="5CAE3B52" w14:textId="77777777" w:rsidR="00B14A4A" w:rsidRDefault="00B14A4A" w:rsidP="00B14A4A">
      <w:pPr>
        <w:spacing w:before="100" w:beforeAutospacing="1" w:after="100" w:afterAutospacing="1"/>
        <w:ind w:firstLine="720"/>
        <w:rPr>
          <w:sz w:val="28"/>
          <w:szCs w:val="28"/>
        </w:rPr>
      </w:pPr>
    </w:p>
    <w:p w14:paraId="23269A33" w14:textId="77777777" w:rsidR="00B14A4A" w:rsidRDefault="00B14A4A" w:rsidP="00B14A4A">
      <w:pPr>
        <w:spacing w:before="100" w:beforeAutospacing="1" w:after="100" w:afterAutospacing="1"/>
        <w:ind w:firstLine="720"/>
        <w:rPr>
          <w:sz w:val="28"/>
          <w:szCs w:val="28"/>
        </w:rPr>
      </w:pPr>
    </w:p>
    <w:p w14:paraId="1AF64F1A" w14:textId="77777777" w:rsidR="00B14A4A" w:rsidRDefault="00B14A4A" w:rsidP="00B14A4A">
      <w:pPr>
        <w:spacing w:before="100" w:beforeAutospacing="1" w:after="100" w:afterAutospacing="1"/>
        <w:ind w:firstLine="720"/>
        <w:rPr>
          <w:sz w:val="28"/>
          <w:szCs w:val="28"/>
        </w:rPr>
      </w:pPr>
    </w:p>
    <w:p w14:paraId="7645513D" w14:textId="77777777" w:rsidR="00B14A4A" w:rsidRDefault="00B14A4A" w:rsidP="00B14A4A">
      <w:pPr>
        <w:spacing w:before="100" w:beforeAutospacing="1" w:after="100" w:afterAutospacing="1"/>
        <w:ind w:firstLine="720"/>
        <w:rPr>
          <w:sz w:val="28"/>
          <w:szCs w:val="28"/>
        </w:rPr>
      </w:pPr>
    </w:p>
    <w:p w14:paraId="5C4A8539" w14:textId="77777777" w:rsidR="00B14A4A" w:rsidRDefault="00B14A4A" w:rsidP="00B14A4A">
      <w:pPr>
        <w:spacing w:before="100" w:beforeAutospacing="1" w:after="100" w:afterAutospacing="1"/>
        <w:ind w:firstLine="720"/>
        <w:rPr>
          <w:sz w:val="28"/>
          <w:szCs w:val="28"/>
        </w:rPr>
      </w:pPr>
    </w:p>
    <w:p w14:paraId="31E5C37C" w14:textId="77777777" w:rsidR="00B14A4A" w:rsidRDefault="00B14A4A" w:rsidP="00B14A4A">
      <w:pPr>
        <w:spacing w:before="100" w:beforeAutospacing="1" w:after="100" w:afterAutospacing="1"/>
        <w:ind w:firstLine="720"/>
        <w:rPr>
          <w:sz w:val="28"/>
          <w:szCs w:val="28"/>
        </w:rPr>
      </w:pPr>
    </w:p>
    <w:p w14:paraId="5689357A" w14:textId="77777777" w:rsidR="00B14A4A" w:rsidRDefault="00B14A4A" w:rsidP="00B14A4A">
      <w:pPr>
        <w:spacing w:before="100" w:beforeAutospacing="1" w:after="100" w:afterAutospacing="1"/>
        <w:ind w:firstLine="720"/>
        <w:rPr>
          <w:sz w:val="28"/>
          <w:szCs w:val="28"/>
        </w:rPr>
      </w:pPr>
    </w:p>
    <w:p w14:paraId="68D56375" w14:textId="77777777" w:rsidR="00B14A4A" w:rsidRDefault="00B14A4A" w:rsidP="00B14A4A">
      <w:pPr>
        <w:spacing w:before="100" w:beforeAutospacing="1" w:after="100" w:afterAutospacing="1"/>
        <w:ind w:firstLine="720"/>
        <w:rPr>
          <w:sz w:val="28"/>
          <w:szCs w:val="28"/>
        </w:rPr>
      </w:pPr>
    </w:p>
    <w:p w14:paraId="5D556D0C" w14:textId="77777777" w:rsidR="00B14A4A" w:rsidRDefault="00B14A4A" w:rsidP="00B14A4A">
      <w:pPr>
        <w:spacing w:before="100" w:beforeAutospacing="1" w:after="100" w:afterAutospacing="1"/>
        <w:ind w:firstLine="720"/>
        <w:rPr>
          <w:sz w:val="28"/>
          <w:szCs w:val="28"/>
        </w:rPr>
      </w:pPr>
    </w:p>
    <w:p w14:paraId="314554A1" w14:textId="77777777" w:rsidR="00B14A4A" w:rsidRDefault="00B14A4A" w:rsidP="00B14A4A">
      <w:pPr>
        <w:spacing w:before="100" w:beforeAutospacing="1" w:after="100" w:afterAutospacing="1"/>
        <w:ind w:firstLine="720"/>
        <w:rPr>
          <w:sz w:val="28"/>
          <w:szCs w:val="28"/>
        </w:rPr>
      </w:pPr>
    </w:p>
    <w:p w14:paraId="4BCC7436" w14:textId="77777777" w:rsidR="00B14A4A" w:rsidRDefault="00B14A4A" w:rsidP="00B14A4A">
      <w:pPr>
        <w:spacing w:before="100" w:beforeAutospacing="1" w:after="100" w:afterAutospacing="1"/>
        <w:ind w:firstLine="720"/>
        <w:rPr>
          <w:sz w:val="28"/>
          <w:szCs w:val="28"/>
        </w:rPr>
      </w:pPr>
    </w:p>
    <w:p w14:paraId="7D931FA5" w14:textId="77777777" w:rsidR="00B14A4A" w:rsidRDefault="00B14A4A" w:rsidP="00B14A4A">
      <w:pPr>
        <w:spacing w:before="100" w:beforeAutospacing="1" w:after="100" w:afterAutospacing="1"/>
        <w:ind w:firstLine="720"/>
        <w:rPr>
          <w:sz w:val="28"/>
          <w:szCs w:val="28"/>
        </w:rPr>
      </w:pPr>
    </w:p>
    <w:p w14:paraId="1031E997" w14:textId="77777777" w:rsidR="00B14A4A" w:rsidRDefault="00B14A4A" w:rsidP="00B14A4A">
      <w:pPr>
        <w:spacing w:before="100" w:beforeAutospacing="1" w:after="100" w:afterAutospacing="1"/>
        <w:ind w:firstLine="720"/>
        <w:rPr>
          <w:sz w:val="28"/>
          <w:szCs w:val="28"/>
        </w:rPr>
      </w:pPr>
    </w:p>
    <w:p w14:paraId="65DB0804" w14:textId="77777777" w:rsidR="00B14A4A" w:rsidRPr="00636801" w:rsidRDefault="00B14A4A" w:rsidP="00B14A4A">
      <w:pPr>
        <w:pStyle w:val="Heading4"/>
      </w:pPr>
      <w:bookmarkStart w:id="26" w:name="_Toc135653395"/>
      <w:r>
        <w:t xml:space="preserve">Нативний фреймворк. </w:t>
      </w:r>
      <w:r>
        <w:rPr>
          <w:lang w:val="en-US"/>
        </w:rPr>
        <w:t>SwiftUI</w:t>
      </w:r>
      <w:r w:rsidRPr="00636801">
        <w:t xml:space="preserve"> </w:t>
      </w:r>
      <w:r>
        <w:t>чи</w:t>
      </w:r>
      <w:r w:rsidRPr="00636801">
        <w:t xml:space="preserve"> </w:t>
      </w:r>
      <w:r>
        <w:rPr>
          <w:lang w:val="en-US"/>
        </w:rPr>
        <w:t>UIKit</w:t>
      </w:r>
      <w:bookmarkEnd w:id="26"/>
    </w:p>
    <w:p w14:paraId="1ECF6A35" w14:textId="77777777" w:rsidR="00B14A4A" w:rsidRPr="005A3223" w:rsidRDefault="00B14A4A" w:rsidP="00B14A4A">
      <w:pPr>
        <w:pStyle w:val="NormalWeb"/>
        <w:ind w:firstLine="360"/>
        <w:rPr>
          <w:sz w:val="28"/>
          <w:szCs w:val="28"/>
        </w:rPr>
      </w:pPr>
      <w:r w:rsidRPr="005A3223">
        <w:rPr>
          <w:sz w:val="28"/>
          <w:szCs w:val="28"/>
        </w:rPr>
        <w:t>UIKit і SwiftUI - це два основні фреймворки для розробки інтерфейсу користувача (UI) для пристроїв Apple, таких як iPhone, iPad та Mac. Вони мають деякі суттєві відмінності і призначені для різних сценаріїв розробки. Давайте порівняємо їх:</w:t>
      </w:r>
    </w:p>
    <w:p w14:paraId="162A242F" w14:textId="77777777" w:rsidR="00B14A4A" w:rsidRPr="005A3223" w:rsidRDefault="00B14A4A" w:rsidP="00B14A4A">
      <w:pPr>
        <w:pStyle w:val="NormalWeb"/>
        <w:numPr>
          <w:ilvl w:val="0"/>
          <w:numId w:val="17"/>
        </w:numPr>
        <w:rPr>
          <w:sz w:val="28"/>
          <w:szCs w:val="28"/>
        </w:rPr>
      </w:pPr>
      <w:r w:rsidRPr="005A3223">
        <w:rPr>
          <w:sz w:val="28"/>
          <w:szCs w:val="28"/>
        </w:rPr>
        <w:t>UIKit:</w:t>
      </w:r>
    </w:p>
    <w:p w14:paraId="69BAEA00"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UIKit є традиційним фреймворком для розробки UI під iOS</w:t>
      </w:r>
    </w:p>
    <w:p w14:paraId="42AFF46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Використовує мову програмування Objective-C або Swift.</w:t>
      </w:r>
    </w:p>
    <w:p w14:paraId="73406E5B"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Має широкий набір готових елементів інтерфейсу, таких як кнопки, тексти, таблиці, колекції тощо, що дає розробникам велику гнучкість у створенні власних UI-елементів.</w:t>
      </w:r>
    </w:p>
    <w:p w14:paraId="09D68FD3"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Вимагає більше коду для створення та налаштування інтерфейсу.</w:t>
      </w:r>
    </w:p>
    <w:p w14:paraId="07584163"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Забезпечує високу ступінь кастомізації та контролю над виглядом та поведінкою UI-елементів.</w:t>
      </w:r>
    </w:p>
    <w:p w14:paraId="5FD11B20"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Pr>
          <w:sz w:val="28"/>
          <w:szCs w:val="28"/>
        </w:rPr>
        <w:t>Має можливість глибоко завезти у реалізації</w:t>
      </w:r>
    </w:p>
    <w:p w14:paraId="740A823F" w14:textId="77777777" w:rsidR="00B14A4A" w:rsidRPr="005A3223" w:rsidRDefault="00B14A4A" w:rsidP="00B14A4A">
      <w:pPr>
        <w:pStyle w:val="NormalWeb"/>
        <w:numPr>
          <w:ilvl w:val="0"/>
          <w:numId w:val="17"/>
        </w:numPr>
        <w:rPr>
          <w:sz w:val="28"/>
          <w:szCs w:val="28"/>
        </w:rPr>
      </w:pPr>
      <w:r w:rsidRPr="005A3223">
        <w:rPr>
          <w:sz w:val="28"/>
          <w:szCs w:val="28"/>
        </w:rPr>
        <w:t>SwiftUI:</w:t>
      </w:r>
    </w:p>
    <w:p w14:paraId="5233B31B"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SwiftUI - це новий декларативний фреймворк, представлений Apple у 2019 році.</w:t>
      </w:r>
    </w:p>
    <w:p w14:paraId="246AF55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Використовує мову програмування Swift.</w:t>
      </w:r>
    </w:p>
    <w:p w14:paraId="3652DEF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Основна ідея SwiftUI полягає у тому, що ви описуєте, як має виглядати UI, а не як його створити, за допомогою декларативного підходу. Це спрощує процес розробки та забезпечує більш чистий та зрозумілий код.</w:t>
      </w:r>
    </w:p>
    <w:p w14:paraId="2440E48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Має широкий набір вбудованих компонентів та модифікаторів, що дозволяють швидко створювати складні інтерфейси.</w:t>
      </w:r>
    </w:p>
    <w:p w14:paraId="688BE25C"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SwiftUI є кросплатформеним і може бути використаний для розробки UI для iOS, macOS, watchOS та tvOS.</w:t>
      </w:r>
    </w:p>
    <w:p w14:paraId="5977E306"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lastRenderedPageBreak/>
        <w:t>Надає функціональність, таку як автоматичне оновлення UI при зміні даних (reactive programming) та підтримку Dunk Mode та інших нових функцій.</w:t>
      </w:r>
    </w:p>
    <w:p w14:paraId="674D43D4" w14:textId="77777777" w:rsidR="00B14A4A" w:rsidRPr="00CF56AF" w:rsidRDefault="00B14A4A" w:rsidP="00B14A4A">
      <w:pPr>
        <w:pStyle w:val="NormalWeb"/>
        <w:ind w:firstLine="720"/>
        <w:rPr>
          <w:sz w:val="28"/>
          <w:szCs w:val="28"/>
        </w:rPr>
      </w:pPr>
      <w:r w:rsidRPr="00CF56AF">
        <w:rPr>
          <w:sz w:val="28"/>
          <w:szCs w:val="28"/>
        </w:rPr>
        <w:t xml:space="preserve">SwiftUI - це захоплива інновація, </w:t>
      </w:r>
      <w:r>
        <w:rPr>
          <w:sz w:val="28"/>
          <w:szCs w:val="28"/>
          <w:lang w:val="uk-UA"/>
        </w:rPr>
        <w:t xml:space="preserve">яка мені дуже подобається, </w:t>
      </w:r>
      <w:r w:rsidRPr="00CF56AF">
        <w:rPr>
          <w:sz w:val="28"/>
          <w:szCs w:val="28"/>
        </w:rPr>
        <w:t xml:space="preserve">проте він має свої нюанси. Додатки, розроблені за допомогою SwiftUI, вимагають iOS 13 або новішої версії, і в ньому </w:t>
      </w:r>
      <w:r>
        <w:rPr>
          <w:sz w:val="28"/>
          <w:szCs w:val="28"/>
          <w:lang w:val="uk-UA"/>
        </w:rPr>
        <w:t xml:space="preserve">є </w:t>
      </w:r>
      <w:r w:rsidRPr="00CF56AF">
        <w:rPr>
          <w:sz w:val="28"/>
          <w:szCs w:val="28"/>
        </w:rPr>
        <w:t>критичні баги в навігаційному шарі, а також обмеження в реалізації деяких UI-компонентів. З іншого боку, UIKit не має таких обмежень.</w:t>
      </w:r>
    </w:p>
    <w:p w14:paraId="1A301660" w14:textId="77777777" w:rsidR="00B14A4A" w:rsidRPr="00CF56AF" w:rsidRDefault="00B14A4A" w:rsidP="00B14A4A">
      <w:pPr>
        <w:pStyle w:val="NormalWeb"/>
        <w:ind w:firstLine="720"/>
        <w:rPr>
          <w:sz w:val="28"/>
          <w:szCs w:val="28"/>
        </w:rPr>
      </w:pPr>
      <w:r w:rsidRPr="00CF56AF">
        <w:rPr>
          <w:sz w:val="28"/>
          <w:szCs w:val="28"/>
        </w:rPr>
        <w:t>Моє рішення - поєднати обидва фреймворки, використовуючи найкращі аспекти кожного з них для досягнення найкращого результату. З UIKit я беру навігацію, реалізацію певних UI-компонентів та управління вікнами, оскільки він надійно працює в цих аспектах. SwiftUI же відповідає за реалізацію решти UI-елементів</w:t>
      </w:r>
      <w:r>
        <w:rPr>
          <w:sz w:val="28"/>
          <w:szCs w:val="28"/>
          <w:lang w:val="uk-UA"/>
        </w:rPr>
        <w:t xml:space="preserve"> і вікон</w:t>
      </w:r>
      <w:r w:rsidRPr="00CF56AF">
        <w:rPr>
          <w:sz w:val="28"/>
          <w:szCs w:val="28"/>
        </w:rPr>
        <w:t>, оскільки він пропонує зручний і декларативний підхід до розробки інтерфейсу.</w:t>
      </w:r>
    </w:p>
    <w:p w14:paraId="41D72C1A" w14:textId="77777777" w:rsidR="00B14A4A" w:rsidRPr="00CF56AF" w:rsidRDefault="00B14A4A" w:rsidP="00B14A4A">
      <w:pPr>
        <w:pStyle w:val="NormalWeb"/>
        <w:ind w:firstLine="720"/>
        <w:rPr>
          <w:sz w:val="28"/>
          <w:szCs w:val="28"/>
        </w:rPr>
      </w:pPr>
      <w:r w:rsidRPr="00CF56AF">
        <w:rPr>
          <w:sz w:val="28"/>
          <w:szCs w:val="28"/>
        </w:rPr>
        <w:t>Таке поєднання фреймворків дозволяє досягти найкращого з обох світів, забезпечуючи потужність та гнучкість UIKit разом зі зручністю та швидкістю SwiftUI. Такий підхід дозволяє створювати сучасні та привабливі додатки для пристроїв Apple, використовуючи оптимальні можливості обох фреймворків.</w:t>
      </w:r>
    </w:p>
    <w:p w14:paraId="76C3C95E" w14:textId="77777777" w:rsidR="00B14A4A" w:rsidRDefault="00B14A4A" w:rsidP="00B14A4A">
      <w:pPr>
        <w:spacing w:before="100" w:beforeAutospacing="1" w:after="100" w:afterAutospacing="1"/>
        <w:rPr>
          <w:sz w:val="28"/>
          <w:szCs w:val="28"/>
        </w:rPr>
      </w:pPr>
    </w:p>
    <w:p w14:paraId="501118E1" w14:textId="77777777" w:rsidR="00B14A4A" w:rsidRDefault="00B14A4A" w:rsidP="00B14A4A">
      <w:pPr>
        <w:spacing w:before="100" w:beforeAutospacing="1" w:after="100" w:afterAutospacing="1"/>
        <w:rPr>
          <w:sz w:val="28"/>
          <w:szCs w:val="28"/>
        </w:rPr>
      </w:pPr>
    </w:p>
    <w:p w14:paraId="3AF441C9" w14:textId="77777777" w:rsidR="00B14A4A" w:rsidRDefault="00B14A4A" w:rsidP="00B14A4A">
      <w:pPr>
        <w:spacing w:before="100" w:beforeAutospacing="1" w:after="100" w:afterAutospacing="1"/>
        <w:rPr>
          <w:sz w:val="28"/>
          <w:szCs w:val="28"/>
        </w:rPr>
      </w:pPr>
    </w:p>
    <w:p w14:paraId="478C91E3" w14:textId="77777777" w:rsidR="00B14A4A" w:rsidRDefault="00B14A4A" w:rsidP="00B14A4A">
      <w:pPr>
        <w:spacing w:before="100" w:beforeAutospacing="1" w:after="100" w:afterAutospacing="1"/>
        <w:rPr>
          <w:sz w:val="28"/>
          <w:szCs w:val="28"/>
        </w:rPr>
      </w:pPr>
    </w:p>
    <w:p w14:paraId="76C59172" w14:textId="77777777" w:rsidR="00B14A4A" w:rsidRDefault="00B14A4A" w:rsidP="00B14A4A">
      <w:pPr>
        <w:spacing w:before="100" w:beforeAutospacing="1" w:after="100" w:afterAutospacing="1"/>
        <w:rPr>
          <w:sz w:val="28"/>
          <w:szCs w:val="28"/>
        </w:rPr>
      </w:pPr>
    </w:p>
    <w:p w14:paraId="1469B668" w14:textId="77777777" w:rsidR="00B14A4A" w:rsidRDefault="00B14A4A" w:rsidP="00B14A4A">
      <w:pPr>
        <w:spacing w:before="100" w:beforeAutospacing="1" w:after="100" w:afterAutospacing="1"/>
        <w:rPr>
          <w:sz w:val="28"/>
          <w:szCs w:val="28"/>
        </w:rPr>
      </w:pPr>
    </w:p>
    <w:p w14:paraId="36876E27" w14:textId="77777777" w:rsidR="00B14A4A" w:rsidRDefault="00B14A4A" w:rsidP="00B14A4A">
      <w:pPr>
        <w:spacing w:before="100" w:beforeAutospacing="1" w:after="100" w:afterAutospacing="1"/>
        <w:rPr>
          <w:sz w:val="28"/>
          <w:szCs w:val="28"/>
        </w:rPr>
      </w:pPr>
    </w:p>
    <w:p w14:paraId="049994C1" w14:textId="77777777" w:rsidR="00B14A4A" w:rsidRDefault="00B14A4A" w:rsidP="00B14A4A">
      <w:pPr>
        <w:spacing w:before="100" w:beforeAutospacing="1" w:after="100" w:afterAutospacing="1"/>
        <w:rPr>
          <w:sz w:val="28"/>
          <w:szCs w:val="28"/>
        </w:rPr>
      </w:pPr>
    </w:p>
    <w:p w14:paraId="12EC67A3" w14:textId="77777777" w:rsidR="00B14A4A" w:rsidRDefault="00B14A4A" w:rsidP="00B14A4A">
      <w:pPr>
        <w:spacing w:before="100" w:beforeAutospacing="1" w:after="100" w:afterAutospacing="1"/>
        <w:rPr>
          <w:sz w:val="28"/>
          <w:szCs w:val="28"/>
        </w:rPr>
      </w:pPr>
    </w:p>
    <w:p w14:paraId="1250A28C" w14:textId="77777777" w:rsidR="00B14A4A" w:rsidRDefault="00B14A4A" w:rsidP="00B14A4A">
      <w:pPr>
        <w:spacing w:before="100" w:beforeAutospacing="1" w:after="100" w:afterAutospacing="1"/>
        <w:rPr>
          <w:sz w:val="28"/>
          <w:szCs w:val="28"/>
        </w:rPr>
      </w:pPr>
    </w:p>
    <w:p w14:paraId="3A788F87" w14:textId="77777777" w:rsidR="00B14A4A" w:rsidRDefault="00B14A4A" w:rsidP="00B14A4A">
      <w:pPr>
        <w:spacing w:before="100" w:beforeAutospacing="1" w:after="100" w:afterAutospacing="1"/>
        <w:rPr>
          <w:sz w:val="28"/>
          <w:szCs w:val="28"/>
        </w:rPr>
      </w:pPr>
    </w:p>
    <w:p w14:paraId="3E271080" w14:textId="77777777" w:rsidR="00B14A4A" w:rsidRDefault="00B14A4A" w:rsidP="00B14A4A">
      <w:pPr>
        <w:spacing w:before="100" w:beforeAutospacing="1" w:after="100" w:afterAutospacing="1"/>
        <w:rPr>
          <w:sz w:val="28"/>
          <w:szCs w:val="28"/>
        </w:rPr>
      </w:pPr>
    </w:p>
    <w:p w14:paraId="7BB0CBE6" w14:textId="77777777" w:rsidR="00B14A4A" w:rsidRDefault="00B14A4A" w:rsidP="00B14A4A">
      <w:pPr>
        <w:spacing w:before="100" w:beforeAutospacing="1" w:after="100" w:afterAutospacing="1"/>
        <w:rPr>
          <w:sz w:val="28"/>
          <w:szCs w:val="28"/>
        </w:rPr>
      </w:pPr>
    </w:p>
    <w:p w14:paraId="488B28BF" w14:textId="77777777" w:rsidR="00B14A4A" w:rsidRDefault="00B14A4A" w:rsidP="00B14A4A">
      <w:pPr>
        <w:ind w:firstLine="360"/>
        <w:rPr>
          <w:sz w:val="28"/>
          <w:szCs w:val="28"/>
        </w:rPr>
      </w:pPr>
    </w:p>
    <w:p w14:paraId="1DA6FA56" w14:textId="77777777" w:rsidR="00B14A4A" w:rsidRDefault="00B14A4A" w:rsidP="00B14A4A">
      <w:pPr>
        <w:ind w:firstLine="360"/>
        <w:rPr>
          <w:sz w:val="28"/>
          <w:szCs w:val="28"/>
        </w:rPr>
      </w:pPr>
    </w:p>
    <w:p w14:paraId="29DE6BA4" w14:textId="77777777" w:rsidR="00B14A4A" w:rsidRDefault="00B14A4A" w:rsidP="00B14A4A">
      <w:pPr>
        <w:ind w:firstLine="360"/>
        <w:rPr>
          <w:sz w:val="28"/>
          <w:szCs w:val="28"/>
        </w:rPr>
      </w:pPr>
    </w:p>
    <w:p w14:paraId="54D44779" w14:textId="77777777" w:rsidR="00B14A4A" w:rsidRDefault="00B14A4A" w:rsidP="00B14A4A">
      <w:pPr>
        <w:ind w:firstLine="360"/>
        <w:rPr>
          <w:sz w:val="28"/>
          <w:szCs w:val="28"/>
        </w:rPr>
      </w:pPr>
    </w:p>
    <w:p w14:paraId="6EC6BF13" w14:textId="77777777" w:rsidR="00B14A4A" w:rsidRDefault="00B14A4A" w:rsidP="00B14A4A">
      <w:pPr>
        <w:ind w:firstLine="360"/>
        <w:rPr>
          <w:sz w:val="28"/>
          <w:szCs w:val="28"/>
        </w:rPr>
      </w:pPr>
    </w:p>
    <w:p w14:paraId="599D3F1A" w14:textId="77777777" w:rsidR="00B14A4A" w:rsidRDefault="00B14A4A" w:rsidP="00B14A4A">
      <w:pPr>
        <w:ind w:firstLine="360"/>
        <w:rPr>
          <w:sz w:val="28"/>
          <w:szCs w:val="28"/>
        </w:rPr>
      </w:pPr>
    </w:p>
    <w:p w14:paraId="008AA463" w14:textId="77777777" w:rsidR="00B14A4A" w:rsidRDefault="00B14A4A" w:rsidP="00B14A4A">
      <w:pPr>
        <w:ind w:firstLine="360"/>
        <w:rPr>
          <w:sz w:val="28"/>
          <w:szCs w:val="28"/>
        </w:rPr>
      </w:pPr>
    </w:p>
    <w:p w14:paraId="61D11892" w14:textId="77777777" w:rsidR="00B14A4A" w:rsidRDefault="00B14A4A" w:rsidP="00B14A4A">
      <w:pPr>
        <w:ind w:firstLine="360"/>
        <w:rPr>
          <w:sz w:val="28"/>
          <w:szCs w:val="28"/>
        </w:rPr>
      </w:pPr>
    </w:p>
    <w:p w14:paraId="2DA87222" w14:textId="77777777" w:rsidR="00B14A4A" w:rsidRDefault="00B14A4A" w:rsidP="00B14A4A">
      <w:pPr>
        <w:ind w:firstLine="360"/>
        <w:rPr>
          <w:sz w:val="28"/>
          <w:szCs w:val="28"/>
        </w:rPr>
      </w:pPr>
    </w:p>
    <w:p w14:paraId="322F402B" w14:textId="77777777" w:rsidR="00B14A4A" w:rsidRDefault="00B14A4A" w:rsidP="00B14A4A">
      <w:pPr>
        <w:pStyle w:val="Heading3"/>
      </w:pPr>
      <w:bookmarkStart w:id="27" w:name="_Toc135653396"/>
      <w:bookmarkStart w:id="28" w:name="_Toc136195420"/>
      <w:r>
        <w:t>Бібліотека компонентів</w:t>
      </w:r>
      <w:bookmarkEnd w:id="27"/>
      <w:bookmarkEnd w:id="28"/>
      <w:r>
        <w:t xml:space="preserve"> </w:t>
      </w:r>
    </w:p>
    <w:p w14:paraId="59BD85D7" w14:textId="77777777" w:rsidR="00B14A4A" w:rsidRPr="00A03A48" w:rsidRDefault="00B14A4A" w:rsidP="00B14A4A">
      <w:pPr>
        <w:pStyle w:val="NormalWeb"/>
        <w:ind w:firstLine="720"/>
        <w:rPr>
          <w:sz w:val="28"/>
          <w:szCs w:val="28"/>
        </w:rPr>
      </w:pPr>
      <w:r w:rsidRPr="00A03A48">
        <w:rPr>
          <w:sz w:val="28"/>
          <w:szCs w:val="28"/>
        </w:rPr>
        <w:t>Для розробки бібліотеки з логікою, яка буде взаємодіяти зі Swift, ви маєте різні варіанти вибору мови програмування. Swift пропонує можливість взаємодії з багатьма іншими мовами, особливо з мовами, які підтримують міжмовний інтерфейс (англ. "interoperability").</w:t>
      </w:r>
    </w:p>
    <w:p w14:paraId="56C4693D" w14:textId="77777777" w:rsidR="00B14A4A" w:rsidRPr="00A03A48" w:rsidRDefault="00B14A4A" w:rsidP="00B14A4A">
      <w:pPr>
        <w:pStyle w:val="NormalWeb"/>
        <w:ind w:firstLine="360"/>
        <w:rPr>
          <w:sz w:val="28"/>
          <w:szCs w:val="28"/>
        </w:rPr>
      </w:pPr>
      <w:r w:rsidRPr="00A03A48">
        <w:rPr>
          <w:sz w:val="28"/>
          <w:szCs w:val="28"/>
        </w:rPr>
        <w:t>Ось кілька можливих варіантів мов програмування для розробки бібліотеки з логікою, яка інтероперує зі Swift:</w:t>
      </w:r>
    </w:p>
    <w:p w14:paraId="480624B9" w14:textId="77777777" w:rsidR="00B14A4A" w:rsidRPr="00A03A48" w:rsidRDefault="00B14A4A" w:rsidP="00B14A4A">
      <w:pPr>
        <w:pStyle w:val="NormalWeb"/>
        <w:numPr>
          <w:ilvl w:val="0"/>
          <w:numId w:val="18"/>
        </w:numPr>
        <w:rPr>
          <w:sz w:val="28"/>
          <w:szCs w:val="28"/>
        </w:rPr>
      </w:pPr>
      <w:r w:rsidRPr="00A03A48">
        <w:rPr>
          <w:sz w:val="28"/>
          <w:szCs w:val="28"/>
        </w:rPr>
        <w:t>Swift: Розробка бібліотеки з логікою прямо на Swift є найбільш природним варіантом, оскільки вона гармонійно взаємодіє з мовою Swift і надає доступ до всіх його функціональних можливостей. Це також сприяє зручності управління кодом та його обслуговування.</w:t>
      </w:r>
    </w:p>
    <w:p w14:paraId="2EBBA5B3" w14:textId="77777777" w:rsidR="00B14A4A" w:rsidRPr="00A03A48" w:rsidRDefault="00B14A4A" w:rsidP="00B14A4A">
      <w:pPr>
        <w:pStyle w:val="NormalWeb"/>
        <w:numPr>
          <w:ilvl w:val="0"/>
          <w:numId w:val="18"/>
        </w:numPr>
        <w:rPr>
          <w:sz w:val="28"/>
          <w:szCs w:val="28"/>
        </w:rPr>
      </w:pPr>
      <w:r w:rsidRPr="00A03A48">
        <w:rPr>
          <w:sz w:val="28"/>
          <w:szCs w:val="28"/>
        </w:rPr>
        <w:t>C/C++: Якщо вам потрібна максимальна продуктивність або ви вже маєте існуючий код на мовах C або C++, ви можете використовувати ці мови для розробки бібліотеки. Swift має потужні можливості інтероперабельності з мовами C та C++, що дозволяє легко використовувати функції та типи цих мов у своєму Swift-коді.</w:t>
      </w:r>
    </w:p>
    <w:p w14:paraId="6FD08B5B" w14:textId="77777777" w:rsidR="00B14A4A" w:rsidRPr="00A03A48" w:rsidRDefault="00B14A4A" w:rsidP="00B14A4A">
      <w:pPr>
        <w:pStyle w:val="NormalWeb"/>
        <w:numPr>
          <w:ilvl w:val="0"/>
          <w:numId w:val="18"/>
        </w:numPr>
        <w:rPr>
          <w:sz w:val="28"/>
          <w:szCs w:val="28"/>
        </w:rPr>
      </w:pPr>
      <w:r w:rsidRPr="00A03A48">
        <w:rPr>
          <w:sz w:val="28"/>
          <w:szCs w:val="28"/>
        </w:rPr>
        <w:lastRenderedPageBreak/>
        <w:t>Інші мови: Залежно від вашого випадку використання, ви також можете використовувати інші мови програмування, які підтримують міжмовний інтерфейс зі Swift, такі як Objective-C, Python, Ruby та інші. За допомогою спеціальних інтерфейсів, які надає Swift, ви зможете інтегрувати функціональність цих мов у свою бібліотеку.</w:t>
      </w:r>
    </w:p>
    <w:p w14:paraId="2E7F1F44" w14:textId="77777777" w:rsidR="00B14A4A" w:rsidRPr="00A03A48" w:rsidRDefault="00B14A4A" w:rsidP="00B14A4A">
      <w:pPr>
        <w:pStyle w:val="NormalWeb"/>
        <w:ind w:firstLine="360"/>
        <w:rPr>
          <w:sz w:val="28"/>
          <w:szCs w:val="28"/>
        </w:rPr>
      </w:pPr>
      <w:r w:rsidRPr="00A03A48">
        <w:rPr>
          <w:sz w:val="28"/>
          <w:szCs w:val="28"/>
          <w:lang w:val="uk-UA"/>
        </w:rPr>
        <w:t xml:space="preserve">Так як я роблю додаток і бота на </w:t>
      </w:r>
      <w:r w:rsidRPr="00A03A48">
        <w:rPr>
          <w:sz w:val="28"/>
          <w:szCs w:val="28"/>
          <w:lang w:val="en-US"/>
        </w:rPr>
        <w:t>Swift</w:t>
      </w:r>
      <w:r w:rsidRPr="00A03A48">
        <w:rPr>
          <w:sz w:val="28"/>
          <w:szCs w:val="28"/>
          <w:lang w:val="uk-UA"/>
        </w:rPr>
        <w:t xml:space="preserve">, робити бібліотеку також на цій мові мені задалось гарним варіантом. </w:t>
      </w:r>
    </w:p>
    <w:p w14:paraId="5DDF3B42" w14:textId="77777777" w:rsidR="00B14A4A" w:rsidRPr="00A03A48" w:rsidRDefault="00B14A4A" w:rsidP="00B14A4A">
      <w:pPr>
        <w:ind w:firstLine="360"/>
        <w:rPr>
          <w:sz w:val="28"/>
          <w:szCs w:val="28"/>
        </w:rPr>
      </w:pPr>
    </w:p>
    <w:p w14:paraId="57F13EB9" w14:textId="77777777" w:rsidR="00B14A4A" w:rsidRDefault="00B14A4A" w:rsidP="00B14A4A">
      <w:pPr>
        <w:spacing w:before="100" w:beforeAutospacing="1" w:after="100" w:afterAutospacing="1"/>
        <w:rPr>
          <w:sz w:val="28"/>
          <w:szCs w:val="28"/>
        </w:rPr>
      </w:pPr>
    </w:p>
    <w:p w14:paraId="5D0020B0" w14:textId="77777777" w:rsidR="00B14A4A" w:rsidRDefault="00B14A4A" w:rsidP="00B14A4A">
      <w:pPr>
        <w:spacing w:before="100" w:beforeAutospacing="1" w:after="100" w:afterAutospacing="1"/>
        <w:rPr>
          <w:sz w:val="28"/>
          <w:szCs w:val="28"/>
        </w:rPr>
      </w:pPr>
    </w:p>
    <w:p w14:paraId="68F2E5D6" w14:textId="77777777" w:rsidR="00B14A4A" w:rsidRDefault="00B14A4A" w:rsidP="00B14A4A">
      <w:pPr>
        <w:spacing w:before="100" w:beforeAutospacing="1" w:after="100" w:afterAutospacing="1"/>
        <w:rPr>
          <w:sz w:val="28"/>
          <w:szCs w:val="28"/>
        </w:rPr>
      </w:pPr>
    </w:p>
    <w:p w14:paraId="49684425" w14:textId="77777777" w:rsidR="00B14A4A" w:rsidRPr="00CF56AF" w:rsidRDefault="00B14A4A" w:rsidP="00B14A4A">
      <w:pPr>
        <w:spacing w:before="100" w:beforeAutospacing="1" w:after="100" w:afterAutospacing="1"/>
        <w:rPr>
          <w:sz w:val="28"/>
          <w:szCs w:val="28"/>
        </w:rPr>
      </w:pPr>
    </w:p>
    <w:p w14:paraId="400B0D84" w14:textId="77777777" w:rsidR="00B14A4A" w:rsidRDefault="00B14A4A" w:rsidP="00B14A4A">
      <w:pPr>
        <w:pStyle w:val="Heading3"/>
        <w:numPr>
          <w:ilvl w:val="0"/>
          <w:numId w:val="0"/>
        </w:numPr>
        <w:rPr>
          <w:i w:val="0"/>
          <w:iCs/>
          <w:lang w:val="en-UA"/>
        </w:rPr>
      </w:pPr>
    </w:p>
    <w:p w14:paraId="03126523" w14:textId="77777777" w:rsidR="00B14A4A" w:rsidRDefault="00B14A4A" w:rsidP="00B14A4A">
      <w:pPr>
        <w:pStyle w:val="Heading3"/>
        <w:numPr>
          <w:ilvl w:val="0"/>
          <w:numId w:val="0"/>
        </w:numPr>
        <w:rPr>
          <w:i w:val="0"/>
          <w:iCs/>
          <w:lang w:val="en-UA"/>
        </w:rPr>
      </w:pPr>
    </w:p>
    <w:p w14:paraId="73BE9D91" w14:textId="77777777" w:rsidR="00B14A4A" w:rsidRDefault="00B14A4A" w:rsidP="00B14A4A"/>
    <w:p w14:paraId="72AFCA2C" w14:textId="77777777" w:rsidR="00B14A4A" w:rsidRDefault="00B14A4A" w:rsidP="00B14A4A"/>
    <w:p w14:paraId="5CEBEC8C" w14:textId="77777777" w:rsidR="00B14A4A" w:rsidRDefault="00B14A4A" w:rsidP="00B14A4A"/>
    <w:p w14:paraId="61DEACB8" w14:textId="77777777" w:rsidR="00B14A4A" w:rsidRDefault="00B14A4A" w:rsidP="00B14A4A">
      <w:pPr>
        <w:pStyle w:val="Heading3"/>
      </w:pPr>
      <w:bookmarkStart w:id="29" w:name="_Toc135653397"/>
      <w:bookmarkStart w:id="30" w:name="_Toc136195421"/>
      <w:r>
        <w:t>Telegram Bot</w:t>
      </w:r>
      <w:bookmarkEnd w:id="29"/>
      <w:bookmarkEnd w:id="30"/>
      <w:r>
        <w:t xml:space="preserve"> </w:t>
      </w:r>
    </w:p>
    <w:p w14:paraId="36950455" w14:textId="77777777" w:rsidR="00B14A4A" w:rsidRDefault="00B14A4A" w:rsidP="00B14A4A">
      <w:pPr>
        <w:rPr>
          <w:sz w:val="28"/>
          <w:szCs w:val="28"/>
          <w:lang w:val="en-US"/>
        </w:rPr>
      </w:pPr>
    </w:p>
    <w:p w14:paraId="0DD40387" w14:textId="77777777" w:rsidR="00B14A4A" w:rsidRDefault="00B14A4A" w:rsidP="00B14A4A">
      <w:pPr>
        <w:pStyle w:val="Heading4"/>
      </w:pPr>
      <w:bookmarkStart w:id="31" w:name="_Toc135653398"/>
      <w:r>
        <w:t>Мова програмування</w:t>
      </w:r>
      <w:bookmarkEnd w:id="31"/>
      <w:r>
        <w:t xml:space="preserve"> </w:t>
      </w:r>
    </w:p>
    <w:p w14:paraId="199812EF" w14:textId="77777777" w:rsidR="00B14A4A" w:rsidRPr="000D3FE6" w:rsidRDefault="00B14A4A" w:rsidP="00B14A4A">
      <w:pPr>
        <w:pStyle w:val="NormalWeb"/>
        <w:ind w:firstLine="360"/>
        <w:rPr>
          <w:sz w:val="28"/>
          <w:szCs w:val="28"/>
        </w:rPr>
      </w:pPr>
      <w:r w:rsidRPr="000D3FE6">
        <w:rPr>
          <w:sz w:val="28"/>
          <w:szCs w:val="28"/>
        </w:rPr>
        <w:t>Телеграм-ботів можна створювати на різних мовах програмування. Основні мови, які широко використовуються для розробки телеграм-ботів, включають наступні:</w:t>
      </w:r>
    </w:p>
    <w:p w14:paraId="7A1B19D6" w14:textId="77777777" w:rsidR="00B14A4A" w:rsidRPr="000D3FE6" w:rsidRDefault="00B14A4A" w:rsidP="00B14A4A">
      <w:pPr>
        <w:pStyle w:val="NormalWeb"/>
        <w:numPr>
          <w:ilvl w:val="0"/>
          <w:numId w:val="20"/>
        </w:numPr>
        <w:rPr>
          <w:sz w:val="28"/>
          <w:szCs w:val="28"/>
        </w:rPr>
      </w:pPr>
      <w:r w:rsidRPr="000D3FE6">
        <w:rPr>
          <w:rStyle w:val="Strong"/>
          <w:sz w:val="28"/>
          <w:szCs w:val="28"/>
        </w:rPr>
        <w:t>Python</w:t>
      </w:r>
      <w:r w:rsidRPr="000D3FE6">
        <w:rPr>
          <w:sz w:val="28"/>
          <w:szCs w:val="28"/>
        </w:rPr>
        <w:t>: Python є однією з найпопулярніших мов програмування для створення телеграм-ботів. Ви можете використовувати Python-бібліотеки, такі як python-telegram-bot або pyTelegramBotAPI, для взаємодії з Telegram Bot API та обробки повідомлень.</w:t>
      </w:r>
    </w:p>
    <w:p w14:paraId="7CBB1DBA" w14:textId="77777777" w:rsidR="00B14A4A" w:rsidRPr="000D3FE6" w:rsidRDefault="00B14A4A" w:rsidP="00B14A4A">
      <w:pPr>
        <w:pStyle w:val="NormalWeb"/>
        <w:numPr>
          <w:ilvl w:val="0"/>
          <w:numId w:val="20"/>
        </w:numPr>
        <w:rPr>
          <w:sz w:val="28"/>
          <w:szCs w:val="28"/>
        </w:rPr>
      </w:pPr>
      <w:r w:rsidRPr="000D3FE6">
        <w:rPr>
          <w:rStyle w:val="Strong"/>
          <w:sz w:val="28"/>
          <w:szCs w:val="28"/>
        </w:rPr>
        <w:lastRenderedPageBreak/>
        <w:t>Node.js</w:t>
      </w:r>
      <w:r w:rsidRPr="000D3FE6">
        <w:rPr>
          <w:sz w:val="28"/>
          <w:szCs w:val="28"/>
        </w:rPr>
        <w:t>: Node.js є платформою для розробки серверних додатків на JavaScript. Ви можете використовувати бібліотеки, такі як Telegraf або node-telegram-bot-api, для створення телеграм-бота на Node.js.</w:t>
      </w:r>
    </w:p>
    <w:p w14:paraId="3170537F" w14:textId="77777777" w:rsidR="00B14A4A" w:rsidRPr="000D3FE6" w:rsidRDefault="00B14A4A" w:rsidP="00B14A4A">
      <w:pPr>
        <w:pStyle w:val="NormalWeb"/>
        <w:numPr>
          <w:ilvl w:val="0"/>
          <w:numId w:val="20"/>
        </w:numPr>
        <w:rPr>
          <w:sz w:val="28"/>
          <w:szCs w:val="28"/>
        </w:rPr>
      </w:pPr>
      <w:r w:rsidRPr="000D3FE6">
        <w:rPr>
          <w:rStyle w:val="Strong"/>
          <w:sz w:val="28"/>
          <w:szCs w:val="28"/>
        </w:rPr>
        <w:t>Java</w:t>
      </w:r>
      <w:r w:rsidRPr="000D3FE6">
        <w:rPr>
          <w:sz w:val="28"/>
          <w:szCs w:val="28"/>
        </w:rPr>
        <w:t>: Java є широко використовуваною мовою програмування, яка також може бути використана для створення телеграм-ботів. Ви можете використовувати бібліотеку, наприклад, TelegramBots для взаємодії з Telegram Bot API.</w:t>
      </w:r>
    </w:p>
    <w:p w14:paraId="3D3FEA68" w14:textId="77777777" w:rsidR="00B14A4A" w:rsidRPr="000D3FE6" w:rsidRDefault="00B14A4A" w:rsidP="00B14A4A">
      <w:pPr>
        <w:pStyle w:val="NormalWeb"/>
        <w:numPr>
          <w:ilvl w:val="0"/>
          <w:numId w:val="20"/>
        </w:numPr>
        <w:rPr>
          <w:sz w:val="28"/>
          <w:szCs w:val="28"/>
        </w:rPr>
      </w:pPr>
      <w:r w:rsidRPr="000D3FE6">
        <w:rPr>
          <w:rStyle w:val="Strong"/>
          <w:sz w:val="28"/>
          <w:szCs w:val="28"/>
        </w:rPr>
        <w:t>Ruby</w:t>
      </w:r>
      <w:r w:rsidRPr="000D3FE6">
        <w:rPr>
          <w:sz w:val="28"/>
          <w:szCs w:val="28"/>
        </w:rPr>
        <w:t>: Ruby є простою та елегантною мовою програмування, яка також підтримує створення телеграм-ботів. Ви можете використовувати бібліотеку, таку як telegram-bot-ruby, для роботи з Telegram Bot API та створення функціонального бота.</w:t>
      </w:r>
    </w:p>
    <w:p w14:paraId="58106542" w14:textId="77777777" w:rsidR="00B14A4A" w:rsidRPr="000D3FE6" w:rsidRDefault="00B14A4A" w:rsidP="00B14A4A">
      <w:pPr>
        <w:pStyle w:val="NormalWeb"/>
        <w:numPr>
          <w:ilvl w:val="0"/>
          <w:numId w:val="20"/>
        </w:numPr>
        <w:rPr>
          <w:sz w:val="28"/>
          <w:szCs w:val="28"/>
        </w:rPr>
      </w:pPr>
      <w:r w:rsidRPr="000D3FE6">
        <w:rPr>
          <w:rStyle w:val="Strong"/>
          <w:sz w:val="28"/>
          <w:szCs w:val="28"/>
        </w:rPr>
        <w:t>PHP</w:t>
      </w:r>
      <w:r w:rsidRPr="000D3FE6">
        <w:rPr>
          <w:sz w:val="28"/>
          <w:szCs w:val="28"/>
        </w:rPr>
        <w:t>: PHP є широко використовуваною мовою для веб-розробки і також підтримує створення телеграм-ботів. Ви можете використовувати бібліотеки, такі як Telegram Bot SDK або php-telegram-bot, для взаємодії з Telegram Bot API.</w:t>
      </w:r>
    </w:p>
    <w:p w14:paraId="080967C7" w14:textId="77777777" w:rsidR="00B14A4A" w:rsidRDefault="00B14A4A" w:rsidP="00B14A4A">
      <w:pPr>
        <w:pStyle w:val="NormalWeb"/>
        <w:ind w:firstLine="360"/>
        <w:rPr>
          <w:sz w:val="28"/>
          <w:szCs w:val="28"/>
        </w:rPr>
      </w:pPr>
      <w:r w:rsidRPr="000D3FE6">
        <w:rPr>
          <w:sz w:val="28"/>
          <w:szCs w:val="28"/>
        </w:rPr>
        <w:t>Це найпопулярніші варіанти для створення телеграм-ботів. Я обрав мову програмування Swift для розробки бота, оскільки це надає зручну можливість імпортувати бібліотеку компонентів до нього. Таким чином, логіка може бути перевикористана як у iOS додатку, так і в боті.</w:t>
      </w:r>
    </w:p>
    <w:p w14:paraId="6BDEE5C0" w14:textId="77777777" w:rsidR="00B14A4A" w:rsidRPr="000D3FE6" w:rsidRDefault="00B14A4A" w:rsidP="00B14A4A">
      <w:pPr>
        <w:pStyle w:val="Heading4"/>
      </w:pPr>
      <w:bookmarkStart w:id="32" w:name="_Toc135653399"/>
      <w:r>
        <w:rPr>
          <w:lang w:val="en-US"/>
        </w:rPr>
        <w:t>API</w:t>
      </w:r>
      <w:r>
        <w:t xml:space="preserve"> для створення бота</w:t>
      </w:r>
      <w:bookmarkEnd w:id="32"/>
      <w:r>
        <w:t xml:space="preserve"> </w:t>
      </w:r>
    </w:p>
    <w:p w14:paraId="6120FA3F" w14:textId="77777777" w:rsidR="00B14A4A" w:rsidRPr="00636801" w:rsidRDefault="00B14A4A" w:rsidP="00B14A4A">
      <w:pPr>
        <w:pStyle w:val="NormalWeb"/>
        <w:ind w:firstLine="360"/>
        <w:rPr>
          <w:sz w:val="28"/>
          <w:szCs w:val="28"/>
        </w:rPr>
      </w:pPr>
      <w:r w:rsidRPr="00636801">
        <w:rPr>
          <w:sz w:val="28"/>
          <w:szCs w:val="28"/>
        </w:rPr>
        <w:t>Для створення телеграм-бота на Swift ви можете використати такі інструменти:</w:t>
      </w:r>
    </w:p>
    <w:p w14:paraId="492D3AB2" w14:textId="77777777" w:rsidR="00B14A4A" w:rsidRPr="00636801" w:rsidRDefault="00B14A4A" w:rsidP="00B14A4A">
      <w:pPr>
        <w:pStyle w:val="NormalWeb"/>
        <w:numPr>
          <w:ilvl w:val="0"/>
          <w:numId w:val="19"/>
        </w:numPr>
        <w:rPr>
          <w:sz w:val="28"/>
          <w:szCs w:val="28"/>
        </w:rPr>
      </w:pPr>
      <w:r w:rsidRPr="00636801">
        <w:rPr>
          <w:rStyle w:val="Strong"/>
          <w:sz w:val="28"/>
          <w:szCs w:val="28"/>
        </w:rPr>
        <w:t>Telegram Bot API</w:t>
      </w:r>
      <w:r w:rsidRPr="00636801">
        <w:rPr>
          <w:sz w:val="28"/>
          <w:szCs w:val="28"/>
        </w:rPr>
        <w:t xml:space="preserve">: Це офіційний API, наданий Telegram, який дозволяє взаємодіяти з ботами через HTTP-запити. </w:t>
      </w:r>
      <w:r>
        <w:rPr>
          <w:sz w:val="28"/>
          <w:szCs w:val="28"/>
          <w:lang w:val="uk-UA"/>
        </w:rPr>
        <w:t xml:space="preserve">Можна </w:t>
      </w:r>
      <w:r w:rsidRPr="00636801">
        <w:rPr>
          <w:sz w:val="28"/>
          <w:szCs w:val="28"/>
        </w:rPr>
        <w:t xml:space="preserve">використовувати бібліотеку Swift для роботи з цим API, наприклад, таку як </w:t>
      </w:r>
      <w:r w:rsidRPr="00636801">
        <w:rPr>
          <w:rStyle w:val="HTMLCode"/>
          <w:szCs w:val="28"/>
        </w:rPr>
        <w:t>telegram-bot-swift</w:t>
      </w:r>
      <w:r w:rsidRPr="00636801">
        <w:rPr>
          <w:sz w:val="28"/>
          <w:szCs w:val="28"/>
        </w:rPr>
        <w:t>.</w:t>
      </w:r>
    </w:p>
    <w:p w14:paraId="6731A982" w14:textId="77777777" w:rsidR="00B14A4A" w:rsidRPr="00636801" w:rsidRDefault="00B14A4A" w:rsidP="00B14A4A">
      <w:pPr>
        <w:pStyle w:val="NormalWeb"/>
        <w:numPr>
          <w:ilvl w:val="0"/>
          <w:numId w:val="19"/>
        </w:numPr>
        <w:rPr>
          <w:sz w:val="28"/>
          <w:szCs w:val="28"/>
        </w:rPr>
      </w:pPr>
      <w:r w:rsidRPr="00636801">
        <w:rPr>
          <w:rStyle w:val="Strong"/>
          <w:sz w:val="28"/>
          <w:szCs w:val="28"/>
        </w:rPr>
        <w:t>Vapor</w:t>
      </w:r>
      <w:r w:rsidRPr="00636801">
        <w:rPr>
          <w:sz w:val="28"/>
          <w:szCs w:val="28"/>
        </w:rPr>
        <w:t>: Vapor є фреймворком на мові Swift для створення веб-додатків та API. Ви можете використати Vapor для створення серверної частини вашого телеграм-бота та взаємодії з Telegram Bot API. Vapor надає можливість легко обробляти вхідні повідомлення, відповідати на них та виконувати потрібні дії.</w:t>
      </w:r>
    </w:p>
    <w:p w14:paraId="7740E12D" w14:textId="77777777" w:rsidR="00B14A4A" w:rsidRPr="000D3FE6" w:rsidRDefault="00B14A4A" w:rsidP="00B14A4A">
      <w:pPr>
        <w:pStyle w:val="NormalWeb"/>
        <w:numPr>
          <w:ilvl w:val="0"/>
          <w:numId w:val="19"/>
        </w:numPr>
        <w:rPr>
          <w:sz w:val="28"/>
          <w:szCs w:val="28"/>
        </w:rPr>
      </w:pPr>
      <w:r w:rsidRPr="00636801">
        <w:rPr>
          <w:rStyle w:val="Strong"/>
          <w:sz w:val="28"/>
          <w:szCs w:val="28"/>
        </w:rPr>
        <w:t>Perfect</w:t>
      </w:r>
      <w:r w:rsidRPr="00636801">
        <w:rPr>
          <w:sz w:val="28"/>
          <w:szCs w:val="28"/>
        </w:rPr>
        <w:t xml:space="preserve">: Perfect є ще одним фреймворком на мові Swift для створення серверних додатків та API. </w:t>
      </w:r>
      <w:r>
        <w:rPr>
          <w:sz w:val="28"/>
          <w:szCs w:val="28"/>
          <w:lang w:val="uk-UA"/>
        </w:rPr>
        <w:t xml:space="preserve">Можна </w:t>
      </w:r>
      <w:r w:rsidRPr="00636801">
        <w:rPr>
          <w:sz w:val="28"/>
          <w:szCs w:val="28"/>
        </w:rPr>
        <w:t>можете використовувати Perfect для створення телеграм-бота. Він надає зручний інтерфейс для роботи з Telegram Bot API та обробки вхідних повідомлень.</w:t>
      </w:r>
    </w:p>
    <w:p w14:paraId="0F0B6C58" w14:textId="77777777" w:rsidR="00B14A4A" w:rsidRPr="000D3FE6" w:rsidRDefault="00B14A4A" w:rsidP="00B14A4A">
      <w:pPr>
        <w:pStyle w:val="NormalWeb"/>
        <w:ind w:firstLine="360"/>
        <w:rPr>
          <w:sz w:val="28"/>
          <w:szCs w:val="28"/>
        </w:rPr>
      </w:pPr>
      <w:r w:rsidRPr="000D3FE6">
        <w:rPr>
          <w:sz w:val="28"/>
          <w:szCs w:val="28"/>
        </w:rPr>
        <w:lastRenderedPageBreak/>
        <w:t>Моїм рішенням є використання "telegram-bot-swift", який є обгорткою для мови Swift. Це дозволяє швидко досягати результату та сконцентруватися на виконанні поставлених завдань.</w:t>
      </w:r>
    </w:p>
    <w:p w14:paraId="44481C26" w14:textId="77777777" w:rsidR="00B14A4A" w:rsidRDefault="00B14A4A" w:rsidP="00B14A4A"/>
    <w:p w14:paraId="1D6CAFC7" w14:textId="77777777" w:rsidR="00B14A4A" w:rsidRDefault="00B14A4A" w:rsidP="00B14A4A"/>
    <w:p w14:paraId="6DA03431" w14:textId="77777777" w:rsidR="00B14A4A" w:rsidRDefault="00B14A4A" w:rsidP="00B14A4A"/>
    <w:p w14:paraId="35FF1FE8" w14:textId="77777777" w:rsidR="00B14A4A" w:rsidRDefault="00B14A4A" w:rsidP="00B14A4A"/>
    <w:p w14:paraId="1777D489" w14:textId="77777777" w:rsidR="00B14A4A" w:rsidRDefault="00B14A4A" w:rsidP="00B14A4A"/>
    <w:p w14:paraId="6B2149A8" w14:textId="77777777" w:rsidR="00B14A4A" w:rsidRDefault="00B14A4A" w:rsidP="00B14A4A"/>
    <w:p w14:paraId="7713B394" w14:textId="77777777" w:rsidR="00B14A4A" w:rsidRDefault="00B14A4A" w:rsidP="00B14A4A"/>
    <w:p w14:paraId="49DD3737" w14:textId="77777777" w:rsidR="00B14A4A" w:rsidRDefault="00B14A4A" w:rsidP="00B14A4A"/>
    <w:p w14:paraId="469C1BF6" w14:textId="77777777" w:rsidR="00B14A4A" w:rsidRDefault="00B14A4A" w:rsidP="00B14A4A"/>
    <w:p w14:paraId="6DE9842E" w14:textId="77777777" w:rsidR="00B14A4A" w:rsidRDefault="00B14A4A" w:rsidP="00B14A4A"/>
    <w:p w14:paraId="3280D46B" w14:textId="77777777" w:rsidR="00B14A4A" w:rsidRDefault="00B14A4A" w:rsidP="00B14A4A"/>
    <w:p w14:paraId="1361E284" w14:textId="77777777" w:rsidR="00B14A4A" w:rsidRDefault="00B14A4A" w:rsidP="00B14A4A"/>
    <w:p w14:paraId="2D3BAD08" w14:textId="77777777" w:rsidR="00B14A4A" w:rsidRDefault="00B14A4A" w:rsidP="00B14A4A"/>
    <w:p w14:paraId="6569E5E5" w14:textId="77777777" w:rsidR="00B14A4A" w:rsidRDefault="00B14A4A" w:rsidP="00B14A4A"/>
    <w:p w14:paraId="2AA561CD" w14:textId="77777777" w:rsidR="00B14A4A" w:rsidRDefault="00B14A4A" w:rsidP="00B14A4A"/>
    <w:p w14:paraId="25A5C69F" w14:textId="77777777" w:rsidR="00B14A4A" w:rsidRDefault="00B14A4A" w:rsidP="00B14A4A"/>
    <w:p w14:paraId="63C190BC" w14:textId="77777777" w:rsidR="00B14A4A" w:rsidRDefault="00B14A4A" w:rsidP="00B14A4A"/>
    <w:p w14:paraId="13DA675F" w14:textId="77777777" w:rsidR="00B14A4A" w:rsidRDefault="00B14A4A" w:rsidP="00B14A4A"/>
    <w:p w14:paraId="3CBC70A4" w14:textId="77777777" w:rsidR="00B14A4A" w:rsidRDefault="00B14A4A" w:rsidP="00B14A4A"/>
    <w:p w14:paraId="243A2835" w14:textId="77777777" w:rsidR="00B14A4A" w:rsidRDefault="00B14A4A" w:rsidP="00B14A4A"/>
    <w:p w14:paraId="662550EB" w14:textId="77777777" w:rsidR="00B14A4A" w:rsidRDefault="00B14A4A" w:rsidP="00B14A4A"/>
    <w:p w14:paraId="409E3524" w14:textId="77777777" w:rsidR="00B14A4A" w:rsidRDefault="00B14A4A" w:rsidP="00B14A4A"/>
    <w:p w14:paraId="106983E4" w14:textId="77777777" w:rsidR="00B14A4A" w:rsidRDefault="00B14A4A" w:rsidP="00B14A4A"/>
    <w:p w14:paraId="3AF58530" w14:textId="77777777" w:rsidR="00B14A4A" w:rsidRDefault="00B14A4A" w:rsidP="00B14A4A"/>
    <w:p w14:paraId="78036796" w14:textId="77777777" w:rsidR="00B14A4A" w:rsidRDefault="00B14A4A" w:rsidP="00B14A4A"/>
    <w:p w14:paraId="35A9EDF0" w14:textId="77777777" w:rsidR="00B14A4A" w:rsidRDefault="00B14A4A" w:rsidP="00B14A4A"/>
    <w:p w14:paraId="5319E12F" w14:textId="77777777" w:rsidR="00B14A4A" w:rsidRPr="00636801" w:rsidRDefault="00B14A4A" w:rsidP="00B14A4A"/>
    <w:p w14:paraId="22E0AF7A" w14:textId="77777777" w:rsidR="00B14A4A" w:rsidRDefault="00B14A4A" w:rsidP="00B14A4A">
      <w:pPr>
        <w:pStyle w:val="Heading2"/>
        <w:rPr>
          <w:i/>
        </w:rPr>
      </w:pPr>
      <w:bookmarkStart w:id="33" w:name="_Toc135653400"/>
      <w:bookmarkStart w:id="34" w:name="_Toc136195422"/>
      <w:r w:rsidRPr="00A80220">
        <w:lastRenderedPageBreak/>
        <w:t>Аналіз відомих</w:t>
      </w:r>
      <w:r>
        <w:t xml:space="preserve"> </w:t>
      </w:r>
      <w:r w:rsidRPr="00364427">
        <w:t>алгоритмічних</w:t>
      </w:r>
      <w:r>
        <w:t xml:space="preserve"> та</w:t>
      </w:r>
      <w:r w:rsidRPr="00A80220">
        <w:t xml:space="preserve"> технічних рішень</w:t>
      </w:r>
      <w:bookmarkEnd w:id="13"/>
      <w:bookmarkEnd w:id="33"/>
      <w:bookmarkEnd w:id="34"/>
    </w:p>
    <w:p w14:paraId="20B8A846" w14:textId="77777777" w:rsidR="00B14A4A" w:rsidRPr="001A65FA" w:rsidRDefault="00B14A4A" w:rsidP="00B14A4A">
      <w:pPr>
        <w:pStyle w:val="Heading3"/>
      </w:pPr>
      <w:bookmarkStart w:id="35" w:name="_Toc135653401"/>
      <w:bookmarkStart w:id="36" w:name="_Toc136195423"/>
      <w:r w:rsidRPr="00855BA8">
        <w:rPr>
          <w:lang w:val="en-US"/>
        </w:rPr>
        <w:t>iOS</w:t>
      </w:r>
      <w:r w:rsidRPr="00855BA8">
        <w:t xml:space="preserve"> додаток</w:t>
      </w:r>
      <w:bookmarkEnd w:id="35"/>
      <w:bookmarkEnd w:id="36"/>
      <w:r w:rsidRPr="00855BA8">
        <w:t xml:space="preserve"> </w:t>
      </w:r>
    </w:p>
    <w:p w14:paraId="671C4DCF" w14:textId="77777777" w:rsidR="00B14A4A" w:rsidRPr="00BF135B" w:rsidRDefault="00B14A4A" w:rsidP="00B14A4A">
      <w:pPr>
        <w:rPr>
          <w:rStyle w:val="Strong"/>
          <w:b w:val="0"/>
          <w:bCs w:val="0"/>
          <w:sz w:val="28"/>
          <w:szCs w:val="28"/>
          <w:lang w:val="ru-RU"/>
        </w:rPr>
      </w:pPr>
      <w:r w:rsidRPr="00BF135B">
        <w:rPr>
          <w:sz w:val="28"/>
          <w:szCs w:val="28"/>
        </w:rPr>
        <w:t>Для додатку необхідно обрати кілька важливих архітектурних рішень:</w:t>
      </w:r>
    </w:p>
    <w:p w14:paraId="43E1E9DF" w14:textId="77777777" w:rsidR="00B14A4A" w:rsidRPr="00BF135B" w:rsidRDefault="00B14A4A" w:rsidP="00B14A4A">
      <w:pPr>
        <w:pStyle w:val="NormalWeb"/>
        <w:numPr>
          <w:ilvl w:val="0"/>
          <w:numId w:val="6"/>
        </w:numPr>
        <w:rPr>
          <w:sz w:val="28"/>
          <w:szCs w:val="28"/>
        </w:rPr>
      </w:pPr>
      <w:r w:rsidRPr="00BF135B">
        <w:rPr>
          <w:rStyle w:val="Strong"/>
          <w:sz w:val="28"/>
          <w:szCs w:val="28"/>
        </w:rPr>
        <w:t>Організація окремих модулів (вікон)</w:t>
      </w:r>
    </w:p>
    <w:p w14:paraId="4CD5EA86" w14:textId="77777777" w:rsidR="00B14A4A" w:rsidRPr="00BF135B" w:rsidRDefault="00B14A4A" w:rsidP="00B14A4A">
      <w:pPr>
        <w:pStyle w:val="NormalWeb"/>
        <w:numPr>
          <w:ilvl w:val="0"/>
          <w:numId w:val="6"/>
        </w:numPr>
        <w:rPr>
          <w:sz w:val="28"/>
          <w:szCs w:val="28"/>
        </w:rPr>
      </w:pPr>
      <w:r w:rsidRPr="00BF135B">
        <w:rPr>
          <w:rStyle w:val="Strong"/>
          <w:sz w:val="28"/>
          <w:szCs w:val="28"/>
        </w:rPr>
        <w:t>Взаємодія модулів та передача даних між ними</w:t>
      </w:r>
    </w:p>
    <w:p w14:paraId="459300B4" w14:textId="77777777" w:rsidR="00B14A4A" w:rsidRPr="00BF135B" w:rsidRDefault="00B14A4A" w:rsidP="00B14A4A">
      <w:pPr>
        <w:pStyle w:val="NormalWeb"/>
        <w:numPr>
          <w:ilvl w:val="0"/>
          <w:numId w:val="6"/>
        </w:numPr>
        <w:rPr>
          <w:sz w:val="28"/>
          <w:szCs w:val="28"/>
        </w:rPr>
      </w:pPr>
      <w:r w:rsidRPr="00BF135B">
        <w:rPr>
          <w:rStyle w:val="Strong"/>
          <w:sz w:val="28"/>
          <w:szCs w:val="28"/>
        </w:rPr>
        <w:t>Навігація</w:t>
      </w:r>
      <w:r w:rsidRPr="00BF135B">
        <w:rPr>
          <w:sz w:val="28"/>
          <w:szCs w:val="28"/>
        </w:rPr>
        <w:t>: Потрібно вирішити, як буде організована навігація між модулями.</w:t>
      </w:r>
      <w:r>
        <w:rPr>
          <w:sz w:val="28"/>
          <w:szCs w:val="28"/>
          <w:lang w:val="uk-UA"/>
        </w:rPr>
        <w:t xml:space="preserve"> Хто це робить, логіка навігації</w:t>
      </w:r>
    </w:p>
    <w:p w14:paraId="338ED40E" w14:textId="77777777" w:rsidR="00B14A4A" w:rsidRPr="00BF135B" w:rsidRDefault="00B14A4A" w:rsidP="00B14A4A">
      <w:pPr>
        <w:pStyle w:val="NormalWeb"/>
        <w:numPr>
          <w:ilvl w:val="0"/>
          <w:numId w:val="6"/>
        </w:numPr>
        <w:spacing w:line="360" w:lineRule="auto"/>
        <w:jc w:val="both"/>
        <w:rPr>
          <w:sz w:val="28"/>
          <w:szCs w:val="28"/>
        </w:rPr>
      </w:pPr>
      <w:r w:rsidRPr="00BF135B">
        <w:rPr>
          <w:rStyle w:val="Strong"/>
          <w:sz w:val="28"/>
          <w:szCs w:val="28"/>
        </w:rPr>
        <w:t>Впровадження залежностей у модулі</w:t>
      </w:r>
    </w:p>
    <w:p w14:paraId="0969EEB0" w14:textId="77777777" w:rsidR="00B14A4A" w:rsidRPr="00454423" w:rsidRDefault="00B14A4A" w:rsidP="00B14A4A">
      <w:pPr>
        <w:pStyle w:val="Heading4"/>
      </w:pPr>
      <w:bookmarkStart w:id="37" w:name="_Toc135653402"/>
      <w:r w:rsidRPr="00454423">
        <w:t>Організація окремого модуля</w:t>
      </w:r>
      <w:bookmarkEnd w:id="37"/>
      <w:r w:rsidRPr="00454423">
        <w:t xml:space="preserve"> </w:t>
      </w:r>
    </w:p>
    <w:p w14:paraId="3FF681FF" w14:textId="77777777" w:rsidR="00B14A4A" w:rsidRDefault="00B14A4A" w:rsidP="00B14A4A">
      <w:pPr>
        <w:pStyle w:val="NormalWeb"/>
        <w:ind w:firstLine="720"/>
        <w:rPr>
          <w:sz w:val="28"/>
          <w:szCs w:val="28"/>
        </w:rPr>
      </w:pPr>
      <w:r w:rsidRPr="006A0E07">
        <w:rPr>
          <w:sz w:val="28"/>
          <w:szCs w:val="28"/>
        </w:rPr>
        <w:t xml:space="preserve">Стандартна практика в індустрії - це паттерн MVC (Model-View-Controller). У компанії Apple вони розробили свій варіант паттерну, який називається Apple MVC. Хоча він є прийнятним рішенням, в деяких випадках може не відповідати потребам. </w:t>
      </w:r>
    </w:p>
    <w:p w14:paraId="6EE5E5FB" w14:textId="77777777" w:rsidR="00B14A4A" w:rsidRPr="006A0E07" w:rsidRDefault="00B14A4A" w:rsidP="00B14A4A">
      <w:pPr>
        <w:pStyle w:val="NormalWeb"/>
        <w:ind w:firstLine="720"/>
        <w:rPr>
          <w:sz w:val="28"/>
          <w:szCs w:val="28"/>
        </w:rPr>
      </w:pPr>
      <w:r w:rsidRPr="006A0E07">
        <w:rPr>
          <w:sz w:val="28"/>
          <w:szCs w:val="28"/>
        </w:rPr>
        <w:t xml:space="preserve">У світі iOS розробки існує безліч архітектурних паттернів, які називаються </w:t>
      </w:r>
      <w:r>
        <w:rPr>
          <w:sz w:val="28"/>
          <w:szCs w:val="28"/>
        </w:rPr>
        <w:t>“</w:t>
      </w:r>
      <w:r w:rsidRPr="006A0E07">
        <w:rPr>
          <w:sz w:val="28"/>
          <w:szCs w:val="28"/>
        </w:rPr>
        <w:t>архітектурні паттерни</w:t>
      </w:r>
      <w:r>
        <w:rPr>
          <w:sz w:val="28"/>
          <w:szCs w:val="28"/>
        </w:rPr>
        <w:t>”</w:t>
      </w:r>
      <w:r w:rsidRPr="006A0E07">
        <w:rPr>
          <w:sz w:val="28"/>
          <w:szCs w:val="28"/>
        </w:rPr>
        <w:t>. Фактично вони базуються на тих самих MVC і Apple MVC, але розбивають їх на більші компоненти, змінюють передачу даних між компонентами на реактивний підхід або включають логіку навігації в модуль вікна. Варто зауважити, що логіка навігації є окремою схемою і окремою частиною програми, а модулі не залежать від неї і нічого про неї не знають. Таким чином, цей шар знаходиться нижче за логіку навігації.</w:t>
      </w:r>
    </w:p>
    <w:p w14:paraId="04B4BFEE" w14:textId="77777777" w:rsidR="00B14A4A" w:rsidRPr="006A0E07" w:rsidRDefault="00B14A4A" w:rsidP="00B14A4A">
      <w:pPr>
        <w:pStyle w:val="NormalWeb"/>
        <w:rPr>
          <w:sz w:val="28"/>
          <w:szCs w:val="28"/>
        </w:rPr>
      </w:pPr>
      <w:r w:rsidRPr="006A0E07">
        <w:rPr>
          <w:sz w:val="28"/>
          <w:szCs w:val="28"/>
        </w:rPr>
        <w:t>У світі iOS розрізняють такі архітектурні паттерни:</w:t>
      </w:r>
    </w:p>
    <w:p w14:paraId="2533B6C0" w14:textId="77777777" w:rsidR="00B14A4A" w:rsidRPr="006A0E07" w:rsidRDefault="00B14A4A" w:rsidP="00B14A4A">
      <w:pPr>
        <w:pStyle w:val="NormalWeb"/>
        <w:numPr>
          <w:ilvl w:val="0"/>
          <w:numId w:val="7"/>
        </w:numPr>
        <w:rPr>
          <w:sz w:val="28"/>
          <w:szCs w:val="28"/>
        </w:rPr>
      </w:pPr>
      <w:r w:rsidRPr="006A0E07">
        <w:rPr>
          <w:sz w:val="28"/>
          <w:szCs w:val="28"/>
        </w:rPr>
        <w:t>MVP (Model-View-Presenter): В цьому паттерні ізнес-логіка витягується до сутності P (Presenter). Це робочий варіант, який поліпшує стандартний MVC від Apple і не перевантажує систему</w:t>
      </w:r>
      <w:r>
        <w:rPr>
          <w:sz w:val="28"/>
          <w:szCs w:val="28"/>
          <w:lang w:val="uk-UA"/>
        </w:rPr>
        <w:t xml:space="preserve"> окремого модуля</w:t>
      </w:r>
      <w:r w:rsidRPr="006A0E07">
        <w:rPr>
          <w:sz w:val="28"/>
          <w:szCs w:val="28"/>
        </w:rPr>
        <w:t>.</w:t>
      </w:r>
    </w:p>
    <w:p w14:paraId="4BF69A72" w14:textId="77777777" w:rsidR="00B14A4A" w:rsidRPr="006A0E07" w:rsidRDefault="00B14A4A" w:rsidP="00B14A4A">
      <w:pPr>
        <w:pStyle w:val="NormalWeb"/>
        <w:numPr>
          <w:ilvl w:val="0"/>
          <w:numId w:val="7"/>
        </w:numPr>
        <w:rPr>
          <w:sz w:val="28"/>
          <w:szCs w:val="28"/>
        </w:rPr>
      </w:pPr>
      <w:r w:rsidRPr="006A0E07">
        <w:rPr>
          <w:sz w:val="28"/>
          <w:szCs w:val="28"/>
        </w:rPr>
        <w:t xml:space="preserve">MVVM (Model-View-ViewModel): В цьому паттерні бізнес-логіка витягується до сутності VM (ViewModel), а передача даних та подій між екраном і ViewModel здійснюється за допомогою реактивного підходу. В стандартному iOS це означає використання RxSwift або Combine. Це також ефективний варіант, особливо для тих, хто вподобає реактивний підхід. Проте я не бачу в ньому великого </w:t>
      </w:r>
      <w:r w:rsidRPr="006A0E07">
        <w:rPr>
          <w:sz w:val="28"/>
          <w:szCs w:val="28"/>
        </w:rPr>
        <w:lastRenderedPageBreak/>
        <w:t xml:space="preserve">сенсу, оскільки Apple випустила нову бібліотеку для цього, яка ще </w:t>
      </w:r>
      <w:r>
        <w:rPr>
          <w:sz w:val="28"/>
          <w:szCs w:val="28"/>
          <w:lang w:val="uk-UA"/>
        </w:rPr>
        <w:t>не</w:t>
      </w:r>
      <w:r w:rsidRPr="006A0E07">
        <w:rPr>
          <w:sz w:val="28"/>
          <w:szCs w:val="28"/>
        </w:rPr>
        <w:t>стабільна, а RxSwift, хоч і підходить, скоро вийде з використання. Це складний вибір, який зараз не відповідає моїм потребам</w:t>
      </w:r>
      <w:r>
        <w:rPr>
          <w:sz w:val="28"/>
          <w:szCs w:val="28"/>
          <w:lang w:val="uk-UA"/>
        </w:rPr>
        <w:t>, ти більше, фанат реактивного підходу я також не є , тому за особистих вподобань не мій вибір</w:t>
      </w:r>
      <w:r w:rsidRPr="006A0E07">
        <w:rPr>
          <w:sz w:val="28"/>
          <w:szCs w:val="28"/>
        </w:rPr>
        <w:t>.</w:t>
      </w:r>
    </w:p>
    <w:p w14:paraId="4E8FF82E" w14:textId="77777777" w:rsidR="00B14A4A" w:rsidRPr="006A0E07" w:rsidRDefault="00B14A4A" w:rsidP="00B14A4A">
      <w:pPr>
        <w:pStyle w:val="NormalWeb"/>
        <w:numPr>
          <w:ilvl w:val="0"/>
          <w:numId w:val="7"/>
        </w:numPr>
        <w:rPr>
          <w:sz w:val="28"/>
          <w:szCs w:val="28"/>
        </w:rPr>
      </w:pPr>
      <w:r w:rsidRPr="006A0E07">
        <w:rPr>
          <w:sz w:val="28"/>
          <w:szCs w:val="28"/>
        </w:rPr>
        <w:t xml:space="preserve">VIPER: Це паттерн, в якому навігаційну логіку поміщають у R (Router), інтерактор виконує запити до сервера і передає дані презентеру, а презентер </w:t>
      </w:r>
      <w:r>
        <w:rPr>
          <w:sz w:val="28"/>
          <w:szCs w:val="28"/>
          <w:lang w:val="uk-UA"/>
        </w:rPr>
        <w:t xml:space="preserve">оновлює </w:t>
      </w:r>
      <w:r w:rsidRPr="006A0E07">
        <w:rPr>
          <w:sz w:val="28"/>
          <w:szCs w:val="28"/>
        </w:rPr>
        <w:t>View,</w:t>
      </w:r>
      <w:r>
        <w:rPr>
          <w:sz w:val="28"/>
          <w:szCs w:val="28"/>
          <w:lang w:val="uk-UA"/>
        </w:rPr>
        <w:t xml:space="preserve"> яка займається </w:t>
      </w:r>
      <w:r w:rsidRPr="006A0E07">
        <w:rPr>
          <w:sz w:val="28"/>
          <w:szCs w:val="28"/>
        </w:rPr>
        <w:t>юзер-інтерфейсом. Це дуже перевантажений паттерн, для якого важко писати код, оскільки він має в собі логіку навігації, що робить його недостатньо перевикористовуваним і не заснованим на принципах DRY (Don't Repeat Yourself). Крім того, інтерактор не є обов'язковою частиною, його можна просто передавати через контрактний інтерфейс у бізнес-логіку презентера або ViewModel. Це не найкращий варіант, на мою думку.</w:t>
      </w:r>
    </w:p>
    <w:p w14:paraId="0430E4B7" w14:textId="77777777" w:rsidR="00B14A4A" w:rsidRPr="006A0E07" w:rsidRDefault="00B14A4A" w:rsidP="00B14A4A">
      <w:pPr>
        <w:pStyle w:val="NormalWeb"/>
        <w:ind w:firstLine="360"/>
        <w:rPr>
          <w:sz w:val="28"/>
          <w:szCs w:val="28"/>
        </w:rPr>
      </w:pPr>
      <w:r w:rsidRPr="006A0E07">
        <w:rPr>
          <w:sz w:val="28"/>
          <w:szCs w:val="28"/>
        </w:rPr>
        <w:t>Варто враховувати, що кожен паттерн має свої переваги і недоліки, і вибір залежить від конкретної ситуації та ваших особистих вподобань.</w:t>
      </w:r>
    </w:p>
    <w:p w14:paraId="62C2F873" w14:textId="77777777" w:rsidR="00B14A4A" w:rsidRDefault="00B14A4A" w:rsidP="00B14A4A">
      <w:pPr>
        <w:ind w:firstLine="360"/>
        <w:rPr>
          <w:sz w:val="28"/>
          <w:szCs w:val="28"/>
        </w:rPr>
      </w:pPr>
      <w:r w:rsidRPr="00454423">
        <w:rPr>
          <w:sz w:val="28"/>
          <w:szCs w:val="28"/>
        </w:rPr>
        <w:t xml:space="preserve">Мій варіант </w:t>
      </w:r>
      <w:r w:rsidRPr="00454423">
        <w:rPr>
          <w:sz w:val="28"/>
          <w:szCs w:val="28"/>
          <w:lang w:val="en-US"/>
        </w:rPr>
        <w:t>MVP</w:t>
      </w:r>
      <w:r w:rsidRPr="00454423">
        <w:rPr>
          <w:sz w:val="28"/>
          <w:szCs w:val="28"/>
        </w:rPr>
        <w:t xml:space="preserve"> і самописний компоновищк, для того щоб можно било зніювати логіку для окн на ходу </w:t>
      </w:r>
    </w:p>
    <w:p w14:paraId="6CC247EA" w14:textId="77777777" w:rsidR="00B14A4A" w:rsidRDefault="00B14A4A" w:rsidP="00B14A4A">
      <w:pPr>
        <w:ind w:firstLine="360"/>
        <w:rPr>
          <w:sz w:val="28"/>
          <w:szCs w:val="28"/>
        </w:rPr>
      </w:pPr>
    </w:p>
    <w:p w14:paraId="744DCAAD" w14:textId="77777777" w:rsidR="00B14A4A" w:rsidRDefault="00B14A4A" w:rsidP="00B14A4A">
      <w:pPr>
        <w:ind w:firstLine="360"/>
        <w:rPr>
          <w:sz w:val="28"/>
          <w:szCs w:val="28"/>
          <w:lang w:val="ru-RU"/>
        </w:rPr>
      </w:pPr>
    </w:p>
    <w:p w14:paraId="676533A0" w14:textId="77777777" w:rsidR="00B14A4A" w:rsidRDefault="00B14A4A" w:rsidP="00B14A4A">
      <w:pPr>
        <w:ind w:firstLine="360"/>
        <w:rPr>
          <w:sz w:val="28"/>
          <w:szCs w:val="28"/>
          <w:lang w:val="ru-RU"/>
        </w:rPr>
      </w:pPr>
    </w:p>
    <w:p w14:paraId="307A66CE" w14:textId="77777777" w:rsidR="00B14A4A" w:rsidRDefault="00B14A4A" w:rsidP="00B14A4A">
      <w:pPr>
        <w:ind w:firstLine="360"/>
        <w:rPr>
          <w:sz w:val="28"/>
          <w:szCs w:val="28"/>
          <w:lang w:val="ru-RU"/>
        </w:rPr>
      </w:pPr>
    </w:p>
    <w:p w14:paraId="62C6B2F8" w14:textId="77777777" w:rsidR="00B14A4A" w:rsidRDefault="00B14A4A" w:rsidP="00B14A4A">
      <w:pPr>
        <w:ind w:firstLine="360"/>
        <w:rPr>
          <w:sz w:val="28"/>
          <w:szCs w:val="28"/>
          <w:lang w:val="ru-RU"/>
        </w:rPr>
      </w:pPr>
    </w:p>
    <w:p w14:paraId="7BCCAE87" w14:textId="77777777" w:rsidR="00B14A4A" w:rsidRDefault="00B14A4A" w:rsidP="00B14A4A">
      <w:pPr>
        <w:ind w:firstLine="360"/>
        <w:rPr>
          <w:sz w:val="28"/>
          <w:szCs w:val="28"/>
          <w:lang w:val="ru-RU"/>
        </w:rPr>
      </w:pPr>
    </w:p>
    <w:p w14:paraId="76507A75" w14:textId="77777777" w:rsidR="00B14A4A" w:rsidRDefault="00B14A4A" w:rsidP="00B14A4A">
      <w:pPr>
        <w:ind w:firstLine="360"/>
        <w:rPr>
          <w:sz w:val="28"/>
          <w:szCs w:val="28"/>
          <w:lang w:val="ru-RU"/>
        </w:rPr>
      </w:pPr>
    </w:p>
    <w:p w14:paraId="0876DFCE" w14:textId="77777777" w:rsidR="00B14A4A" w:rsidRDefault="00B14A4A" w:rsidP="00B14A4A">
      <w:pPr>
        <w:ind w:firstLine="360"/>
        <w:rPr>
          <w:sz w:val="28"/>
          <w:szCs w:val="28"/>
          <w:lang w:val="ru-RU"/>
        </w:rPr>
      </w:pPr>
    </w:p>
    <w:p w14:paraId="53749AB5" w14:textId="77777777" w:rsidR="00B14A4A" w:rsidRDefault="00B14A4A" w:rsidP="00B14A4A">
      <w:pPr>
        <w:ind w:firstLine="360"/>
        <w:rPr>
          <w:sz w:val="28"/>
          <w:szCs w:val="28"/>
          <w:lang w:val="ru-RU"/>
        </w:rPr>
      </w:pPr>
    </w:p>
    <w:p w14:paraId="3B5FE66C" w14:textId="77777777" w:rsidR="00B14A4A" w:rsidRDefault="00B14A4A" w:rsidP="00B14A4A">
      <w:pPr>
        <w:ind w:firstLine="360"/>
        <w:rPr>
          <w:sz w:val="28"/>
          <w:szCs w:val="28"/>
          <w:lang w:val="ru-RU"/>
        </w:rPr>
      </w:pPr>
    </w:p>
    <w:p w14:paraId="6917A0D0" w14:textId="77777777" w:rsidR="00B14A4A" w:rsidRDefault="00B14A4A" w:rsidP="00B14A4A">
      <w:pPr>
        <w:ind w:firstLine="360"/>
        <w:rPr>
          <w:sz w:val="28"/>
          <w:szCs w:val="28"/>
          <w:lang w:val="ru-RU"/>
        </w:rPr>
      </w:pPr>
    </w:p>
    <w:p w14:paraId="4A8134C3" w14:textId="77777777" w:rsidR="00B14A4A" w:rsidRDefault="00B14A4A" w:rsidP="00B14A4A">
      <w:pPr>
        <w:ind w:firstLine="360"/>
        <w:rPr>
          <w:sz w:val="28"/>
          <w:szCs w:val="28"/>
          <w:lang w:val="ru-RU"/>
        </w:rPr>
      </w:pPr>
    </w:p>
    <w:p w14:paraId="59D1F794" w14:textId="77777777" w:rsidR="00B14A4A" w:rsidRDefault="00B14A4A" w:rsidP="00B14A4A">
      <w:pPr>
        <w:ind w:firstLine="360"/>
        <w:rPr>
          <w:sz w:val="28"/>
          <w:szCs w:val="28"/>
          <w:lang w:val="ru-RU"/>
        </w:rPr>
      </w:pPr>
    </w:p>
    <w:p w14:paraId="6713C154" w14:textId="77777777" w:rsidR="00B14A4A" w:rsidRDefault="00B14A4A" w:rsidP="00B14A4A">
      <w:pPr>
        <w:ind w:firstLine="360"/>
        <w:rPr>
          <w:sz w:val="28"/>
          <w:szCs w:val="28"/>
          <w:lang w:val="ru-RU"/>
        </w:rPr>
      </w:pPr>
    </w:p>
    <w:p w14:paraId="7BECA82D" w14:textId="77777777" w:rsidR="00B14A4A" w:rsidRDefault="00B14A4A" w:rsidP="00B14A4A">
      <w:pPr>
        <w:ind w:firstLine="360"/>
        <w:rPr>
          <w:sz w:val="28"/>
          <w:szCs w:val="28"/>
          <w:lang w:val="ru-RU"/>
        </w:rPr>
      </w:pPr>
    </w:p>
    <w:p w14:paraId="40FCBF6F" w14:textId="77777777" w:rsidR="00B14A4A" w:rsidRDefault="00B14A4A" w:rsidP="00B14A4A">
      <w:pPr>
        <w:ind w:firstLine="360"/>
        <w:rPr>
          <w:sz w:val="28"/>
          <w:szCs w:val="28"/>
          <w:lang w:val="ru-RU"/>
        </w:rPr>
      </w:pPr>
    </w:p>
    <w:p w14:paraId="3B48CD2E" w14:textId="77777777" w:rsidR="00B14A4A" w:rsidRDefault="00B14A4A" w:rsidP="00B14A4A">
      <w:pPr>
        <w:ind w:firstLine="360"/>
        <w:rPr>
          <w:sz w:val="28"/>
          <w:szCs w:val="28"/>
          <w:lang w:val="ru-RU"/>
        </w:rPr>
      </w:pPr>
    </w:p>
    <w:p w14:paraId="72F43EF7" w14:textId="77777777" w:rsidR="00B14A4A" w:rsidRDefault="00B14A4A" w:rsidP="00B14A4A">
      <w:pPr>
        <w:ind w:firstLine="360"/>
        <w:rPr>
          <w:sz w:val="28"/>
          <w:szCs w:val="28"/>
          <w:lang w:val="ru-RU"/>
        </w:rPr>
      </w:pPr>
    </w:p>
    <w:p w14:paraId="1F208118" w14:textId="77777777" w:rsidR="00B14A4A" w:rsidRDefault="00B14A4A" w:rsidP="00B14A4A">
      <w:pPr>
        <w:ind w:firstLine="360"/>
        <w:rPr>
          <w:sz w:val="28"/>
          <w:szCs w:val="28"/>
          <w:lang w:val="ru-RU"/>
        </w:rPr>
      </w:pPr>
    </w:p>
    <w:p w14:paraId="3D0536D5" w14:textId="77777777" w:rsidR="00B14A4A" w:rsidRDefault="00B14A4A" w:rsidP="00B14A4A">
      <w:pPr>
        <w:ind w:firstLine="360"/>
        <w:rPr>
          <w:sz w:val="28"/>
          <w:szCs w:val="28"/>
          <w:lang w:val="ru-RU"/>
        </w:rPr>
      </w:pPr>
    </w:p>
    <w:p w14:paraId="0C155D4D" w14:textId="77777777" w:rsidR="00B14A4A" w:rsidRDefault="00B14A4A" w:rsidP="00B14A4A">
      <w:pPr>
        <w:ind w:firstLine="360"/>
        <w:rPr>
          <w:sz w:val="28"/>
          <w:szCs w:val="28"/>
          <w:lang w:val="ru-RU"/>
        </w:rPr>
      </w:pPr>
    </w:p>
    <w:p w14:paraId="2AA9173C" w14:textId="77777777" w:rsidR="00B14A4A" w:rsidRDefault="00B14A4A" w:rsidP="00B14A4A">
      <w:pPr>
        <w:ind w:firstLine="360"/>
        <w:rPr>
          <w:sz w:val="28"/>
          <w:szCs w:val="28"/>
          <w:lang w:val="ru-RU"/>
        </w:rPr>
      </w:pPr>
    </w:p>
    <w:p w14:paraId="33ED1E7B" w14:textId="77777777" w:rsidR="00B14A4A" w:rsidRDefault="00B14A4A" w:rsidP="00B14A4A">
      <w:pPr>
        <w:ind w:firstLine="360"/>
        <w:rPr>
          <w:sz w:val="28"/>
          <w:szCs w:val="28"/>
          <w:lang w:val="ru-RU"/>
        </w:rPr>
      </w:pPr>
    </w:p>
    <w:p w14:paraId="2AB72BAD" w14:textId="77777777" w:rsidR="00B14A4A" w:rsidRDefault="00B14A4A" w:rsidP="00B14A4A">
      <w:pPr>
        <w:ind w:firstLine="360"/>
        <w:rPr>
          <w:sz w:val="28"/>
          <w:szCs w:val="28"/>
          <w:lang w:val="ru-RU"/>
        </w:rPr>
      </w:pPr>
    </w:p>
    <w:p w14:paraId="50136144" w14:textId="77777777" w:rsidR="00B14A4A" w:rsidRPr="00BF135B" w:rsidRDefault="00B14A4A" w:rsidP="00B14A4A">
      <w:pPr>
        <w:pStyle w:val="Heading4"/>
      </w:pPr>
      <w:bookmarkStart w:id="38" w:name="_Toc135653403"/>
      <w:r>
        <w:t>Шари програми</w:t>
      </w:r>
      <w:bookmarkEnd w:id="38"/>
    </w:p>
    <w:p w14:paraId="12874A3E" w14:textId="77777777" w:rsidR="00B14A4A" w:rsidRDefault="00B14A4A" w:rsidP="00B14A4A">
      <w:pPr>
        <w:ind w:firstLine="360"/>
        <w:rPr>
          <w:sz w:val="28"/>
          <w:szCs w:val="28"/>
          <w:lang w:val="ru-RU"/>
        </w:rPr>
      </w:pPr>
    </w:p>
    <w:p w14:paraId="6B37EC83" w14:textId="77777777" w:rsidR="00B14A4A" w:rsidRPr="005B24DF" w:rsidRDefault="00B14A4A" w:rsidP="00B14A4A">
      <w:pPr>
        <w:ind w:firstLine="360"/>
        <w:rPr>
          <w:sz w:val="28"/>
          <w:szCs w:val="28"/>
        </w:rPr>
      </w:pPr>
      <w:r>
        <w:rPr>
          <w:sz w:val="28"/>
          <w:szCs w:val="28"/>
          <w:lang w:val="ru-RU"/>
        </w:rPr>
        <w:t>Програма буде под</w:t>
      </w:r>
      <w:r>
        <w:rPr>
          <w:sz w:val="28"/>
          <w:szCs w:val="28"/>
        </w:rPr>
        <w:t xml:space="preserve">ілена на шари, для того, щоб завжди знати де що знаходиться </w:t>
      </w:r>
    </w:p>
    <w:p w14:paraId="5B793C13" w14:textId="77777777" w:rsidR="00B14A4A" w:rsidRDefault="00B14A4A" w:rsidP="00B14A4A">
      <w:pPr>
        <w:ind w:firstLine="360"/>
        <w:rPr>
          <w:sz w:val="28"/>
          <w:szCs w:val="28"/>
          <w:lang w:val="ru-RU"/>
        </w:rPr>
      </w:pPr>
    </w:p>
    <w:p w14:paraId="550280B0" w14:textId="77777777" w:rsidR="00B14A4A" w:rsidRPr="005B24DF" w:rsidRDefault="00B14A4A" w:rsidP="00B14A4A">
      <w:pPr>
        <w:ind w:firstLine="360"/>
        <w:jc w:val="center"/>
        <w:rPr>
          <w:sz w:val="28"/>
          <w:szCs w:val="28"/>
          <w:lang w:val="ru-RU"/>
        </w:rPr>
      </w:pPr>
      <w:r w:rsidRPr="006A0E07">
        <w:rPr>
          <w:noProof/>
          <w:sz w:val="28"/>
          <w:szCs w:val="28"/>
          <w:lang w:val="ru-RU"/>
        </w:rPr>
        <w:drawing>
          <wp:inline distT="0" distB="0" distL="0" distR="0" wp14:anchorId="5B5CDB02" wp14:editId="144AB44B">
            <wp:extent cx="4654045" cy="3342807"/>
            <wp:effectExtent l="0" t="0" r="0" b="0"/>
            <wp:docPr id="1691032939"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32939" name="Picture 1" descr="A screenshot of a phone&#10;&#10;Description automatically generated with low confidence"/>
                    <pic:cNvPicPr/>
                  </pic:nvPicPr>
                  <pic:blipFill>
                    <a:blip r:embed="rId9"/>
                    <a:stretch>
                      <a:fillRect/>
                    </a:stretch>
                  </pic:blipFill>
                  <pic:spPr>
                    <a:xfrm>
                      <a:off x="0" y="0"/>
                      <a:ext cx="4661291" cy="3348011"/>
                    </a:xfrm>
                    <a:prstGeom prst="rect">
                      <a:avLst/>
                    </a:prstGeom>
                  </pic:spPr>
                </pic:pic>
              </a:graphicData>
            </a:graphic>
          </wp:inline>
        </w:drawing>
      </w:r>
    </w:p>
    <w:p w14:paraId="5C0FCD55" w14:textId="77777777" w:rsidR="00B14A4A" w:rsidRPr="005B24DF" w:rsidRDefault="00B14A4A" w:rsidP="00B14A4A">
      <w:pPr>
        <w:ind w:left="709"/>
        <w:jc w:val="center"/>
        <w:rPr>
          <w:sz w:val="28"/>
          <w:szCs w:val="28"/>
        </w:rPr>
      </w:pPr>
      <w:r>
        <w:rPr>
          <w:sz w:val="28"/>
          <w:szCs w:val="28"/>
        </w:rPr>
        <w:t>Рис 1 – генеральна схема шарів застосунку</w:t>
      </w:r>
    </w:p>
    <w:p w14:paraId="65451735" w14:textId="77777777" w:rsidR="00B14A4A" w:rsidRPr="00454423" w:rsidRDefault="00B14A4A" w:rsidP="00B14A4A">
      <w:pPr>
        <w:ind w:left="709"/>
        <w:jc w:val="center"/>
        <w:rPr>
          <w:sz w:val="28"/>
          <w:szCs w:val="28"/>
        </w:rPr>
      </w:pPr>
    </w:p>
    <w:p w14:paraId="26984A96" w14:textId="77777777" w:rsidR="00B14A4A" w:rsidRDefault="00B14A4A" w:rsidP="00B14A4A">
      <w:pPr>
        <w:ind w:firstLine="360"/>
        <w:rPr>
          <w:sz w:val="28"/>
          <w:szCs w:val="28"/>
        </w:rPr>
      </w:pPr>
      <w:r w:rsidRPr="00C84702">
        <w:rPr>
          <w:sz w:val="28"/>
          <w:szCs w:val="28"/>
        </w:rPr>
        <w:lastRenderedPageBreak/>
        <w:t>Вищим рівнем є навігація, яка використовує модулі і будує дерево програмного потоку. Сутності, відповідальні за навігаційну логіку (називаються координатори), є стандартом в iOS. Вони використовують модулі та вказують, коли вони повинні з'являтися. Координатори можна перевикористовувати в будь-якому місці.</w:t>
      </w:r>
    </w:p>
    <w:p w14:paraId="3B721969" w14:textId="77777777" w:rsidR="00B14A4A" w:rsidRDefault="00B14A4A" w:rsidP="00B14A4A">
      <w:pPr>
        <w:ind w:firstLine="360"/>
        <w:rPr>
          <w:sz w:val="28"/>
          <w:szCs w:val="28"/>
        </w:rPr>
      </w:pPr>
    </w:p>
    <w:p w14:paraId="23459E79" w14:textId="77777777" w:rsidR="00B14A4A" w:rsidRPr="00C84702" w:rsidRDefault="00B14A4A" w:rsidP="00B14A4A">
      <w:pPr>
        <w:pStyle w:val="NormalWeb"/>
        <w:numPr>
          <w:ilvl w:val="0"/>
          <w:numId w:val="6"/>
        </w:numPr>
        <w:rPr>
          <w:sz w:val="28"/>
          <w:szCs w:val="28"/>
        </w:rPr>
      </w:pPr>
      <w:r w:rsidRPr="00C84702">
        <w:rPr>
          <w:sz w:val="28"/>
          <w:szCs w:val="28"/>
        </w:rPr>
        <w:t>Бізнес-логіка залежить тільки від інтерфейсів UI, що означає, що реалізація може бути виконана ким завгодно.</w:t>
      </w:r>
    </w:p>
    <w:p w14:paraId="40DD4CD1" w14:textId="77777777" w:rsidR="00B14A4A" w:rsidRPr="00C84702" w:rsidRDefault="00B14A4A" w:rsidP="00B14A4A">
      <w:pPr>
        <w:pStyle w:val="NormalWeb"/>
        <w:numPr>
          <w:ilvl w:val="0"/>
          <w:numId w:val="6"/>
        </w:numPr>
        <w:rPr>
          <w:sz w:val="28"/>
          <w:szCs w:val="28"/>
        </w:rPr>
      </w:pPr>
      <w:r w:rsidRPr="00C84702">
        <w:rPr>
          <w:sz w:val="28"/>
          <w:szCs w:val="28"/>
        </w:rPr>
        <w:t>View (окна) залежать лише від UI-фреймворку.</w:t>
      </w:r>
    </w:p>
    <w:p w14:paraId="04D8C4FF" w14:textId="77777777" w:rsidR="00B14A4A" w:rsidRPr="00C84702" w:rsidRDefault="00B14A4A" w:rsidP="00B14A4A">
      <w:pPr>
        <w:pStyle w:val="NormalWeb"/>
        <w:numPr>
          <w:ilvl w:val="0"/>
          <w:numId w:val="6"/>
        </w:numPr>
        <w:rPr>
          <w:sz w:val="28"/>
          <w:szCs w:val="28"/>
        </w:rPr>
      </w:pPr>
      <w:r w:rsidRPr="00C84702">
        <w:rPr>
          <w:sz w:val="28"/>
          <w:szCs w:val="28"/>
        </w:rPr>
        <w:t>Networking є шаром, який використовується для отримання даних і залежить тільки від бібліотек Apple для мережевого взаємодії.</w:t>
      </w:r>
    </w:p>
    <w:p w14:paraId="0B0A20AA" w14:textId="77777777" w:rsidR="00B14A4A" w:rsidRPr="00C84702" w:rsidRDefault="00B14A4A" w:rsidP="00B14A4A">
      <w:pPr>
        <w:pStyle w:val="NormalWeb"/>
        <w:numPr>
          <w:ilvl w:val="0"/>
          <w:numId w:val="6"/>
        </w:numPr>
        <w:rPr>
          <w:sz w:val="28"/>
          <w:szCs w:val="28"/>
        </w:rPr>
      </w:pPr>
      <w:r w:rsidRPr="00C84702">
        <w:rPr>
          <w:sz w:val="28"/>
          <w:szCs w:val="28"/>
        </w:rPr>
        <w:t>ProQ-iOS-Core - це набір різних утиліт та бібліотек для роботи, який може включати як UI-бібліотеки, так і архітектурні бібліотеки.</w:t>
      </w:r>
    </w:p>
    <w:p w14:paraId="1E93CBD0" w14:textId="77777777" w:rsidR="00B14A4A" w:rsidRPr="00454423" w:rsidRDefault="00B14A4A" w:rsidP="00B14A4A">
      <w:pPr>
        <w:rPr>
          <w:sz w:val="28"/>
          <w:szCs w:val="28"/>
        </w:rPr>
      </w:pPr>
    </w:p>
    <w:p w14:paraId="26FEAAEE" w14:textId="77777777" w:rsidR="00B14A4A" w:rsidRPr="00C84702" w:rsidRDefault="00B14A4A" w:rsidP="00B14A4A">
      <w:pPr>
        <w:rPr>
          <w:sz w:val="28"/>
          <w:szCs w:val="28"/>
        </w:rPr>
      </w:pPr>
    </w:p>
    <w:p w14:paraId="12F02110" w14:textId="77777777" w:rsidR="00B14A4A" w:rsidRPr="00C84702" w:rsidRDefault="00B14A4A" w:rsidP="00B14A4A">
      <w:pPr>
        <w:rPr>
          <w:sz w:val="28"/>
          <w:szCs w:val="28"/>
        </w:rPr>
      </w:pPr>
    </w:p>
    <w:p w14:paraId="213129EC" w14:textId="77777777" w:rsidR="00B14A4A" w:rsidRPr="00C84702" w:rsidRDefault="00B14A4A" w:rsidP="00B14A4A">
      <w:pPr>
        <w:rPr>
          <w:sz w:val="28"/>
          <w:szCs w:val="28"/>
        </w:rPr>
      </w:pPr>
    </w:p>
    <w:p w14:paraId="762204AB" w14:textId="77777777" w:rsidR="00B14A4A" w:rsidRPr="00BF135B" w:rsidRDefault="00B14A4A" w:rsidP="00B14A4A">
      <w:pPr>
        <w:pStyle w:val="Heading4"/>
      </w:pPr>
      <w:bookmarkStart w:id="39" w:name="_Toc135653404"/>
      <w:r w:rsidRPr="00BF135B">
        <w:rPr>
          <w:rStyle w:val="Strong"/>
          <w:szCs w:val="28"/>
        </w:rPr>
        <w:t>Навігація</w:t>
      </w:r>
      <w:bookmarkEnd w:id="39"/>
    </w:p>
    <w:p w14:paraId="121A0E55" w14:textId="77777777" w:rsidR="00B14A4A" w:rsidRPr="00603C26" w:rsidRDefault="00B14A4A" w:rsidP="00B14A4A">
      <w:pPr>
        <w:pStyle w:val="NormalWeb"/>
        <w:ind w:firstLine="720"/>
        <w:rPr>
          <w:sz w:val="28"/>
          <w:szCs w:val="28"/>
        </w:rPr>
      </w:pPr>
      <w:r w:rsidRPr="00603C26">
        <w:rPr>
          <w:sz w:val="28"/>
          <w:szCs w:val="28"/>
        </w:rPr>
        <w:t>Координатори (Coordinators) є популярним архітектурним підходом в iOS-розробці, який допомагає керувати навігацією та координацією функціональних модулів додатку. Вони дозволяють розділити відповідальність за навігацію між різними екранами та модулями додатку.</w:t>
      </w:r>
    </w:p>
    <w:p w14:paraId="0CA49040" w14:textId="77777777" w:rsidR="00B14A4A" w:rsidRPr="00603C26" w:rsidRDefault="00B14A4A" w:rsidP="00B14A4A">
      <w:pPr>
        <w:pStyle w:val="NormalWeb"/>
        <w:ind w:firstLine="720"/>
        <w:rPr>
          <w:sz w:val="28"/>
          <w:szCs w:val="28"/>
        </w:rPr>
      </w:pPr>
      <w:r w:rsidRPr="00603C26">
        <w:rPr>
          <w:sz w:val="28"/>
          <w:szCs w:val="28"/>
        </w:rPr>
        <w:t>Основна ідея полягає в тому, що кож</w:t>
      </w:r>
      <w:r>
        <w:rPr>
          <w:sz w:val="28"/>
          <w:szCs w:val="28"/>
          <w:lang w:val="uk-UA"/>
        </w:rPr>
        <w:t xml:space="preserve">на логічна частина програми </w:t>
      </w:r>
      <w:r w:rsidRPr="00603C26">
        <w:rPr>
          <w:sz w:val="28"/>
          <w:szCs w:val="28"/>
        </w:rPr>
        <w:t>має свій власний координатор, який відповідає за керуванням навігацією та роботою з цим конкретним модулем. Координатори спрощують створення, ініціалізацію та взаємодію модулів.</w:t>
      </w:r>
    </w:p>
    <w:p w14:paraId="203E91A9" w14:textId="77777777" w:rsidR="00B14A4A" w:rsidRPr="00603C26" w:rsidRDefault="00B14A4A" w:rsidP="00B14A4A">
      <w:pPr>
        <w:pStyle w:val="NormalWeb"/>
        <w:rPr>
          <w:sz w:val="28"/>
          <w:szCs w:val="28"/>
        </w:rPr>
      </w:pPr>
      <w:r w:rsidRPr="00603C26">
        <w:rPr>
          <w:sz w:val="28"/>
          <w:szCs w:val="28"/>
        </w:rPr>
        <w:t>Основні переваги використання координаторів включають:</w:t>
      </w:r>
    </w:p>
    <w:p w14:paraId="1B66D2E5" w14:textId="77777777" w:rsidR="00B14A4A" w:rsidRPr="00603C26" w:rsidRDefault="00B14A4A" w:rsidP="00B14A4A">
      <w:pPr>
        <w:pStyle w:val="NormalWeb"/>
        <w:numPr>
          <w:ilvl w:val="0"/>
          <w:numId w:val="21"/>
        </w:numPr>
        <w:rPr>
          <w:sz w:val="28"/>
          <w:szCs w:val="28"/>
        </w:rPr>
      </w:pPr>
      <w:r w:rsidRPr="00603C26">
        <w:rPr>
          <w:rStyle w:val="Strong"/>
          <w:sz w:val="28"/>
          <w:szCs w:val="28"/>
        </w:rPr>
        <w:t>Відокремлення відповідальностей</w:t>
      </w:r>
      <w:r w:rsidRPr="00603C26">
        <w:rPr>
          <w:sz w:val="28"/>
          <w:szCs w:val="28"/>
        </w:rPr>
        <w:t>: Координатори дозволяють відокремити відповідальність за навігацію та координацію між модулями. Це полегшує розширення та тестування окремих модулів.</w:t>
      </w:r>
    </w:p>
    <w:p w14:paraId="52B54E24" w14:textId="77777777" w:rsidR="00B14A4A" w:rsidRPr="00603C26" w:rsidRDefault="00B14A4A" w:rsidP="00B14A4A">
      <w:pPr>
        <w:pStyle w:val="NormalWeb"/>
        <w:numPr>
          <w:ilvl w:val="0"/>
          <w:numId w:val="21"/>
        </w:numPr>
        <w:rPr>
          <w:sz w:val="28"/>
          <w:szCs w:val="28"/>
        </w:rPr>
      </w:pPr>
      <w:r w:rsidRPr="00603C26">
        <w:rPr>
          <w:rStyle w:val="Strong"/>
          <w:sz w:val="28"/>
          <w:szCs w:val="28"/>
        </w:rPr>
        <w:lastRenderedPageBreak/>
        <w:t>Перевикористання та модульність</w:t>
      </w:r>
      <w:r w:rsidRPr="00603C26">
        <w:rPr>
          <w:sz w:val="28"/>
          <w:szCs w:val="28"/>
        </w:rPr>
        <w:t>: Координатори можуть бути легко перевикористані в інших частинах додатку або навіть в інших проектах. Вони покращують модульність та розширюваність додатку.</w:t>
      </w:r>
    </w:p>
    <w:p w14:paraId="1083A8B4" w14:textId="77777777" w:rsidR="00B14A4A" w:rsidRPr="00603C26" w:rsidRDefault="00B14A4A" w:rsidP="00B14A4A">
      <w:pPr>
        <w:pStyle w:val="NormalWeb"/>
        <w:numPr>
          <w:ilvl w:val="0"/>
          <w:numId w:val="21"/>
        </w:numPr>
        <w:rPr>
          <w:sz w:val="28"/>
          <w:szCs w:val="28"/>
        </w:rPr>
      </w:pPr>
      <w:r w:rsidRPr="00603C26">
        <w:rPr>
          <w:rStyle w:val="Strong"/>
          <w:sz w:val="28"/>
          <w:szCs w:val="28"/>
        </w:rPr>
        <w:t>Збереження стану та навігації</w:t>
      </w:r>
      <w:r w:rsidRPr="00603C26">
        <w:rPr>
          <w:sz w:val="28"/>
          <w:szCs w:val="28"/>
        </w:rPr>
        <w:t>: Координатори дозволяють зберігати стан навігації та здійснювати перехід між екранами з дотриманням правил та логіки додатку.</w:t>
      </w:r>
    </w:p>
    <w:p w14:paraId="25EBAAE7" w14:textId="77777777" w:rsidR="00B14A4A" w:rsidRPr="00603C26" w:rsidRDefault="00B14A4A" w:rsidP="00B14A4A">
      <w:pPr>
        <w:pStyle w:val="NormalWeb"/>
        <w:numPr>
          <w:ilvl w:val="0"/>
          <w:numId w:val="21"/>
        </w:numPr>
        <w:rPr>
          <w:sz w:val="28"/>
          <w:szCs w:val="28"/>
        </w:rPr>
      </w:pPr>
      <w:r w:rsidRPr="00603C26">
        <w:rPr>
          <w:rStyle w:val="Strong"/>
          <w:sz w:val="28"/>
          <w:szCs w:val="28"/>
        </w:rPr>
        <w:t>Спрощення тестування</w:t>
      </w:r>
      <w:r w:rsidRPr="00603C26">
        <w:rPr>
          <w:sz w:val="28"/>
          <w:szCs w:val="28"/>
        </w:rPr>
        <w:t>: Координатори полегшують тестування окремих модулів, оскільки їх можна відокремити від решти додатку та незалежно тестувати їх функціональність.</w:t>
      </w:r>
    </w:p>
    <w:p w14:paraId="5D082B85" w14:textId="77777777" w:rsidR="00B14A4A" w:rsidRPr="00C84702" w:rsidRDefault="00B14A4A" w:rsidP="00B14A4A">
      <w:pPr>
        <w:pStyle w:val="NormalWeb"/>
        <w:spacing w:line="360" w:lineRule="auto"/>
        <w:jc w:val="both"/>
        <w:rPr>
          <w:sz w:val="28"/>
          <w:szCs w:val="28"/>
          <w:lang w:val="uk-UA"/>
        </w:rPr>
      </w:pPr>
    </w:p>
    <w:p w14:paraId="1D7A71B9" w14:textId="77777777" w:rsidR="00B14A4A" w:rsidRPr="001A65FA" w:rsidRDefault="00B14A4A" w:rsidP="00B14A4A">
      <w:pPr>
        <w:pStyle w:val="NormalWeb"/>
        <w:spacing w:line="360" w:lineRule="auto"/>
        <w:jc w:val="both"/>
        <w:rPr>
          <w:sz w:val="28"/>
          <w:szCs w:val="28"/>
        </w:rPr>
      </w:pPr>
    </w:p>
    <w:p w14:paraId="7D6988F7" w14:textId="77777777" w:rsidR="00B14A4A" w:rsidRPr="001A65FA" w:rsidRDefault="00B14A4A" w:rsidP="00B14A4A">
      <w:pPr>
        <w:pStyle w:val="NormalWeb"/>
        <w:spacing w:line="360" w:lineRule="auto"/>
        <w:jc w:val="both"/>
        <w:rPr>
          <w:sz w:val="28"/>
          <w:szCs w:val="28"/>
        </w:rPr>
      </w:pPr>
    </w:p>
    <w:p w14:paraId="54B865DD" w14:textId="77777777" w:rsidR="00B14A4A" w:rsidRPr="001A65FA" w:rsidRDefault="00B14A4A" w:rsidP="00B14A4A">
      <w:pPr>
        <w:pStyle w:val="NormalWeb"/>
        <w:spacing w:line="360" w:lineRule="auto"/>
        <w:jc w:val="both"/>
        <w:rPr>
          <w:sz w:val="28"/>
          <w:szCs w:val="28"/>
        </w:rPr>
      </w:pPr>
    </w:p>
    <w:p w14:paraId="4128AC1F" w14:textId="77777777" w:rsidR="00B14A4A" w:rsidRPr="00855BA8" w:rsidRDefault="00B14A4A" w:rsidP="00B14A4A">
      <w:pPr>
        <w:pStyle w:val="Heading4"/>
        <w:rPr>
          <w:rStyle w:val="Strong"/>
          <w:b w:val="0"/>
          <w:bCs w:val="0"/>
          <w:szCs w:val="28"/>
        </w:rPr>
      </w:pPr>
      <w:bookmarkStart w:id="40" w:name="_Toc135653405"/>
      <w:r w:rsidRPr="00855BA8">
        <w:rPr>
          <w:rStyle w:val="Strong"/>
          <w:szCs w:val="28"/>
        </w:rPr>
        <w:t>Впровадження залежностей у модулі</w:t>
      </w:r>
      <w:bookmarkEnd w:id="40"/>
    </w:p>
    <w:p w14:paraId="505FFD20" w14:textId="77777777" w:rsidR="00B14A4A" w:rsidRPr="00FB0ABD" w:rsidRDefault="00B14A4A" w:rsidP="00B14A4A">
      <w:pPr>
        <w:pStyle w:val="NormalWeb"/>
        <w:ind w:firstLine="360"/>
        <w:rPr>
          <w:sz w:val="28"/>
          <w:szCs w:val="28"/>
        </w:rPr>
      </w:pPr>
      <w:r w:rsidRPr="00FB0ABD">
        <w:rPr>
          <w:sz w:val="28"/>
          <w:szCs w:val="28"/>
        </w:rPr>
        <w:t>Для внедрення залежностей існують три підходи: Service Locator, Dependency Injection (DI) і фабричний метод.</w:t>
      </w:r>
    </w:p>
    <w:p w14:paraId="0D7E82A1" w14:textId="77777777" w:rsidR="00B14A4A" w:rsidRDefault="00B14A4A" w:rsidP="00B14A4A">
      <w:pPr>
        <w:pStyle w:val="NormalWeb"/>
        <w:ind w:firstLine="360"/>
        <w:rPr>
          <w:sz w:val="28"/>
          <w:szCs w:val="28"/>
        </w:rPr>
      </w:pPr>
      <w:r w:rsidRPr="00FB0ABD">
        <w:rPr>
          <w:sz w:val="28"/>
          <w:szCs w:val="28"/>
        </w:rPr>
        <w:t>У моїй програмі, яка має невеликий обсяг, я буду використовувати іноді фабричний метод, DI і Service Locator, який подібний до фабричного методу. Однак ці підходи більш підходять для великих проектів, де є потреба у більш гнучкому управлінні залежностями.</w:t>
      </w:r>
    </w:p>
    <w:p w14:paraId="49661156" w14:textId="77777777" w:rsidR="00B14A4A" w:rsidRDefault="00B14A4A" w:rsidP="00B14A4A">
      <w:pPr>
        <w:pStyle w:val="NormalWeb"/>
        <w:ind w:firstLine="360"/>
        <w:rPr>
          <w:sz w:val="28"/>
          <w:szCs w:val="28"/>
        </w:rPr>
      </w:pPr>
    </w:p>
    <w:p w14:paraId="6BB3E895" w14:textId="77777777" w:rsidR="00B14A4A" w:rsidRDefault="00B14A4A" w:rsidP="00B14A4A">
      <w:pPr>
        <w:pStyle w:val="NormalWeb"/>
        <w:ind w:firstLine="360"/>
        <w:rPr>
          <w:sz w:val="28"/>
          <w:szCs w:val="28"/>
        </w:rPr>
      </w:pPr>
    </w:p>
    <w:p w14:paraId="6FEE7BE2" w14:textId="77777777" w:rsidR="00B14A4A" w:rsidRDefault="00B14A4A" w:rsidP="00B14A4A">
      <w:pPr>
        <w:pStyle w:val="NormalWeb"/>
        <w:ind w:firstLine="360"/>
        <w:rPr>
          <w:sz w:val="28"/>
          <w:szCs w:val="28"/>
        </w:rPr>
      </w:pPr>
    </w:p>
    <w:p w14:paraId="2B1392B3" w14:textId="77777777" w:rsidR="00B14A4A" w:rsidRDefault="00B14A4A" w:rsidP="00B14A4A">
      <w:pPr>
        <w:pStyle w:val="NormalWeb"/>
        <w:ind w:firstLine="360"/>
        <w:rPr>
          <w:sz w:val="28"/>
          <w:szCs w:val="28"/>
        </w:rPr>
      </w:pPr>
    </w:p>
    <w:p w14:paraId="28EFB1C6" w14:textId="77777777" w:rsidR="00B14A4A" w:rsidRDefault="00B14A4A" w:rsidP="00B14A4A">
      <w:pPr>
        <w:pStyle w:val="NormalWeb"/>
        <w:ind w:firstLine="360"/>
        <w:rPr>
          <w:sz w:val="28"/>
          <w:szCs w:val="28"/>
        </w:rPr>
      </w:pPr>
    </w:p>
    <w:p w14:paraId="0E83BD1E" w14:textId="77777777" w:rsidR="00B14A4A" w:rsidRDefault="00B14A4A" w:rsidP="00B14A4A">
      <w:pPr>
        <w:pStyle w:val="NormalWeb"/>
        <w:ind w:firstLine="360"/>
        <w:rPr>
          <w:sz w:val="28"/>
          <w:szCs w:val="28"/>
        </w:rPr>
      </w:pPr>
    </w:p>
    <w:p w14:paraId="6EFAE69C" w14:textId="77777777" w:rsidR="00B14A4A" w:rsidRDefault="00B14A4A" w:rsidP="00B14A4A">
      <w:pPr>
        <w:pStyle w:val="NormalWeb"/>
        <w:ind w:firstLine="360"/>
        <w:rPr>
          <w:sz w:val="28"/>
          <w:szCs w:val="28"/>
        </w:rPr>
      </w:pPr>
    </w:p>
    <w:p w14:paraId="2A6DF026" w14:textId="77777777" w:rsidR="00B14A4A" w:rsidRDefault="00B14A4A" w:rsidP="00B14A4A">
      <w:pPr>
        <w:pStyle w:val="NormalWeb"/>
        <w:ind w:firstLine="360"/>
        <w:rPr>
          <w:sz w:val="28"/>
          <w:szCs w:val="28"/>
        </w:rPr>
      </w:pPr>
    </w:p>
    <w:p w14:paraId="56A2B6D9" w14:textId="77777777" w:rsidR="00B14A4A" w:rsidRDefault="00B14A4A" w:rsidP="00B14A4A">
      <w:pPr>
        <w:pStyle w:val="NormalWeb"/>
        <w:ind w:firstLine="360"/>
        <w:rPr>
          <w:sz w:val="28"/>
          <w:szCs w:val="28"/>
        </w:rPr>
      </w:pPr>
    </w:p>
    <w:p w14:paraId="3B4D82E4" w14:textId="77777777" w:rsidR="00B14A4A" w:rsidRDefault="00B14A4A" w:rsidP="00B14A4A">
      <w:pPr>
        <w:pStyle w:val="NormalWeb"/>
        <w:ind w:firstLine="360"/>
        <w:rPr>
          <w:sz w:val="28"/>
          <w:szCs w:val="28"/>
        </w:rPr>
      </w:pPr>
    </w:p>
    <w:p w14:paraId="27A3396D" w14:textId="77777777" w:rsidR="00B14A4A" w:rsidRDefault="00B14A4A" w:rsidP="00B14A4A">
      <w:pPr>
        <w:pStyle w:val="NormalWeb"/>
        <w:ind w:firstLine="360"/>
        <w:rPr>
          <w:sz w:val="28"/>
          <w:szCs w:val="28"/>
        </w:rPr>
      </w:pPr>
    </w:p>
    <w:p w14:paraId="3BDEC0D9" w14:textId="77777777" w:rsidR="00B14A4A" w:rsidRDefault="00B14A4A" w:rsidP="00B14A4A">
      <w:pPr>
        <w:pStyle w:val="Heading3"/>
        <w:numPr>
          <w:ilvl w:val="0"/>
          <w:numId w:val="0"/>
        </w:numPr>
        <w:rPr>
          <w:i w:val="0"/>
          <w:iCs/>
          <w:lang w:val="ru-RU"/>
        </w:rPr>
      </w:pPr>
    </w:p>
    <w:p w14:paraId="6B990BC9" w14:textId="77777777" w:rsidR="00B14A4A" w:rsidRDefault="00B14A4A" w:rsidP="00B14A4A">
      <w:pPr>
        <w:pStyle w:val="Heading3"/>
        <w:numPr>
          <w:ilvl w:val="0"/>
          <w:numId w:val="0"/>
        </w:numPr>
        <w:rPr>
          <w:i w:val="0"/>
          <w:iCs/>
          <w:lang w:val="ru-RU"/>
        </w:rPr>
      </w:pPr>
    </w:p>
    <w:p w14:paraId="69661EBF" w14:textId="77777777" w:rsidR="00B14A4A" w:rsidRDefault="00B14A4A" w:rsidP="00B14A4A">
      <w:pPr>
        <w:pStyle w:val="Heading3"/>
        <w:numPr>
          <w:ilvl w:val="0"/>
          <w:numId w:val="0"/>
        </w:numPr>
        <w:rPr>
          <w:i w:val="0"/>
          <w:iCs/>
          <w:lang w:val="ru-RU"/>
        </w:rPr>
      </w:pPr>
    </w:p>
    <w:p w14:paraId="0DB661A0" w14:textId="77777777" w:rsidR="00B14A4A" w:rsidRDefault="00B14A4A" w:rsidP="00B14A4A">
      <w:pPr>
        <w:pStyle w:val="Heading3"/>
        <w:numPr>
          <w:ilvl w:val="0"/>
          <w:numId w:val="0"/>
        </w:numPr>
        <w:rPr>
          <w:i w:val="0"/>
          <w:iCs/>
          <w:lang w:val="ru-RU"/>
        </w:rPr>
      </w:pPr>
    </w:p>
    <w:p w14:paraId="28CC019B" w14:textId="77777777" w:rsidR="00B14A4A" w:rsidRDefault="00B14A4A" w:rsidP="00B14A4A">
      <w:pPr>
        <w:pStyle w:val="Heading3"/>
        <w:numPr>
          <w:ilvl w:val="0"/>
          <w:numId w:val="0"/>
        </w:numPr>
        <w:rPr>
          <w:i w:val="0"/>
          <w:iCs/>
          <w:lang w:val="ru-RU"/>
        </w:rPr>
      </w:pPr>
    </w:p>
    <w:p w14:paraId="35665FEA" w14:textId="77777777" w:rsidR="00B14A4A" w:rsidRPr="00855BA8" w:rsidRDefault="00B14A4A" w:rsidP="00B14A4A">
      <w:pPr>
        <w:rPr>
          <w:lang w:val="ru-RU"/>
        </w:rPr>
      </w:pPr>
    </w:p>
    <w:p w14:paraId="337A6E39" w14:textId="77777777" w:rsidR="00B14A4A" w:rsidRPr="005B24DF" w:rsidRDefault="00B14A4A" w:rsidP="00B14A4A">
      <w:pPr>
        <w:pStyle w:val="Heading2"/>
        <w:rPr>
          <w:i/>
        </w:rPr>
      </w:pPr>
      <w:bookmarkStart w:id="41" w:name="_Toc135653406"/>
      <w:bookmarkStart w:id="42" w:name="_Toc136195424"/>
      <w:r w:rsidRPr="005B24DF">
        <w:t>Аналіз допоміжних програмних засобів та засобів розробки</w:t>
      </w:r>
      <w:bookmarkEnd w:id="41"/>
      <w:bookmarkEnd w:id="42"/>
    </w:p>
    <w:p w14:paraId="7AE34EDB" w14:textId="77777777" w:rsidR="00B14A4A" w:rsidRPr="005B24DF" w:rsidRDefault="00B14A4A" w:rsidP="00B14A4A">
      <w:pPr>
        <w:pStyle w:val="NormalWeb"/>
        <w:ind w:firstLine="720"/>
        <w:rPr>
          <w:sz w:val="28"/>
          <w:szCs w:val="28"/>
        </w:rPr>
      </w:pPr>
      <w:r w:rsidRPr="005B24DF">
        <w:rPr>
          <w:sz w:val="28"/>
          <w:szCs w:val="28"/>
        </w:rPr>
        <w:t>Xcode - це IDE (інтегроване середовище розробки), яке, можна сказати, є єдиною опцією для розробки під пристрої Apple. Хоча воно не є найкращим IDE у світі, останній конкурент, AppCode від JetBrains, недавно припинив своє існування. Крім того, лише Xcode дозволяє розміщувати додатки в App Store.</w:t>
      </w:r>
    </w:p>
    <w:p w14:paraId="7D5512B4" w14:textId="77777777" w:rsidR="00B14A4A" w:rsidRPr="005B24DF" w:rsidRDefault="00B14A4A" w:rsidP="00B14A4A">
      <w:pPr>
        <w:pStyle w:val="NormalWeb"/>
        <w:ind w:firstLine="720"/>
        <w:rPr>
          <w:sz w:val="28"/>
          <w:szCs w:val="28"/>
        </w:rPr>
      </w:pPr>
      <w:r w:rsidRPr="005B24DF">
        <w:rPr>
          <w:sz w:val="28"/>
          <w:szCs w:val="28"/>
        </w:rPr>
        <w:t>DBeaver - це простий безкоштовний редактор для тестування запитів до MySQL та інших баз даних. Він дуже зручний у використанні.</w:t>
      </w:r>
    </w:p>
    <w:p w14:paraId="43BB7A01" w14:textId="77777777" w:rsidR="00B14A4A" w:rsidRPr="005B24DF" w:rsidRDefault="00B14A4A" w:rsidP="00B14A4A">
      <w:pPr>
        <w:pStyle w:val="NormalWeb"/>
        <w:ind w:firstLine="720"/>
        <w:rPr>
          <w:sz w:val="28"/>
          <w:szCs w:val="28"/>
          <w:lang w:val="ru-RU"/>
        </w:rPr>
      </w:pPr>
      <w:r w:rsidRPr="005B24DF">
        <w:rPr>
          <w:sz w:val="28"/>
          <w:szCs w:val="28"/>
        </w:rPr>
        <w:t>Simulator - це інструмент, що дозволяє симулювати роботу iPhone на ноутбуку. Він розроблений компанією Apple і використовується для тестування програм на різних моделях пристроїв.</w:t>
      </w:r>
    </w:p>
    <w:p w14:paraId="0A444086" w14:textId="77777777" w:rsidR="00B14A4A" w:rsidRDefault="00B14A4A" w:rsidP="00B14A4A">
      <w:pPr>
        <w:rPr>
          <w:sz w:val="28"/>
          <w:szCs w:val="28"/>
        </w:rPr>
      </w:pPr>
    </w:p>
    <w:p w14:paraId="776C0515" w14:textId="77777777" w:rsidR="00B14A4A" w:rsidRDefault="00B14A4A" w:rsidP="00B14A4A">
      <w:pPr>
        <w:rPr>
          <w:sz w:val="28"/>
          <w:szCs w:val="28"/>
        </w:rPr>
      </w:pPr>
    </w:p>
    <w:p w14:paraId="060BDD82" w14:textId="77777777" w:rsidR="00B14A4A" w:rsidRDefault="00B14A4A" w:rsidP="00B14A4A">
      <w:pPr>
        <w:rPr>
          <w:sz w:val="28"/>
          <w:szCs w:val="28"/>
        </w:rPr>
      </w:pPr>
    </w:p>
    <w:p w14:paraId="103D86D7" w14:textId="77777777" w:rsidR="00B14A4A" w:rsidRDefault="00B14A4A" w:rsidP="00B14A4A">
      <w:pPr>
        <w:rPr>
          <w:sz w:val="28"/>
          <w:szCs w:val="28"/>
        </w:rPr>
      </w:pPr>
    </w:p>
    <w:p w14:paraId="236AABF1" w14:textId="77777777" w:rsidR="00B14A4A" w:rsidRDefault="00B14A4A" w:rsidP="00B14A4A">
      <w:pPr>
        <w:rPr>
          <w:sz w:val="28"/>
          <w:szCs w:val="28"/>
        </w:rPr>
      </w:pPr>
    </w:p>
    <w:p w14:paraId="4E52FB1E" w14:textId="77777777" w:rsidR="00B14A4A" w:rsidRDefault="00B14A4A" w:rsidP="00B14A4A">
      <w:pPr>
        <w:rPr>
          <w:sz w:val="28"/>
          <w:szCs w:val="28"/>
        </w:rPr>
      </w:pPr>
    </w:p>
    <w:p w14:paraId="60787B13" w14:textId="77777777" w:rsidR="00B14A4A" w:rsidRDefault="00B14A4A" w:rsidP="00B14A4A">
      <w:pPr>
        <w:rPr>
          <w:sz w:val="28"/>
          <w:szCs w:val="28"/>
        </w:rPr>
      </w:pPr>
    </w:p>
    <w:p w14:paraId="09166531" w14:textId="77777777" w:rsidR="00B14A4A" w:rsidRDefault="00B14A4A" w:rsidP="00B14A4A">
      <w:pPr>
        <w:rPr>
          <w:sz w:val="28"/>
          <w:szCs w:val="28"/>
        </w:rPr>
      </w:pPr>
    </w:p>
    <w:p w14:paraId="3B34C1BF" w14:textId="77777777" w:rsidR="00B14A4A" w:rsidRDefault="00B14A4A" w:rsidP="00B14A4A">
      <w:pPr>
        <w:rPr>
          <w:sz w:val="28"/>
          <w:szCs w:val="28"/>
        </w:rPr>
      </w:pPr>
    </w:p>
    <w:p w14:paraId="71F99805" w14:textId="77777777" w:rsidR="00B14A4A" w:rsidRDefault="00B14A4A" w:rsidP="00B14A4A">
      <w:pPr>
        <w:rPr>
          <w:sz w:val="28"/>
          <w:szCs w:val="28"/>
        </w:rPr>
      </w:pPr>
    </w:p>
    <w:p w14:paraId="0F49FDA4" w14:textId="77777777" w:rsidR="00B14A4A" w:rsidRDefault="00B14A4A" w:rsidP="00B14A4A">
      <w:pPr>
        <w:rPr>
          <w:sz w:val="28"/>
          <w:szCs w:val="28"/>
        </w:rPr>
      </w:pPr>
    </w:p>
    <w:p w14:paraId="24943FF1" w14:textId="77777777" w:rsidR="00B14A4A" w:rsidRDefault="00B14A4A" w:rsidP="00B14A4A">
      <w:pPr>
        <w:rPr>
          <w:sz w:val="28"/>
          <w:szCs w:val="28"/>
        </w:rPr>
      </w:pPr>
    </w:p>
    <w:p w14:paraId="6665BF57" w14:textId="77777777" w:rsidR="00B14A4A" w:rsidRDefault="00B14A4A" w:rsidP="00B14A4A">
      <w:pPr>
        <w:rPr>
          <w:sz w:val="28"/>
          <w:szCs w:val="28"/>
        </w:rPr>
      </w:pPr>
    </w:p>
    <w:p w14:paraId="686A4EAF" w14:textId="77777777" w:rsidR="00B14A4A" w:rsidRDefault="00B14A4A" w:rsidP="00B14A4A">
      <w:pPr>
        <w:rPr>
          <w:sz w:val="28"/>
          <w:szCs w:val="28"/>
        </w:rPr>
      </w:pPr>
    </w:p>
    <w:p w14:paraId="515986DC" w14:textId="77777777" w:rsidR="00B14A4A" w:rsidRDefault="00B14A4A" w:rsidP="00B14A4A">
      <w:pPr>
        <w:rPr>
          <w:sz w:val="28"/>
          <w:szCs w:val="28"/>
        </w:rPr>
      </w:pPr>
    </w:p>
    <w:p w14:paraId="7297865A" w14:textId="77777777" w:rsidR="00B14A4A" w:rsidRDefault="00B14A4A" w:rsidP="00B14A4A">
      <w:pPr>
        <w:rPr>
          <w:sz w:val="28"/>
          <w:szCs w:val="28"/>
        </w:rPr>
      </w:pPr>
    </w:p>
    <w:p w14:paraId="3A0A2222" w14:textId="77777777" w:rsidR="00B14A4A" w:rsidRDefault="00B14A4A" w:rsidP="00B14A4A">
      <w:pPr>
        <w:rPr>
          <w:sz w:val="28"/>
          <w:szCs w:val="28"/>
        </w:rPr>
      </w:pPr>
    </w:p>
    <w:p w14:paraId="31CC3A82" w14:textId="77777777" w:rsidR="00B14A4A" w:rsidRDefault="00B14A4A" w:rsidP="00B14A4A">
      <w:pPr>
        <w:rPr>
          <w:sz w:val="28"/>
          <w:szCs w:val="28"/>
        </w:rPr>
      </w:pPr>
    </w:p>
    <w:p w14:paraId="02ED63FF" w14:textId="77777777" w:rsidR="00B14A4A" w:rsidRDefault="00B14A4A" w:rsidP="00B14A4A">
      <w:pPr>
        <w:rPr>
          <w:sz w:val="28"/>
          <w:szCs w:val="28"/>
        </w:rPr>
      </w:pPr>
    </w:p>
    <w:p w14:paraId="6821EE26" w14:textId="77777777" w:rsidR="00B14A4A" w:rsidRDefault="00B14A4A" w:rsidP="00B14A4A">
      <w:pPr>
        <w:rPr>
          <w:sz w:val="28"/>
          <w:szCs w:val="28"/>
        </w:rPr>
      </w:pPr>
    </w:p>
    <w:p w14:paraId="78BA10B4" w14:textId="77777777" w:rsidR="00B14A4A" w:rsidRDefault="00B14A4A" w:rsidP="00B14A4A">
      <w:pPr>
        <w:rPr>
          <w:sz w:val="28"/>
          <w:szCs w:val="28"/>
        </w:rPr>
      </w:pPr>
    </w:p>
    <w:p w14:paraId="151FC5A0" w14:textId="77777777" w:rsidR="00B14A4A" w:rsidRDefault="00B14A4A" w:rsidP="00B14A4A">
      <w:pPr>
        <w:rPr>
          <w:sz w:val="28"/>
          <w:szCs w:val="28"/>
        </w:rPr>
      </w:pPr>
    </w:p>
    <w:p w14:paraId="7EED44E4" w14:textId="77777777" w:rsidR="00B14A4A" w:rsidRDefault="00B14A4A" w:rsidP="00B14A4A">
      <w:pPr>
        <w:rPr>
          <w:sz w:val="28"/>
          <w:szCs w:val="28"/>
        </w:rPr>
      </w:pPr>
    </w:p>
    <w:p w14:paraId="6F78E0C0" w14:textId="77777777" w:rsidR="00B14A4A" w:rsidRDefault="00B14A4A" w:rsidP="00B14A4A">
      <w:pPr>
        <w:rPr>
          <w:sz w:val="28"/>
          <w:szCs w:val="28"/>
        </w:rPr>
      </w:pPr>
    </w:p>
    <w:p w14:paraId="0B5324C2" w14:textId="77777777" w:rsidR="00B14A4A" w:rsidRDefault="00B14A4A" w:rsidP="00B14A4A">
      <w:pPr>
        <w:rPr>
          <w:sz w:val="28"/>
          <w:szCs w:val="28"/>
        </w:rPr>
      </w:pPr>
    </w:p>
    <w:p w14:paraId="0FB5D576" w14:textId="77777777" w:rsidR="00B14A4A" w:rsidRDefault="00B14A4A" w:rsidP="00B14A4A">
      <w:pPr>
        <w:rPr>
          <w:sz w:val="28"/>
          <w:szCs w:val="28"/>
        </w:rPr>
      </w:pPr>
    </w:p>
    <w:p w14:paraId="4DCABF12" w14:textId="77777777" w:rsidR="00B14A4A" w:rsidRDefault="00B14A4A" w:rsidP="00B14A4A">
      <w:pPr>
        <w:rPr>
          <w:sz w:val="28"/>
          <w:szCs w:val="28"/>
        </w:rPr>
      </w:pPr>
    </w:p>
    <w:p w14:paraId="76110002" w14:textId="77777777" w:rsidR="00B14A4A" w:rsidRPr="003F254F" w:rsidRDefault="00B14A4A" w:rsidP="00B14A4A">
      <w:pPr>
        <w:rPr>
          <w:sz w:val="28"/>
          <w:szCs w:val="28"/>
          <w:lang w:val="ru-RU"/>
        </w:rPr>
      </w:pPr>
    </w:p>
    <w:p w14:paraId="053A5134" w14:textId="69A514B2" w:rsidR="00B14A4A" w:rsidRDefault="00047562" w:rsidP="00B14A4A">
      <w:pPr>
        <w:pStyle w:val="Heading1"/>
      </w:pPr>
      <w:bookmarkStart w:id="43" w:name="_Toc136195425"/>
      <w:r>
        <w:rPr>
          <w:lang w:val="ru-RU"/>
        </w:rPr>
        <w:lastRenderedPageBreak/>
        <w:t>Ма</w:t>
      </w:r>
      <w:r>
        <w:t>тематичне забезпечення</w:t>
      </w:r>
      <w:bookmarkEnd w:id="43"/>
    </w:p>
    <w:p w14:paraId="163357DB" w14:textId="24FC6879" w:rsidR="00047562" w:rsidRDefault="00047562" w:rsidP="00047562">
      <w:pPr>
        <w:pStyle w:val="Heading2"/>
      </w:pPr>
      <w:bookmarkStart w:id="44" w:name="_Toc136195426"/>
      <w:r>
        <w:t>Змістова постановка задачі</w:t>
      </w:r>
      <w:bookmarkEnd w:id="44"/>
    </w:p>
    <w:p w14:paraId="11566AA4" w14:textId="7108B0BF" w:rsidR="00733266" w:rsidRPr="00B942E3" w:rsidRDefault="00733266" w:rsidP="00760071">
      <w:pPr>
        <w:pStyle w:val="ListParagraph"/>
        <w:numPr>
          <w:ilvl w:val="0"/>
          <w:numId w:val="6"/>
        </w:numPr>
        <w:rPr>
          <w:sz w:val="28"/>
          <w:szCs w:val="28"/>
        </w:rPr>
      </w:pPr>
      <w:r w:rsidRPr="00B942E3">
        <w:rPr>
          <w:sz w:val="28"/>
          <w:szCs w:val="28"/>
          <w:lang w:val="uk-UA"/>
        </w:rPr>
        <w:t xml:space="preserve">Створення розширюваної компонентної системи, на базі якої можна створювати нові компоненти </w:t>
      </w:r>
    </w:p>
    <w:p w14:paraId="063A621A" w14:textId="777652E1" w:rsidR="00047562" w:rsidRPr="00B942E3" w:rsidRDefault="00047562" w:rsidP="00047562">
      <w:pPr>
        <w:pStyle w:val="ListParagraph"/>
        <w:numPr>
          <w:ilvl w:val="0"/>
          <w:numId w:val="6"/>
        </w:numPr>
        <w:rPr>
          <w:sz w:val="28"/>
          <w:szCs w:val="28"/>
        </w:rPr>
      </w:pPr>
      <w:r w:rsidRPr="00B942E3">
        <w:rPr>
          <w:sz w:val="28"/>
          <w:szCs w:val="28"/>
          <w:lang w:val="uk-UA"/>
        </w:rPr>
        <w:t>Створення пакетів завдань.</w:t>
      </w:r>
      <w:r w:rsidR="00733266" w:rsidRPr="00B942E3">
        <w:rPr>
          <w:sz w:val="28"/>
          <w:szCs w:val="28"/>
          <w:lang w:val="uk-UA"/>
        </w:rPr>
        <w:t xml:space="preserve"> Можливість редагувати пакет, кількість завдань</w:t>
      </w:r>
    </w:p>
    <w:p w14:paraId="077703E8" w14:textId="6F7DEE6C" w:rsidR="00733266" w:rsidRPr="00B942E3" w:rsidRDefault="00733266" w:rsidP="00095B13">
      <w:pPr>
        <w:pStyle w:val="ListParagraph"/>
        <w:numPr>
          <w:ilvl w:val="0"/>
          <w:numId w:val="6"/>
        </w:numPr>
        <w:rPr>
          <w:sz w:val="28"/>
          <w:szCs w:val="28"/>
          <w:lang w:val="uk-UA"/>
        </w:rPr>
      </w:pPr>
      <w:r w:rsidRPr="00B942E3">
        <w:rPr>
          <w:sz w:val="28"/>
          <w:szCs w:val="28"/>
          <w:lang w:val="uk-UA"/>
        </w:rPr>
        <w:t>Загрузка пакетів до програми, яка буду їх оброблювати і присилати сповіщення</w:t>
      </w:r>
    </w:p>
    <w:p w14:paraId="00B717C0" w14:textId="728692BF" w:rsidR="00733266" w:rsidRDefault="00733266" w:rsidP="00733266">
      <w:pPr>
        <w:pStyle w:val="Heading2"/>
      </w:pPr>
      <w:bookmarkStart w:id="45" w:name="_Toc136195427"/>
      <w:r>
        <w:t>Математична постановка задачі</w:t>
      </w:r>
      <w:bookmarkEnd w:id="45"/>
      <w:r>
        <w:t xml:space="preserve"> </w:t>
      </w:r>
    </w:p>
    <w:p w14:paraId="578E975C" w14:textId="77E80986" w:rsidR="00733266" w:rsidRDefault="00733266" w:rsidP="00733266">
      <w:pPr>
        <w:pStyle w:val="Heading3"/>
      </w:pPr>
      <w:bookmarkStart w:id="46" w:name="_Toc136195428"/>
      <w:r>
        <w:t>Система компонентів</w:t>
      </w:r>
      <w:bookmarkEnd w:id="46"/>
      <w:r>
        <w:t xml:space="preserve"> </w:t>
      </w:r>
    </w:p>
    <w:p w14:paraId="16B89579" w14:textId="43DB6CAA" w:rsidR="00613200" w:rsidRPr="00613200" w:rsidRDefault="00613200" w:rsidP="00613200">
      <w:pPr>
        <w:rPr>
          <w:sz w:val="28"/>
          <w:szCs w:val="28"/>
        </w:rPr>
      </w:pPr>
      <w:r>
        <w:rPr>
          <w:sz w:val="28"/>
          <w:szCs w:val="28"/>
        </w:rPr>
        <w:t>На мій погляд найскладніший етап проектування всього проекту</w:t>
      </w:r>
    </w:p>
    <w:p w14:paraId="7EFD3016" w14:textId="514CA922" w:rsidR="00613200" w:rsidRDefault="00613200" w:rsidP="00613200">
      <w:pPr>
        <w:pStyle w:val="Heading4"/>
      </w:pPr>
      <w:r>
        <w:t xml:space="preserve">Типи компонентів та їх обробники </w:t>
      </w:r>
    </w:p>
    <w:p w14:paraId="4CD6F623" w14:textId="4275F2EB" w:rsidR="00733266" w:rsidRPr="00613200" w:rsidRDefault="00613200" w:rsidP="00733266">
      <w:pPr>
        <w:rPr>
          <w:sz w:val="28"/>
          <w:szCs w:val="28"/>
        </w:rPr>
      </w:pPr>
      <w:r>
        <w:rPr>
          <w:sz w:val="28"/>
          <w:szCs w:val="28"/>
        </w:rPr>
        <w:t>Необхідно</w:t>
      </w:r>
      <w:r w:rsidR="00733266">
        <w:rPr>
          <w:sz w:val="28"/>
          <w:szCs w:val="28"/>
        </w:rPr>
        <w:t xml:space="preserve"> мати </w:t>
      </w:r>
      <w:r w:rsidR="00733266">
        <w:rPr>
          <w:sz w:val="28"/>
          <w:szCs w:val="28"/>
          <w:lang w:val="en-US"/>
        </w:rPr>
        <w:t>n</w:t>
      </w:r>
      <w:r w:rsidR="00733266">
        <w:rPr>
          <w:sz w:val="28"/>
          <w:szCs w:val="28"/>
        </w:rPr>
        <w:t xml:space="preserve"> типів компонентів</w:t>
      </w:r>
      <w:r>
        <w:rPr>
          <w:sz w:val="28"/>
          <w:szCs w:val="28"/>
        </w:rPr>
        <w:t xml:space="preserve"> + </w:t>
      </w:r>
      <w:r>
        <w:rPr>
          <w:sz w:val="28"/>
          <w:szCs w:val="28"/>
          <w:lang w:val="en-US"/>
        </w:rPr>
        <w:t>n</w:t>
      </w:r>
      <w:r w:rsidRPr="00613200">
        <w:rPr>
          <w:sz w:val="28"/>
          <w:szCs w:val="28"/>
        </w:rPr>
        <w:t xml:space="preserve">1 </w:t>
      </w:r>
      <w:r>
        <w:rPr>
          <w:sz w:val="28"/>
          <w:szCs w:val="28"/>
        </w:rPr>
        <w:t xml:space="preserve">типів обробників + </w:t>
      </w:r>
      <w:r>
        <w:rPr>
          <w:sz w:val="28"/>
          <w:szCs w:val="28"/>
          <w:lang w:val="en-US"/>
        </w:rPr>
        <w:t>n</w:t>
      </w:r>
      <w:r w:rsidRPr="00613200">
        <w:rPr>
          <w:sz w:val="28"/>
          <w:szCs w:val="28"/>
        </w:rPr>
        <w:t xml:space="preserve">2 </w:t>
      </w:r>
      <w:r>
        <w:rPr>
          <w:sz w:val="28"/>
          <w:szCs w:val="28"/>
        </w:rPr>
        <w:t xml:space="preserve">реалізацій типів обробників. Де </w:t>
      </w:r>
      <w:r>
        <w:rPr>
          <w:sz w:val="28"/>
          <w:szCs w:val="28"/>
          <w:lang w:val="en-US"/>
        </w:rPr>
        <w:t>n</w:t>
      </w:r>
      <w:r w:rsidRPr="00613200">
        <w:rPr>
          <w:sz w:val="28"/>
          <w:szCs w:val="28"/>
        </w:rPr>
        <w:t xml:space="preserve"> = </w:t>
      </w:r>
      <w:r>
        <w:rPr>
          <w:sz w:val="28"/>
          <w:szCs w:val="28"/>
          <w:lang w:val="en-US"/>
        </w:rPr>
        <w:t>n</w:t>
      </w:r>
      <w:r w:rsidRPr="00613200">
        <w:rPr>
          <w:sz w:val="28"/>
          <w:szCs w:val="28"/>
        </w:rPr>
        <w:t xml:space="preserve">1 = </w:t>
      </w:r>
      <w:r>
        <w:rPr>
          <w:sz w:val="28"/>
          <w:szCs w:val="28"/>
          <w:lang w:val="en-US"/>
        </w:rPr>
        <w:t>n</w:t>
      </w:r>
      <w:r w:rsidRPr="00613200">
        <w:rPr>
          <w:sz w:val="28"/>
          <w:szCs w:val="28"/>
        </w:rPr>
        <w:t>2</w:t>
      </w:r>
    </w:p>
    <w:p w14:paraId="0833198B" w14:textId="3B708C94" w:rsidR="00733266" w:rsidRDefault="00613200" w:rsidP="00613200">
      <w:pPr>
        <w:pStyle w:val="Heading4"/>
      </w:pPr>
      <w:r>
        <w:t xml:space="preserve">Компоненти </w:t>
      </w:r>
    </w:p>
    <w:p w14:paraId="5FD28C4A" w14:textId="68DF4694" w:rsidR="00613200" w:rsidRDefault="00613200" w:rsidP="00613200">
      <w:pPr>
        <w:rPr>
          <w:sz w:val="28"/>
          <w:szCs w:val="28"/>
          <w:lang w:val="en-US"/>
        </w:rPr>
      </w:pPr>
      <w:r>
        <w:rPr>
          <w:sz w:val="28"/>
          <w:szCs w:val="28"/>
        </w:rPr>
        <w:t xml:space="preserve">Необхідно мати </w:t>
      </w:r>
      <w:r>
        <w:rPr>
          <w:sz w:val="28"/>
          <w:szCs w:val="28"/>
          <w:lang w:val="en-US"/>
        </w:rPr>
        <w:t>m</w:t>
      </w:r>
      <w:r>
        <w:rPr>
          <w:sz w:val="28"/>
          <w:szCs w:val="28"/>
        </w:rPr>
        <w:t xml:space="preserve"> компонентів + </w:t>
      </w:r>
      <w:r>
        <w:rPr>
          <w:sz w:val="28"/>
          <w:szCs w:val="28"/>
          <w:lang w:val="en-US"/>
        </w:rPr>
        <w:t>m</w:t>
      </w:r>
      <w:r w:rsidRPr="00613200">
        <w:rPr>
          <w:sz w:val="28"/>
          <w:szCs w:val="28"/>
          <w:lang w:val="ru-RU"/>
        </w:rPr>
        <w:t xml:space="preserve">1 </w:t>
      </w:r>
      <w:r>
        <w:rPr>
          <w:sz w:val="28"/>
          <w:szCs w:val="28"/>
        </w:rPr>
        <w:t xml:space="preserve">вхідних даних до них + </w:t>
      </w:r>
      <w:r>
        <w:rPr>
          <w:sz w:val="28"/>
          <w:szCs w:val="28"/>
          <w:lang w:val="en-US"/>
        </w:rPr>
        <w:t>m</w:t>
      </w:r>
      <w:r w:rsidRPr="00613200">
        <w:rPr>
          <w:sz w:val="28"/>
          <w:szCs w:val="28"/>
          <w:lang w:val="ru-RU"/>
        </w:rPr>
        <w:t xml:space="preserve">2 </w:t>
      </w:r>
      <w:r>
        <w:rPr>
          <w:sz w:val="28"/>
          <w:szCs w:val="28"/>
        </w:rPr>
        <w:t xml:space="preserve">реалізацій цих компонентів. Де </w:t>
      </w:r>
      <w:r>
        <w:rPr>
          <w:sz w:val="28"/>
          <w:szCs w:val="28"/>
          <w:lang w:val="en-US"/>
        </w:rPr>
        <w:t>m = m1 = m2</w:t>
      </w:r>
    </w:p>
    <w:p w14:paraId="7FC16CB9" w14:textId="2251B628" w:rsidR="00613200" w:rsidRDefault="00613200" w:rsidP="00613200">
      <w:pPr>
        <w:pStyle w:val="Heading3"/>
      </w:pPr>
      <w:bookmarkStart w:id="47" w:name="_Toc136195429"/>
      <w:r>
        <w:t>Алгоритм роботи з пакетами завдань</w:t>
      </w:r>
      <w:bookmarkEnd w:id="47"/>
    </w:p>
    <w:p w14:paraId="4792E558" w14:textId="17270F9D" w:rsidR="00613200" w:rsidRDefault="00613200" w:rsidP="00613200">
      <w:pPr>
        <w:pStyle w:val="Heading4"/>
      </w:pPr>
      <w:r>
        <w:t xml:space="preserve">Завдання </w:t>
      </w:r>
      <w:r>
        <w:rPr>
          <w:lang w:val="en-US"/>
        </w:rPr>
        <w:t>(Task)</w:t>
      </w:r>
    </w:p>
    <w:p w14:paraId="110739B3" w14:textId="7092DF6E" w:rsidR="00613200" w:rsidRDefault="00613200" w:rsidP="00613200">
      <w:pPr>
        <w:rPr>
          <w:sz w:val="28"/>
          <w:szCs w:val="28"/>
        </w:rPr>
      </w:pPr>
      <w:r w:rsidRPr="00613200">
        <w:rPr>
          <w:sz w:val="28"/>
          <w:szCs w:val="28"/>
        </w:rPr>
        <w:t>Н</w:t>
      </w:r>
      <w:r>
        <w:rPr>
          <w:sz w:val="28"/>
          <w:szCs w:val="28"/>
        </w:rPr>
        <w:t xml:space="preserve">еобхідно щоб кожен </w:t>
      </w:r>
      <w:r>
        <w:rPr>
          <w:sz w:val="28"/>
          <w:szCs w:val="28"/>
          <w:lang w:val="en-US"/>
        </w:rPr>
        <w:t>task</w:t>
      </w:r>
      <w:r w:rsidRPr="00613200">
        <w:rPr>
          <w:sz w:val="28"/>
          <w:szCs w:val="28"/>
        </w:rPr>
        <w:t>[</w:t>
      </w:r>
      <w:r>
        <w:rPr>
          <w:sz w:val="28"/>
          <w:szCs w:val="28"/>
          <w:lang w:val="en-US"/>
        </w:rPr>
        <w:t>n</w:t>
      </w:r>
      <w:r w:rsidRPr="00613200">
        <w:rPr>
          <w:sz w:val="28"/>
          <w:szCs w:val="28"/>
        </w:rPr>
        <w:t>]</w:t>
      </w:r>
      <w:r>
        <w:rPr>
          <w:sz w:val="28"/>
          <w:szCs w:val="28"/>
        </w:rPr>
        <w:t xml:space="preserve"> мав можливість мати </w:t>
      </w:r>
      <w:r>
        <w:rPr>
          <w:sz w:val="28"/>
          <w:szCs w:val="28"/>
          <w:lang w:val="en-US"/>
        </w:rPr>
        <w:t>m</w:t>
      </w:r>
      <w:r>
        <w:rPr>
          <w:sz w:val="28"/>
          <w:szCs w:val="28"/>
        </w:rPr>
        <w:t xml:space="preserve"> компонентів, де компонент може мати під собою </w:t>
      </w:r>
      <w:r>
        <w:rPr>
          <w:sz w:val="28"/>
          <w:szCs w:val="28"/>
          <w:lang w:val="en-US"/>
        </w:rPr>
        <w:t>k</w:t>
      </w:r>
      <w:r w:rsidRPr="00613200">
        <w:rPr>
          <w:sz w:val="28"/>
          <w:szCs w:val="28"/>
        </w:rPr>
        <w:t xml:space="preserve"> </w:t>
      </w:r>
      <w:r>
        <w:rPr>
          <w:sz w:val="28"/>
          <w:szCs w:val="28"/>
        </w:rPr>
        <w:t>типів комонентів, які у свою чергу мають</w:t>
      </w:r>
      <w:r w:rsidRPr="00613200">
        <w:rPr>
          <w:sz w:val="28"/>
          <w:szCs w:val="28"/>
        </w:rPr>
        <w:t xml:space="preserve"> </w:t>
      </w:r>
      <w:r>
        <w:rPr>
          <w:sz w:val="28"/>
          <w:szCs w:val="28"/>
          <w:lang w:val="en-US"/>
        </w:rPr>
        <w:t>k</w:t>
      </w:r>
      <w:r w:rsidRPr="00613200">
        <w:rPr>
          <w:sz w:val="28"/>
          <w:szCs w:val="28"/>
        </w:rPr>
        <w:t>1</w:t>
      </w:r>
      <w:r w:rsidR="00C72F76">
        <w:rPr>
          <w:sz w:val="28"/>
          <w:szCs w:val="28"/>
        </w:rPr>
        <w:t>…</w:t>
      </w:r>
      <w:r w:rsidR="00C72F76" w:rsidRPr="00C72F76">
        <w:rPr>
          <w:sz w:val="28"/>
          <w:szCs w:val="28"/>
        </w:rPr>
        <w:t>.</w:t>
      </w:r>
      <w:r w:rsidR="00C72F76">
        <w:rPr>
          <w:sz w:val="28"/>
          <w:szCs w:val="28"/>
          <w:lang w:val="en-US"/>
        </w:rPr>
        <w:t>kk</w:t>
      </w:r>
      <w:r w:rsidR="00C72F76" w:rsidRPr="00C72F76">
        <w:rPr>
          <w:sz w:val="28"/>
          <w:szCs w:val="28"/>
        </w:rPr>
        <w:t xml:space="preserve"> </w:t>
      </w:r>
      <w:r w:rsidR="00C72F76">
        <w:rPr>
          <w:sz w:val="28"/>
          <w:szCs w:val="28"/>
        </w:rPr>
        <w:t xml:space="preserve">обробників, які в свою чергу мають </w:t>
      </w:r>
      <w:r w:rsidR="00C72F76">
        <w:rPr>
          <w:sz w:val="28"/>
          <w:szCs w:val="28"/>
          <w:lang w:val="en-US"/>
        </w:rPr>
        <w:t>l</w:t>
      </w:r>
      <w:r w:rsidR="00C72F76">
        <w:rPr>
          <w:sz w:val="28"/>
          <w:szCs w:val="28"/>
        </w:rPr>
        <w:t>…</w:t>
      </w:r>
      <w:r w:rsidR="00C72F76">
        <w:rPr>
          <w:sz w:val="28"/>
          <w:szCs w:val="28"/>
          <w:lang w:val="en-US"/>
        </w:rPr>
        <w:t>ll</w:t>
      </w:r>
      <w:r w:rsidR="00C72F76" w:rsidRPr="00C72F76">
        <w:rPr>
          <w:sz w:val="28"/>
          <w:szCs w:val="28"/>
        </w:rPr>
        <w:t xml:space="preserve"> </w:t>
      </w:r>
      <w:r w:rsidR="00C72F76">
        <w:rPr>
          <w:sz w:val="28"/>
          <w:szCs w:val="28"/>
        </w:rPr>
        <w:t>обробників типів компонентів</w:t>
      </w:r>
    </w:p>
    <w:p w14:paraId="1E4DC01B" w14:textId="2EB7299F" w:rsidR="00966EB9" w:rsidRDefault="00966EB9" w:rsidP="00966EB9">
      <w:pPr>
        <w:pStyle w:val="Heading4"/>
      </w:pPr>
      <w:r>
        <w:t xml:space="preserve">Пакет </w:t>
      </w:r>
    </w:p>
    <w:p w14:paraId="66027D95" w14:textId="3FFF5D93" w:rsidR="00966EB9" w:rsidRPr="00966EB9" w:rsidRDefault="00966EB9" w:rsidP="00966EB9">
      <w:pPr>
        <w:rPr>
          <w:sz w:val="28"/>
          <w:szCs w:val="28"/>
        </w:rPr>
      </w:pPr>
      <w:r w:rsidRPr="00966EB9">
        <w:rPr>
          <w:sz w:val="28"/>
          <w:szCs w:val="28"/>
        </w:rPr>
        <w:t xml:space="preserve">Необхідно мати можливість створювати і зберігати </w:t>
      </w:r>
      <w:r w:rsidRPr="00966EB9">
        <w:rPr>
          <w:sz w:val="28"/>
          <w:szCs w:val="28"/>
          <w:lang w:val="en-US"/>
        </w:rPr>
        <w:t>n</w:t>
      </w:r>
      <w:r w:rsidRPr="00966EB9">
        <w:rPr>
          <w:sz w:val="28"/>
          <w:szCs w:val="28"/>
          <w:lang w:val="ru-RU"/>
        </w:rPr>
        <w:t xml:space="preserve"> </w:t>
      </w:r>
      <w:r w:rsidRPr="00966EB9">
        <w:rPr>
          <w:sz w:val="28"/>
          <w:szCs w:val="28"/>
        </w:rPr>
        <w:t xml:space="preserve">пакетів для </w:t>
      </w:r>
      <w:r w:rsidRPr="00966EB9">
        <w:rPr>
          <w:sz w:val="28"/>
          <w:szCs w:val="28"/>
          <w:lang w:val="en-US"/>
        </w:rPr>
        <w:t>m</w:t>
      </w:r>
      <w:r w:rsidRPr="00966EB9">
        <w:rPr>
          <w:sz w:val="28"/>
          <w:szCs w:val="28"/>
        </w:rPr>
        <w:t xml:space="preserve"> користувачів. Кожен пакет має мати </w:t>
      </w:r>
      <w:r w:rsidRPr="00966EB9">
        <w:rPr>
          <w:sz w:val="28"/>
          <w:szCs w:val="28"/>
          <w:lang w:val="en-US"/>
        </w:rPr>
        <w:t>k</w:t>
      </w:r>
      <w:r w:rsidRPr="00966EB9">
        <w:rPr>
          <w:sz w:val="28"/>
          <w:szCs w:val="28"/>
          <w:lang w:val="ru-RU"/>
        </w:rPr>
        <w:t xml:space="preserve"> </w:t>
      </w:r>
      <w:r w:rsidRPr="00966EB9">
        <w:rPr>
          <w:sz w:val="28"/>
          <w:szCs w:val="28"/>
        </w:rPr>
        <w:t xml:space="preserve">завдань </w:t>
      </w:r>
    </w:p>
    <w:p w14:paraId="4F00364E" w14:textId="02FF75D2" w:rsidR="00966EB9" w:rsidRDefault="00966EB9" w:rsidP="00966EB9">
      <w:pPr>
        <w:pStyle w:val="Heading4"/>
      </w:pPr>
      <w:r>
        <w:lastRenderedPageBreak/>
        <w:t xml:space="preserve">Магазин пакетів </w:t>
      </w:r>
    </w:p>
    <w:p w14:paraId="489CC097" w14:textId="50AB7E2D" w:rsidR="00966EB9" w:rsidRPr="00B942E3" w:rsidRDefault="00966EB9" w:rsidP="00966EB9">
      <w:pPr>
        <w:rPr>
          <w:sz w:val="28"/>
          <w:szCs w:val="28"/>
          <w:lang w:val="ru-RU"/>
        </w:rPr>
      </w:pPr>
      <w:r w:rsidRPr="00B942E3">
        <w:rPr>
          <w:sz w:val="28"/>
          <w:szCs w:val="28"/>
        </w:rPr>
        <w:t xml:space="preserve">Магазин повинен зберігати </w:t>
      </w:r>
      <w:r w:rsidRPr="00B942E3">
        <w:rPr>
          <w:sz w:val="28"/>
          <w:szCs w:val="28"/>
          <w:lang w:val="en-US"/>
        </w:rPr>
        <w:t>n</w:t>
      </w:r>
      <w:r w:rsidRPr="00B942E3">
        <w:rPr>
          <w:sz w:val="28"/>
          <w:szCs w:val="28"/>
          <w:lang w:val="ru-RU"/>
        </w:rPr>
        <w:t xml:space="preserve"> </w:t>
      </w:r>
      <w:r w:rsidRPr="00B942E3">
        <w:rPr>
          <w:sz w:val="28"/>
          <w:szCs w:val="28"/>
        </w:rPr>
        <w:t>кількість пакетів.</w:t>
      </w:r>
      <w:r w:rsidRPr="00B942E3">
        <w:rPr>
          <w:sz w:val="28"/>
          <w:szCs w:val="28"/>
          <w:lang w:val="ru-RU"/>
        </w:rPr>
        <w:t xml:space="preserve"> </w:t>
      </w:r>
      <w:r w:rsidRPr="00B942E3">
        <w:rPr>
          <w:sz w:val="28"/>
          <w:szCs w:val="28"/>
        </w:rPr>
        <w:t xml:space="preserve">Користувач має мати змогу загружати пакет до сховища – </w:t>
      </w:r>
      <w:r w:rsidRPr="00B942E3">
        <w:rPr>
          <w:sz w:val="28"/>
          <w:szCs w:val="28"/>
          <w:lang w:val="en-US"/>
        </w:rPr>
        <w:t>n</w:t>
      </w:r>
      <w:r w:rsidRPr="00B942E3">
        <w:rPr>
          <w:sz w:val="28"/>
          <w:szCs w:val="28"/>
          <w:lang w:val="ru-RU"/>
        </w:rPr>
        <w:t>.</w:t>
      </w:r>
      <w:r w:rsidRPr="00B942E3">
        <w:rPr>
          <w:sz w:val="28"/>
          <w:szCs w:val="28"/>
          <w:lang w:val="en-US"/>
        </w:rPr>
        <w:t>push</w:t>
      </w:r>
      <w:r w:rsidRPr="00B942E3">
        <w:rPr>
          <w:sz w:val="28"/>
          <w:szCs w:val="28"/>
          <w:lang w:val="ru-RU"/>
        </w:rPr>
        <w:t>(</w:t>
      </w:r>
      <w:r w:rsidRPr="00B942E3">
        <w:rPr>
          <w:sz w:val="28"/>
          <w:szCs w:val="28"/>
          <w:lang w:val="en-US"/>
        </w:rPr>
        <w:t>newPackage</w:t>
      </w:r>
      <w:r w:rsidRPr="00B942E3">
        <w:rPr>
          <w:sz w:val="28"/>
          <w:szCs w:val="28"/>
          <w:lang w:val="ru-RU"/>
        </w:rPr>
        <w:t>)</w:t>
      </w:r>
      <w:r w:rsidRPr="00B942E3">
        <w:rPr>
          <w:sz w:val="28"/>
          <w:szCs w:val="28"/>
        </w:rPr>
        <w:t xml:space="preserve">, та видаляти </w:t>
      </w:r>
      <w:r w:rsidRPr="00B942E3">
        <w:rPr>
          <w:sz w:val="28"/>
          <w:szCs w:val="28"/>
          <w:lang w:val="en-US"/>
        </w:rPr>
        <w:t>n</w:t>
      </w:r>
      <w:r w:rsidRPr="00B942E3">
        <w:rPr>
          <w:sz w:val="28"/>
          <w:szCs w:val="28"/>
          <w:lang w:val="ru-RU"/>
        </w:rPr>
        <w:t>.</w:t>
      </w:r>
      <w:r w:rsidRPr="00B942E3">
        <w:rPr>
          <w:sz w:val="28"/>
          <w:szCs w:val="28"/>
          <w:lang w:val="en-US"/>
        </w:rPr>
        <w:t>deleteAt</w:t>
      </w:r>
      <w:r w:rsidRPr="00B942E3">
        <w:rPr>
          <w:sz w:val="28"/>
          <w:szCs w:val="28"/>
          <w:lang w:val="ru-RU"/>
        </w:rPr>
        <w:t>(</w:t>
      </w:r>
      <w:r w:rsidRPr="00B942E3">
        <w:rPr>
          <w:sz w:val="28"/>
          <w:szCs w:val="28"/>
          <w:lang w:val="en-US"/>
        </w:rPr>
        <w:t>packageIndex</w:t>
      </w:r>
      <w:r w:rsidRPr="00B942E3">
        <w:rPr>
          <w:sz w:val="28"/>
          <w:szCs w:val="28"/>
          <w:lang w:val="ru-RU"/>
        </w:rPr>
        <w:t>)</w:t>
      </w:r>
    </w:p>
    <w:p w14:paraId="5B6F60EE" w14:textId="27001D80" w:rsidR="00966EB9" w:rsidRDefault="00966EB9" w:rsidP="00966EB9">
      <w:pPr>
        <w:pStyle w:val="Heading4"/>
      </w:pPr>
      <w:r>
        <w:t>Обробляюча програма</w:t>
      </w:r>
    </w:p>
    <w:p w14:paraId="6C35B223" w14:textId="77777777" w:rsidR="00966EB9" w:rsidRPr="00187F6B" w:rsidRDefault="00966EB9" w:rsidP="00966EB9">
      <w:pPr>
        <w:rPr>
          <w:sz w:val="28"/>
          <w:szCs w:val="28"/>
        </w:rPr>
      </w:pPr>
      <w:r w:rsidRPr="00187F6B">
        <w:rPr>
          <w:sz w:val="28"/>
          <w:szCs w:val="28"/>
        </w:rPr>
        <w:t xml:space="preserve">Програма має мати можливість загружати для кожного окремого користувача </w:t>
      </w:r>
      <w:r w:rsidRPr="00187F6B">
        <w:rPr>
          <w:sz w:val="28"/>
          <w:szCs w:val="28"/>
          <w:lang w:val="en-US"/>
        </w:rPr>
        <w:t>n</w:t>
      </w:r>
      <w:r w:rsidRPr="00187F6B">
        <w:rPr>
          <w:sz w:val="28"/>
          <w:szCs w:val="28"/>
          <w:lang w:val="ru-RU"/>
        </w:rPr>
        <w:t>[</w:t>
      </w:r>
      <w:r w:rsidRPr="00187F6B">
        <w:rPr>
          <w:sz w:val="28"/>
          <w:szCs w:val="28"/>
          <w:lang w:val="en-US"/>
        </w:rPr>
        <w:t>userIndex</w:t>
      </w:r>
      <w:r w:rsidRPr="00187F6B">
        <w:rPr>
          <w:sz w:val="28"/>
          <w:szCs w:val="28"/>
          <w:lang w:val="ru-RU"/>
        </w:rPr>
        <w:t>],</w:t>
      </w:r>
      <w:r w:rsidRPr="00187F6B">
        <w:rPr>
          <w:sz w:val="28"/>
          <w:szCs w:val="28"/>
        </w:rPr>
        <w:t xml:space="preserve"> </w:t>
      </w:r>
      <w:r w:rsidRPr="00187F6B">
        <w:rPr>
          <w:sz w:val="28"/>
          <w:szCs w:val="28"/>
          <w:lang w:val="en-US"/>
        </w:rPr>
        <w:t>k</w:t>
      </w:r>
      <w:r w:rsidRPr="00187F6B">
        <w:rPr>
          <w:sz w:val="28"/>
          <w:szCs w:val="28"/>
          <w:lang w:val="ru-RU"/>
        </w:rPr>
        <w:t xml:space="preserve"> </w:t>
      </w:r>
      <w:r w:rsidRPr="00187F6B">
        <w:rPr>
          <w:sz w:val="28"/>
          <w:szCs w:val="28"/>
        </w:rPr>
        <w:t xml:space="preserve">кількість пакетів. </w:t>
      </w:r>
    </w:p>
    <w:p w14:paraId="0D3B80D8" w14:textId="4A570982" w:rsidR="00966EB9" w:rsidRDefault="00966EB9" w:rsidP="00966EB9">
      <w:pPr>
        <w:pStyle w:val="Heading5"/>
      </w:pPr>
      <w:r w:rsidRPr="0041565A">
        <w:rPr>
          <w:lang w:val="ru-RU"/>
        </w:rPr>
        <w:t xml:space="preserve"> </w:t>
      </w:r>
      <w:r>
        <w:t xml:space="preserve">Обробник </w:t>
      </w:r>
      <w:r w:rsidR="00187F6B">
        <w:t>«</w:t>
      </w:r>
      <w:r w:rsidR="00187F6B">
        <w:rPr>
          <w:lang w:val="en-US"/>
        </w:rPr>
        <w:t>Appear</w:t>
      </w:r>
      <w:r w:rsidR="00187F6B">
        <w:t xml:space="preserve">» компонентів </w:t>
      </w:r>
    </w:p>
    <w:p w14:paraId="5E2010C1" w14:textId="27EC2AEC" w:rsidR="00966EB9" w:rsidRPr="00187F6B" w:rsidRDefault="00966EB9" w:rsidP="00966EB9">
      <w:pPr>
        <w:rPr>
          <w:sz w:val="28"/>
          <w:szCs w:val="28"/>
        </w:rPr>
      </w:pPr>
      <w:r w:rsidRPr="00187F6B">
        <w:rPr>
          <w:sz w:val="28"/>
          <w:szCs w:val="28"/>
        </w:rPr>
        <w:t xml:space="preserve">Кожну секунду потрібно робити перевірку чи є завдання </w:t>
      </w:r>
      <w:r w:rsidRPr="00187F6B">
        <w:rPr>
          <w:sz w:val="28"/>
          <w:szCs w:val="28"/>
          <w:lang w:val="en-US"/>
        </w:rPr>
        <w:t>y</w:t>
      </w:r>
      <w:r w:rsidRPr="00187F6B">
        <w:rPr>
          <w:sz w:val="28"/>
          <w:szCs w:val="28"/>
        </w:rPr>
        <w:t>1…</w:t>
      </w:r>
      <w:r w:rsidRPr="00187F6B">
        <w:rPr>
          <w:sz w:val="28"/>
          <w:szCs w:val="28"/>
          <w:lang w:val="en-US"/>
        </w:rPr>
        <w:t>yN</w:t>
      </w:r>
      <w:r w:rsidRPr="00187F6B">
        <w:rPr>
          <w:sz w:val="28"/>
          <w:szCs w:val="28"/>
        </w:rPr>
        <w:t xml:space="preserve">, які </w:t>
      </w:r>
      <w:r w:rsidR="00187F6B">
        <w:rPr>
          <w:sz w:val="28"/>
          <w:szCs w:val="28"/>
        </w:rPr>
        <w:t xml:space="preserve"> </w:t>
      </w:r>
      <w:r w:rsidRPr="00187F6B">
        <w:rPr>
          <w:sz w:val="28"/>
          <w:szCs w:val="28"/>
        </w:rPr>
        <w:t xml:space="preserve">треба показати для  пакету </w:t>
      </w:r>
      <w:r w:rsidRPr="00187F6B">
        <w:rPr>
          <w:sz w:val="28"/>
          <w:szCs w:val="28"/>
          <w:lang w:val="en-US"/>
        </w:rPr>
        <w:t>q</w:t>
      </w:r>
      <w:r w:rsidRPr="00187F6B">
        <w:rPr>
          <w:sz w:val="28"/>
          <w:szCs w:val="28"/>
        </w:rPr>
        <w:t>[</w:t>
      </w:r>
      <w:r w:rsidRPr="00187F6B">
        <w:rPr>
          <w:sz w:val="28"/>
          <w:szCs w:val="28"/>
          <w:lang w:val="en-US"/>
        </w:rPr>
        <w:t>packageIndex</w:t>
      </w:r>
      <w:r w:rsidRPr="00187F6B">
        <w:rPr>
          <w:sz w:val="28"/>
          <w:szCs w:val="28"/>
        </w:rPr>
        <w:t xml:space="preserve">] для користвувача </w:t>
      </w:r>
      <w:r w:rsidRPr="00187F6B">
        <w:rPr>
          <w:sz w:val="28"/>
          <w:szCs w:val="28"/>
          <w:lang w:val="en-US"/>
        </w:rPr>
        <w:t>n</w:t>
      </w:r>
      <w:r w:rsidRPr="00187F6B">
        <w:rPr>
          <w:sz w:val="28"/>
          <w:szCs w:val="28"/>
        </w:rPr>
        <w:t>[</w:t>
      </w:r>
      <w:r w:rsidRPr="00187F6B">
        <w:rPr>
          <w:sz w:val="28"/>
          <w:szCs w:val="28"/>
          <w:lang w:val="en-US"/>
        </w:rPr>
        <w:t>userIndex</w:t>
      </w:r>
      <w:r w:rsidRPr="00187F6B">
        <w:rPr>
          <w:sz w:val="28"/>
          <w:szCs w:val="28"/>
        </w:rPr>
        <w:t>].</w:t>
      </w:r>
      <w:r w:rsidR="00187F6B" w:rsidRPr="00187F6B">
        <w:rPr>
          <w:sz w:val="28"/>
          <w:szCs w:val="28"/>
        </w:rPr>
        <w:t xml:space="preserve"> Кожен компонент повертає </w:t>
      </w:r>
      <w:r w:rsidR="00187F6B" w:rsidRPr="00187F6B">
        <w:rPr>
          <w:sz w:val="28"/>
          <w:szCs w:val="28"/>
          <w:lang w:val="en-US"/>
        </w:rPr>
        <w:t>Bool</w:t>
      </w:r>
      <w:r w:rsidR="00187F6B" w:rsidRPr="00187F6B">
        <w:rPr>
          <w:sz w:val="28"/>
          <w:szCs w:val="28"/>
          <w:lang w:val="ru-RU"/>
        </w:rPr>
        <w:t xml:space="preserve"> </w:t>
      </w:r>
      <w:r w:rsidR="00187F6B" w:rsidRPr="00187F6B">
        <w:rPr>
          <w:sz w:val="28"/>
          <w:szCs w:val="28"/>
        </w:rPr>
        <w:t xml:space="preserve">кожну секунди чи потрібно його показувати </w:t>
      </w:r>
    </w:p>
    <w:p w14:paraId="19F149A5" w14:textId="3246B812" w:rsidR="00187F6B" w:rsidRDefault="00187F6B" w:rsidP="00187F6B">
      <w:pPr>
        <w:pStyle w:val="Heading5"/>
      </w:pPr>
      <w:r w:rsidRPr="00187F6B">
        <w:rPr>
          <w:lang w:val="ru-RU"/>
        </w:rPr>
        <w:t xml:space="preserve"> </w:t>
      </w:r>
      <w:r>
        <w:t>Обробник «</w:t>
      </w:r>
      <w:r>
        <w:rPr>
          <w:lang w:val="en-US"/>
        </w:rPr>
        <w:t>Data</w:t>
      </w:r>
      <w:r>
        <w:t xml:space="preserve">» компонентів </w:t>
      </w:r>
    </w:p>
    <w:p w14:paraId="76ED7AE0" w14:textId="53E45649" w:rsidR="00187F6B" w:rsidRPr="00296403" w:rsidRDefault="00187F6B" w:rsidP="00187F6B">
      <w:pPr>
        <w:rPr>
          <w:sz w:val="28"/>
          <w:szCs w:val="28"/>
        </w:rPr>
      </w:pPr>
      <w:r w:rsidRPr="00296403">
        <w:rPr>
          <w:sz w:val="28"/>
          <w:szCs w:val="28"/>
        </w:rPr>
        <w:t xml:space="preserve">Для кожного компоненту </w:t>
      </w:r>
      <w:r w:rsidRPr="00296403">
        <w:rPr>
          <w:sz w:val="28"/>
          <w:szCs w:val="28"/>
          <w:lang w:val="en-US"/>
        </w:rPr>
        <w:t>k</w:t>
      </w:r>
      <w:r w:rsidRPr="00296403">
        <w:rPr>
          <w:sz w:val="28"/>
          <w:szCs w:val="28"/>
        </w:rPr>
        <w:t xml:space="preserve">, за умови що він </w:t>
      </w:r>
      <w:r w:rsidRPr="00296403">
        <w:rPr>
          <w:sz w:val="28"/>
          <w:szCs w:val="28"/>
          <w:lang w:val="ru-RU"/>
        </w:rPr>
        <w:t>“</w:t>
      </w:r>
      <w:r w:rsidRPr="00296403">
        <w:rPr>
          <w:sz w:val="28"/>
          <w:szCs w:val="28"/>
          <w:lang w:val="en-US"/>
        </w:rPr>
        <w:t>Data</w:t>
      </w:r>
      <w:r w:rsidRPr="00296403">
        <w:rPr>
          <w:sz w:val="28"/>
          <w:szCs w:val="28"/>
          <w:lang w:val="ru-RU"/>
        </w:rPr>
        <w:t>” компонент</w:t>
      </w:r>
      <w:r w:rsidRPr="00296403">
        <w:rPr>
          <w:sz w:val="28"/>
          <w:szCs w:val="28"/>
        </w:rPr>
        <w:t xml:space="preserve"> в завдані </w:t>
      </w:r>
      <w:r w:rsidRPr="00296403">
        <w:rPr>
          <w:sz w:val="28"/>
          <w:szCs w:val="28"/>
          <w:lang w:val="en-US"/>
        </w:rPr>
        <w:t>z</w:t>
      </w:r>
      <w:r w:rsidRPr="00296403">
        <w:rPr>
          <w:sz w:val="28"/>
          <w:szCs w:val="28"/>
        </w:rPr>
        <w:t xml:space="preserve">, за умови що він повинен з’явитись у час </w:t>
      </w:r>
      <w:r w:rsidRPr="00296403">
        <w:rPr>
          <w:sz w:val="28"/>
          <w:szCs w:val="28"/>
          <w:lang w:val="en-US"/>
        </w:rPr>
        <w:t>T</w:t>
      </w:r>
      <w:r w:rsidRPr="00296403">
        <w:rPr>
          <w:sz w:val="28"/>
          <w:szCs w:val="28"/>
          <w:lang w:val="ru-RU"/>
        </w:rPr>
        <w:t xml:space="preserve"> отримати строку данних. Відобразити массив [</w:t>
      </w:r>
      <w:r w:rsidRPr="00296403">
        <w:rPr>
          <w:sz w:val="28"/>
          <w:szCs w:val="28"/>
          <w:lang w:val="en-US"/>
        </w:rPr>
        <w:t>k</w:t>
      </w:r>
      <w:r w:rsidRPr="00296403">
        <w:rPr>
          <w:sz w:val="28"/>
          <w:szCs w:val="28"/>
          <w:lang w:val="ru-RU"/>
        </w:rPr>
        <w:t>]</w:t>
      </w:r>
      <w:r w:rsidRPr="00296403">
        <w:rPr>
          <w:sz w:val="28"/>
          <w:szCs w:val="28"/>
        </w:rPr>
        <w:t xml:space="preserve"> у завданні </w:t>
      </w:r>
    </w:p>
    <w:p w14:paraId="28FE5F17" w14:textId="01198AFF" w:rsidR="00187F6B" w:rsidRDefault="00187F6B" w:rsidP="00187F6B">
      <w:pPr>
        <w:pStyle w:val="Heading5"/>
      </w:pPr>
      <w:r>
        <w:t xml:space="preserve"> Обробник «</w:t>
      </w:r>
      <w:r>
        <w:rPr>
          <w:lang w:val="en-US"/>
        </w:rPr>
        <w:t>Interactive</w:t>
      </w:r>
      <w:r>
        <w:t xml:space="preserve">» компонентів </w:t>
      </w:r>
    </w:p>
    <w:p w14:paraId="376CBB08" w14:textId="606DB048" w:rsidR="00187F6B" w:rsidRDefault="00296403" w:rsidP="00187F6B">
      <w:pPr>
        <w:rPr>
          <w:sz w:val="28"/>
          <w:szCs w:val="28"/>
        </w:rPr>
      </w:pPr>
      <w:r w:rsidRPr="002F7AF6">
        <w:rPr>
          <w:sz w:val="28"/>
          <w:szCs w:val="28"/>
        </w:rPr>
        <w:t>Для кожного «</w:t>
      </w:r>
      <w:r w:rsidRPr="002F7AF6">
        <w:rPr>
          <w:sz w:val="28"/>
          <w:szCs w:val="28"/>
          <w:lang w:val="en-US"/>
        </w:rPr>
        <w:t>Interactive</w:t>
      </w:r>
      <w:r w:rsidRPr="002F7AF6">
        <w:rPr>
          <w:sz w:val="28"/>
          <w:szCs w:val="28"/>
        </w:rPr>
        <w:t xml:space="preserve">» компоненту згенерувати тег у форматів «буква» «цифра» - </w:t>
      </w:r>
      <w:r w:rsidRPr="002F7AF6">
        <w:rPr>
          <w:sz w:val="28"/>
          <w:szCs w:val="28"/>
          <w:lang w:val="en-US"/>
        </w:rPr>
        <w:t>a</w:t>
      </w:r>
      <w:r w:rsidRPr="002F7AF6">
        <w:rPr>
          <w:sz w:val="28"/>
          <w:szCs w:val="28"/>
        </w:rPr>
        <w:t xml:space="preserve">1, </w:t>
      </w:r>
      <w:r w:rsidRPr="002F7AF6">
        <w:rPr>
          <w:sz w:val="28"/>
          <w:szCs w:val="28"/>
          <w:lang w:val="en-US"/>
        </w:rPr>
        <w:t>a</w:t>
      </w:r>
      <w:r w:rsidRPr="002F7AF6">
        <w:rPr>
          <w:sz w:val="28"/>
          <w:szCs w:val="28"/>
        </w:rPr>
        <w:t xml:space="preserve">2, </w:t>
      </w:r>
      <w:r w:rsidRPr="002F7AF6">
        <w:rPr>
          <w:sz w:val="28"/>
          <w:szCs w:val="28"/>
          <w:lang w:val="en-US"/>
        </w:rPr>
        <w:t>a</w:t>
      </w:r>
      <w:r w:rsidRPr="002F7AF6">
        <w:rPr>
          <w:sz w:val="28"/>
          <w:szCs w:val="28"/>
        </w:rPr>
        <w:t>3 ….</w:t>
      </w:r>
      <w:r w:rsidRPr="002F7AF6">
        <w:rPr>
          <w:sz w:val="28"/>
          <w:szCs w:val="28"/>
          <w:lang w:val="en-US"/>
        </w:rPr>
        <w:t>a</w:t>
      </w:r>
      <w:r w:rsidRPr="002F7AF6">
        <w:rPr>
          <w:sz w:val="28"/>
          <w:szCs w:val="28"/>
        </w:rPr>
        <w:t>50…</w:t>
      </w:r>
      <w:r w:rsidRPr="002F7AF6">
        <w:rPr>
          <w:sz w:val="28"/>
          <w:szCs w:val="28"/>
          <w:lang w:val="en-US"/>
        </w:rPr>
        <w:t>aN</w:t>
      </w:r>
      <w:r w:rsidRPr="002F7AF6">
        <w:rPr>
          <w:sz w:val="28"/>
          <w:szCs w:val="28"/>
        </w:rPr>
        <w:t xml:space="preserve">. </w:t>
      </w:r>
      <w:r w:rsidR="002F7AF6" w:rsidRPr="002F7AF6">
        <w:rPr>
          <w:sz w:val="28"/>
          <w:szCs w:val="28"/>
        </w:rPr>
        <w:t xml:space="preserve">Для кожного компоненту </w:t>
      </w:r>
      <w:r w:rsidR="002F7AF6" w:rsidRPr="002F7AF6">
        <w:rPr>
          <w:sz w:val="28"/>
          <w:szCs w:val="28"/>
          <w:lang w:val="en-US"/>
        </w:rPr>
        <w:t>k</w:t>
      </w:r>
      <w:r w:rsidR="002F7AF6" w:rsidRPr="002F7AF6">
        <w:rPr>
          <w:sz w:val="28"/>
          <w:szCs w:val="28"/>
        </w:rPr>
        <w:t xml:space="preserve">, за умови що він “ </w:t>
      </w:r>
      <w:r w:rsidR="002F7AF6" w:rsidRPr="002F7AF6">
        <w:rPr>
          <w:sz w:val="28"/>
          <w:szCs w:val="28"/>
          <w:lang w:val="en-US"/>
        </w:rPr>
        <w:t>Interactive</w:t>
      </w:r>
      <w:r w:rsidR="002F7AF6" w:rsidRPr="002F7AF6">
        <w:rPr>
          <w:sz w:val="28"/>
          <w:szCs w:val="28"/>
        </w:rPr>
        <w:t xml:space="preserve"> ” компонент в завдані </w:t>
      </w:r>
      <w:r w:rsidR="002F7AF6" w:rsidRPr="002F7AF6">
        <w:rPr>
          <w:sz w:val="28"/>
          <w:szCs w:val="28"/>
          <w:lang w:val="en-US"/>
        </w:rPr>
        <w:t>z</w:t>
      </w:r>
      <w:r w:rsidR="002F7AF6" w:rsidRPr="002F7AF6">
        <w:rPr>
          <w:sz w:val="28"/>
          <w:szCs w:val="28"/>
        </w:rPr>
        <w:t xml:space="preserve">, за умови що він повинен з’явитись у час </w:t>
      </w:r>
      <w:r w:rsidR="002F7AF6" w:rsidRPr="002F7AF6">
        <w:rPr>
          <w:sz w:val="28"/>
          <w:szCs w:val="28"/>
          <w:lang w:val="en-US"/>
        </w:rPr>
        <w:t>T</w:t>
      </w:r>
      <w:r w:rsidR="002F7AF6" w:rsidRPr="002F7AF6">
        <w:rPr>
          <w:sz w:val="28"/>
          <w:szCs w:val="28"/>
        </w:rPr>
        <w:t xml:space="preserve"> отримати строку данних. </w:t>
      </w:r>
      <w:r w:rsidR="002F7AF6" w:rsidRPr="002F7AF6">
        <w:rPr>
          <w:sz w:val="28"/>
          <w:szCs w:val="28"/>
          <w:lang w:val="ru-RU"/>
        </w:rPr>
        <w:t>Відобразити массив [</w:t>
      </w:r>
      <w:r w:rsidR="002F7AF6" w:rsidRPr="002F7AF6">
        <w:rPr>
          <w:sz w:val="28"/>
          <w:szCs w:val="28"/>
          <w:lang w:val="en-US"/>
        </w:rPr>
        <w:t>k</w:t>
      </w:r>
      <w:r w:rsidR="002F7AF6" w:rsidRPr="002F7AF6">
        <w:rPr>
          <w:sz w:val="28"/>
          <w:szCs w:val="28"/>
          <w:lang w:val="ru-RU"/>
        </w:rPr>
        <w:t>]</w:t>
      </w:r>
      <w:r w:rsidR="002F7AF6" w:rsidRPr="002F7AF6">
        <w:rPr>
          <w:sz w:val="28"/>
          <w:szCs w:val="28"/>
        </w:rPr>
        <w:t xml:space="preserve"> у завданні. Для кожного компоненти </w:t>
      </w:r>
      <w:r w:rsidR="002F7AF6" w:rsidRPr="002F7AF6">
        <w:rPr>
          <w:sz w:val="28"/>
          <w:szCs w:val="28"/>
          <w:lang w:val="en-US"/>
        </w:rPr>
        <w:t>k</w:t>
      </w:r>
      <w:r w:rsidR="002F7AF6" w:rsidRPr="002F7AF6">
        <w:rPr>
          <w:sz w:val="28"/>
          <w:szCs w:val="28"/>
        </w:rPr>
        <w:t xml:space="preserve"> надати можливість дати відповідь. Повернути </w:t>
      </w:r>
      <w:r w:rsidR="002F7AF6" w:rsidRPr="002F7AF6">
        <w:rPr>
          <w:sz w:val="28"/>
          <w:szCs w:val="28"/>
          <w:lang w:val="en-US"/>
        </w:rPr>
        <w:t>Bool</w:t>
      </w:r>
      <w:r w:rsidR="002F7AF6" w:rsidRPr="002F7AF6">
        <w:rPr>
          <w:sz w:val="28"/>
          <w:szCs w:val="28"/>
        </w:rPr>
        <w:t xml:space="preserve"> чи відповідть була правильна. </w:t>
      </w:r>
    </w:p>
    <w:p w14:paraId="1837A618" w14:textId="5D03C706" w:rsidR="00FF1CE3" w:rsidRDefault="00FF1CE3" w:rsidP="00FF1CE3">
      <w:pPr>
        <w:pStyle w:val="Heading4"/>
      </w:pPr>
      <w:r>
        <w:t xml:space="preserve">Реалізації компонентів </w:t>
      </w:r>
    </w:p>
    <w:p w14:paraId="44DEAB72" w14:textId="1BA574C0" w:rsidR="00FF1CE3" w:rsidRDefault="00FF1CE3" w:rsidP="00FF1CE3">
      <w:pPr>
        <w:pStyle w:val="Heading5"/>
        <w:rPr>
          <w:lang w:val="en-US"/>
        </w:rPr>
      </w:pPr>
      <w:r>
        <w:rPr>
          <w:lang w:val="en-US"/>
        </w:rPr>
        <w:t xml:space="preserve"> Interval</w:t>
      </w:r>
    </w:p>
    <w:p w14:paraId="331C6361" w14:textId="50221E08" w:rsidR="00FF1CE3" w:rsidRPr="00B942E3" w:rsidRDefault="00FF1CE3" w:rsidP="00FF1CE3">
      <w:pPr>
        <w:rPr>
          <w:sz w:val="28"/>
          <w:szCs w:val="28"/>
        </w:rPr>
      </w:pPr>
      <w:r w:rsidRPr="00B942E3">
        <w:rPr>
          <w:sz w:val="28"/>
          <w:szCs w:val="28"/>
        </w:rPr>
        <w:t xml:space="preserve">Кожен компонент </w:t>
      </w:r>
      <w:r w:rsidRPr="00B942E3">
        <w:rPr>
          <w:sz w:val="28"/>
          <w:szCs w:val="28"/>
          <w:lang w:val="en-US"/>
        </w:rPr>
        <w:t xml:space="preserve">k </w:t>
      </w:r>
      <w:r w:rsidRPr="00B942E3">
        <w:rPr>
          <w:sz w:val="28"/>
          <w:szCs w:val="28"/>
        </w:rPr>
        <w:t>перевіряє який тип</w:t>
      </w:r>
      <w:r w:rsidRPr="00B942E3">
        <w:rPr>
          <w:sz w:val="28"/>
          <w:szCs w:val="28"/>
          <w:lang w:val="en-US"/>
        </w:rPr>
        <w:t xml:space="preserve"> – WeekDays</w:t>
      </w:r>
      <w:r w:rsidRPr="00B942E3">
        <w:rPr>
          <w:sz w:val="28"/>
          <w:szCs w:val="28"/>
        </w:rPr>
        <w:t xml:space="preserve"> чи </w:t>
      </w:r>
      <w:r w:rsidRPr="00B942E3">
        <w:rPr>
          <w:sz w:val="28"/>
          <w:szCs w:val="28"/>
          <w:lang w:val="en-US"/>
        </w:rPr>
        <w:t>Days. WeekDays</w:t>
      </w:r>
      <w:r w:rsidRPr="00B942E3">
        <w:rPr>
          <w:sz w:val="28"/>
          <w:szCs w:val="28"/>
        </w:rPr>
        <w:t xml:space="preserve"> – чи сьогодні той день</w:t>
      </w:r>
      <w:r w:rsidRPr="00B942E3">
        <w:rPr>
          <w:sz w:val="28"/>
          <w:szCs w:val="28"/>
          <w:lang w:val="en-US"/>
        </w:rPr>
        <w:t xml:space="preserve"> d</w:t>
      </w:r>
      <w:r w:rsidRPr="00B942E3">
        <w:rPr>
          <w:sz w:val="28"/>
          <w:szCs w:val="28"/>
        </w:rPr>
        <w:t xml:space="preserve">, який зазначено у масиві днів, в які потрібно з’являтись завданню, </w:t>
      </w:r>
      <w:r w:rsidRPr="00B942E3">
        <w:rPr>
          <w:sz w:val="28"/>
          <w:szCs w:val="28"/>
          <w:lang w:val="en-US"/>
        </w:rPr>
        <w:t xml:space="preserve">WeekDays[dayToAppearIndex1… </w:t>
      </w:r>
      <w:r w:rsidRPr="00B942E3">
        <w:rPr>
          <w:sz w:val="28"/>
          <w:szCs w:val="28"/>
          <w:lang w:val="en-US"/>
        </w:rPr>
        <w:lastRenderedPageBreak/>
        <w:t xml:space="preserve">dayToAppearIndexN]. </w:t>
      </w:r>
      <w:r w:rsidRPr="00B942E3">
        <w:rPr>
          <w:sz w:val="28"/>
          <w:szCs w:val="28"/>
        </w:rPr>
        <w:t>І перевіряє час</w:t>
      </w:r>
      <w:r w:rsidRPr="00B942E3">
        <w:rPr>
          <w:sz w:val="28"/>
          <w:szCs w:val="28"/>
          <w:lang w:val="en-US"/>
        </w:rPr>
        <w:t xml:space="preserve"> Interval</w:t>
      </w:r>
      <w:r w:rsidRPr="00B942E3">
        <w:rPr>
          <w:sz w:val="28"/>
          <w:szCs w:val="28"/>
        </w:rPr>
        <w:t xml:space="preserve">, чи пройшов </w:t>
      </w:r>
      <w:r w:rsidRPr="00B942E3">
        <w:rPr>
          <w:sz w:val="28"/>
          <w:szCs w:val="28"/>
          <w:lang w:val="en-US"/>
        </w:rPr>
        <w:t>Interval</w:t>
      </w:r>
      <w:r w:rsidRPr="00B942E3">
        <w:rPr>
          <w:sz w:val="28"/>
          <w:szCs w:val="28"/>
        </w:rPr>
        <w:t xml:space="preserve"> і підохидть час </w:t>
      </w:r>
    </w:p>
    <w:p w14:paraId="082171D3" w14:textId="2B146AA1" w:rsidR="00FF1CE3" w:rsidRDefault="00FF1CE3" w:rsidP="00FF1CE3">
      <w:pPr>
        <w:pStyle w:val="Heading5"/>
        <w:rPr>
          <w:lang w:val="en-US"/>
        </w:rPr>
      </w:pPr>
      <w:r w:rsidRPr="00FF1CE3">
        <w:rPr>
          <w:lang w:val="en-US"/>
        </w:rPr>
        <w:t xml:space="preserve"> </w:t>
      </w:r>
      <w:r>
        <w:rPr>
          <w:lang w:val="en-US"/>
        </w:rPr>
        <w:t xml:space="preserve">Description </w:t>
      </w:r>
    </w:p>
    <w:p w14:paraId="5FFD6C7B" w14:textId="680C6183" w:rsidR="00FF1CE3" w:rsidRPr="00B942E3" w:rsidRDefault="00FF1CE3" w:rsidP="00FF1CE3">
      <w:pPr>
        <w:rPr>
          <w:sz w:val="28"/>
          <w:szCs w:val="28"/>
        </w:rPr>
      </w:pPr>
      <w:r w:rsidRPr="00B942E3">
        <w:rPr>
          <w:sz w:val="28"/>
          <w:szCs w:val="28"/>
        </w:rPr>
        <w:t xml:space="preserve">Для кожного компоненту </w:t>
      </w:r>
      <w:r w:rsidRPr="00B942E3">
        <w:rPr>
          <w:sz w:val="28"/>
          <w:szCs w:val="28"/>
          <w:lang w:val="en-US"/>
        </w:rPr>
        <w:t>k</w:t>
      </w:r>
      <w:r w:rsidRPr="00B942E3">
        <w:rPr>
          <w:sz w:val="28"/>
          <w:szCs w:val="28"/>
        </w:rPr>
        <w:t xml:space="preserve"> повертає строку с описом </w:t>
      </w:r>
    </w:p>
    <w:p w14:paraId="083123A2" w14:textId="77777777" w:rsidR="004237AB" w:rsidRDefault="004237AB" w:rsidP="00FF1CE3"/>
    <w:p w14:paraId="5AE45930" w14:textId="53404F57" w:rsidR="004237AB" w:rsidRDefault="00B942E3" w:rsidP="00B942E3">
      <w:pPr>
        <w:pStyle w:val="Heading2"/>
      </w:pPr>
      <w:bookmarkStart w:id="48" w:name="_Toc136195430"/>
      <w:r>
        <w:t>Обґрунтування методу розв’язування</w:t>
      </w:r>
      <w:bookmarkEnd w:id="48"/>
      <w:r>
        <w:t xml:space="preserve"> </w:t>
      </w:r>
    </w:p>
    <w:p w14:paraId="0EB8F910" w14:textId="77777777" w:rsidR="00745202" w:rsidRPr="00745202" w:rsidRDefault="00745202" w:rsidP="00745202">
      <w:pPr>
        <w:rPr>
          <w:sz w:val="28"/>
          <w:szCs w:val="28"/>
        </w:rPr>
      </w:pPr>
      <w:r w:rsidRPr="00745202">
        <w:rPr>
          <w:sz w:val="28"/>
          <w:szCs w:val="28"/>
        </w:rPr>
        <w:t>Мова Swift є дуже високорівневою і не надає програмісту таких структур даних, як "масив (array) з С/С++", який забезпечує найбільшу швидкість пошуку елементів в ньому, оскільки це всього лише операція додавання i+index, плюс не потрібно аллокувати пам'ять на купі (heap), що є дорогою операцією для операційної системи. Проте масив у Swift є досить оптимізованим і дуже схожим за реалізацією на "вектор з С++".</w:t>
      </w:r>
    </w:p>
    <w:p w14:paraId="69379EC5" w14:textId="77777777" w:rsidR="00745202" w:rsidRPr="00745202" w:rsidRDefault="00745202" w:rsidP="00745202">
      <w:pPr>
        <w:rPr>
          <w:sz w:val="28"/>
          <w:szCs w:val="28"/>
        </w:rPr>
      </w:pPr>
    </w:p>
    <w:p w14:paraId="15D2E21B" w14:textId="77777777" w:rsidR="00745202" w:rsidRPr="00745202" w:rsidRDefault="00745202" w:rsidP="00745202">
      <w:pPr>
        <w:rPr>
          <w:sz w:val="28"/>
          <w:szCs w:val="28"/>
        </w:rPr>
      </w:pPr>
      <w:r w:rsidRPr="00745202">
        <w:rPr>
          <w:sz w:val="28"/>
          <w:szCs w:val="28"/>
        </w:rPr>
        <w:t>У моєму конкретному випадку він підходить більше, оскільки він динамічно розширюється, а це є критичним для мене, оскільки я не знаю, скільки може бути користувачів або пакетів. Динамічність тут є критичною властивістю. Для більшої оптимізації мені потрібно правильно встановити властивість "capacity", щоб мінімізувати шанс аллокації нової пам'яті, коли розмір масиву наближається до кінця, а Swift Array автоматично аллоціює пам'ять вдвічі.</w:t>
      </w:r>
    </w:p>
    <w:p w14:paraId="5638E6EC" w14:textId="77777777" w:rsidR="00745202" w:rsidRPr="00745202" w:rsidRDefault="00745202" w:rsidP="00745202">
      <w:pPr>
        <w:rPr>
          <w:sz w:val="28"/>
          <w:szCs w:val="28"/>
        </w:rPr>
      </w:pPr>
    </w:p>
    <w:p w14:paraId="5FFFBFA7" w14:textId="77777777" w:rsidR="00745202" w:rsidRPr="00745202" w:rsidRDefault="00745202" w:rsidP="00745202">
      <w:pPr>
        <w:rPr>
          <w:sz w:val="28"/>
          <w:szCs w:val="28"/>
        </w:rPr>
      </w:pPr>
      <w:r w:rsidRPr="00745202">
        <w:rPr>
          <w:sz w:val="28"/>
          <w:szCs w:val="28"/>
        </w:rPr>
        <w:t>У деяких випадках, де послідовність даних не має значення для мене, я буду використовувати множину Array Set, просто для зберігання даних в пам'яті. Вона є швидшою, ніж Swift Array. Наприклад, для збереження координаторів або пакетів у боті.</w:t>
      </w:r>
    </w:p>
    <w:p w14:paraId="7168544A" w14:textId="77777777" w:rsidR="00745202" w:rsidRPr="00745202" w:rsidRDefault="00745202" w:rsidP="00745202">
      <w:pPr>
        <w:rPr>
          <w:sz w:val="28"/>
          <w:szCs w:val="28"/>
        </w:rPr>
      </w:pPr>
    </w:p>
    <w:p w14:paraId="52BCC906" w14:textId="6C75D2B7" w:rsidR="00745202" w:rsidRPr="00BC3970" w:rsidRDefault="00745202" w:rsidP="00BC3970">
      <w:pPr>
        <w:rPr>
          <w:sz w:val="28"/>
          <w:szCs w:val="28"/>
        </w:rPr>
      </w:pPr>
      <w:r w:rsidRPr="00745202">
        <w:rPr>
          <w:sz w:val="28"/>
          <w:szCs w:val="28"/>
        </w:rPr>
        <w:lastRenderedPageBreak/>
        <w:t>Також корисним буде використання хеш-мапи, яка у Swift називається словник (Dictionary). Ключем буде ідентифікатор користувача у Telegram, а значенням - сам пакет. Це найкращий випадок використання.</w:t>
      </w:r>
      <w:r>
        <w:rPr>
          <w:sz w:val="28"/>
          <w:szCs w:val="28"/>
        </w:rPr>
        <w:t>.</w:t>
      </w:r>
    </w:p>
    <w:p w14:paraId="3F60A2CE" w14:textId="77777777" w:rsidR="00B14A4A" w:rsidRDefault="00B14A4A" w:rsidP="005778EF">
      <w:pPr>
        <w:ind w:firstLine="0"/>
      </w:pPr>
    </w:p>
    <w:p w14:paraId="484DED38" w14:textId="0B05F9F8" w:rsidR="00BC3970" w:rsidRDefault="00BC3970" w:rsidP="00BC3970">
      <w:pPr>
        <w:pStyle w:val="Heading2"/>
      </w:pPr>
      <w:bookmarkStart w:id="49" w:name="_Toc136195431"/>
      <w:r>
        <w:t>Висновок до розділу</w:t>
      </w:r>
      <w:bookmarkEnd w:id="49"/>
      <w:r>
        <w:t xml:space="preserve"> </w:t>
      </w:r>
    </w:p>
    <w:p w14:paraId="3AE6D8F6" w14:textId="1E75ACC6" w:rsidR="00BC3970" w:rsidRDefault="00BC3970" w:rsidP="00BC3970">
      <w:r>
        <w:t xml:space="preserve">Чето тут написать </w:t>
      </w:r>
    </w:p>
    <w:p w14:paraId="56CCC02C" w14:textId="77777777" w:rsidR="00EE0418" w:rsidRPr="00244D40" w:rsidRDefault="00EE0418" w:rsidP="00244D40">
      <w:pPr>
        <w:ind w:firstLine="0"/>
        <w:rPr>
          <w:rFonts w:eastAsiaTheme="minorHAnsi"/>
          <w:lang w:eastAsia="en-US"/>
        </w:rPr>
      </w:pPr>
    </w:p>
    <w:p w14:paraId="3273DA47" w14:textId="77777777" w:rsidR="00EE0418" w:rsidRPr="00EE0418" w:rsidRDefault="00EE0418" w:rsidP="00EE0418">
      <w:pPr>
        <w:ind w:left="709" w:firstLine="0"/>
        <w:rPr>
          <w:rFonts w:eastAsiaTheme="minorHAnsi"/>
          <w:lang w:eastAsia="en-US"/>
        </w:rPr>
      </w:pPr>
    </w:p>
    <w:p w14:paraId="50823728" w14:textId="77777777" w:rsidR="00A166B9" w:rsidRPr="00A166B9" w:rsidRDefault="00A166B9" w:rsidP="00A166B9">
      <w:pPr>
        <w:rPr>
          <w:rFonts w:eastAsiaTheme="minorHAnsi"/>
          <w:lang w:eastAsia="en-US"/>
        </w:rPr>
      </w:pPr>
    </w:p>
    <w:p w14:paraId="7C37DDE3" w14:textId="77777777" w:rsidR="004D7E2A" w:rsidRPr="008D47D7" w:rsidRDefault="004D7E2A" w:rsidP="008D47D7">
      <w:pPr>
        <w:ind w:firstLine="720"/>
        <w:rPr>
          <w:lang w:val="en-UA"/>
        </w:rPr>
      </w:pPr>
    </w:p>
    <w:p w14:paraId="2995C7CE" w14:textId="77777777" w:rsidR="00B14A4A" w:rsidRPr="00613200" w:rsidRDefault="00B14A4A" w:rsidP="005778EF">
      <w:pPr>
        <w:ind w:firstLine="0"/>
      </w:pPr>
    </w:p>
    <w:p w14:paraId="2598B22D" w14:textId="77777777" w:rsidR="00B14A4A" w:rsidRPr="00613200" w:rsidRDefault="00B14A4A" w:rsidP="005778EF">
      <w:pPr>
        <w:ind w:firstLine="0"/>
      </w:pPr>
    </w:p>
    <w:p w14:paraId="647266C0" w14:textId="77777777" w:rsidR="00B14A4A" w:rsidRPr="00613200" w:rsidRDefault="00B14A4A" w:rsidP="005778EF">
      <w:pPr>
        <w:ind w:firstLine="0"/>
      </w:pPr>
    </w:p>
    <w:p w14:paraId="174F2540" w14:textId="77777777" w:rsidR="00B14A4A" w:rsidRPr="00613200" w:rsidRDefault="00B14A4A" w:rsidP="005778EF">
      <w:pPr>
        <w:ind w:firstLine="0"/>
      </w:pPr>
    </w:p>
    <w:p w14:paraId="18CC5392" w14:textId="71AECD32" w:rsidR="00B14A4A" w:rsidRPr="00613200" w:rsidRDefault="00B14A4A" w:rsidP="005778EF">
      <w:pPr>
        <w:ind w:firstLine="0"/>
      </w:pPr>
      <w:r w:rsidRPr="00613200">
        <w:br/>
      </w:r>
    </w:p>
    <w:p w14:paraId="3CDBD9DD" w14:textId="77777777" w:rsidR="00B14A4A" w:rsidRPr="00613200" w:rsidRDefault="00B14A4A" w:rsidP="005778EF">
      <w:pPr>
        <w:ind w:firstLine="0"/>
      </w:pPr>
    </w:p>
    <w:p w14:paraId="48C0E054" w14:textId="77777777" w:rsidR="00B14A4A" w:rsidRPr="00613200" w:rsidRDefault="00B14A4A" w:rsidP="005778EF">
      <w:pPr>
        <w:ind w:firstLine="0"/>
      </w:pPr>
    </w:p>
    <w:p w14:paraId="5E356B53" w14:textId="77777777" w:rsidR="00B14A4A" w:rsidRPr="00613200" w:rsidRDefault="00B14A4A" w:rsidP="005778EF">
      <w:pPr>
        <w:ind w:firstLine="0"/>
      </w:pPr>
    </w:p>
    <w:p w14:paraId="73D76B09" w14:textId="77777777" w:rsidR="00B14A4A" w:rsidRPr="00613200" w:rsidRDefault="00B14A4A" w:rsidP="005778EF">
      <w:pPr>
        <w:ind w:firstLine="0"/>
      </w:pPr>
    </w:p>
    <w:p w14:paraId="5FBC5905" w14:textId="77777777" w:rsidR="00B14A4A" w:rsidRPr="00613200" w:rsidRDefault="00B14A4A" w:rsidP="005778EF">
      <w:pPr>
        <w:ind w:firstLine="0"/>
      </w:pPr>
    </w:p>
    <w:p w14:paraId="175FE6CC" w14:textId="77777777" w:rsidR="00B14A4A" w:rsidRPr="00613200" w:rsidRDefault="00B14A4A" w:rsidP="005778EF">
      <w:pPr>
        <w:ind w:firstLine="0"/>
      </w:pPr>
    </w:p>
    <w:p w14:paraId="265B5CDE" w14:textId="77777777" w:rsidR="00B14A4A" w:rsidRPr="00613200" w:rsidRDefault="00B14A4A" w:rsidP="005778EF">
      <w:pPr>
        <w:ind w:firstLine="0"/>
      </w:pPr>
    </w:p>
    <w:p w14:paraId="027E0E54" w14:textId="77777777" w:rsidR="00B14A4A" w:rsidRPr="00613200" w:rsidRDefault="00B14A4A" w:rsidP="005778EF">
      <w:pPr>
        <w:ind w:firstLine="0"/>
      </w:pPr>
    </w:p>
    <w:p w14:paraId="28C164E5" w14:textId="77777777" w:rsidR="00B14A4A" w:rsidRPr="00613200" w:rsidRDefault="00B14A4A" w:rsidP="005778EF">
      <w:pPr>
        <w:ind w:firstLine="0"/>
      </w:pPr>
    </w:p>
    <w:p w14:paraId="5930A1C6" w14:textId="77777777" w:rsidR="00B14A4A" w:rsidRPr="00613200" w:rsidRDefault="00B14A4A" w:rsidP="005778EF">
      <w:pPr>
        <w:ind w:firstLine="0"/>
      </w:pPr>
    </w:p>
    <w:p w14:paraId="5848FB83" w14:textId="77777777" w:rsidR="00B14A4A" w:rsidRPr="00613200" w:rsidRDefault="00B14A4A" w:rsidP="005778EF">
      <w:pPr>
        <w:ind w:firstLine="0"/>
      </w:pPr>
    </w:p>
    <w:p w14:paraId="3F71D383" w14:textId="77777777" w:rsidR="00B14A4A" w:rsidRPr="00613200" w:rsidRDefault="00B14A4A" w:rsidP="005778EF">
      <w:pPr>
        <w:ind w:firstLine="0"/>
      </w:pPr>
    </w:p>
    <w:p w14:paraId="0F8830AC" w14:textId="77777777" w:rsidR="00B14A4A" w:rsidRPr="00613200" w:rsidRDefault="00B14A4A" w:rsidP="005778EF">
      <w:pPr>
        <w:ind w:firstLine="0"/>
      </w:pPr>
    </w:p>
    <w:p w14:paraId="4BB6473E" w14:textId="77777777" w:rsidR="00B14A4A" w:rsidRPr="00613200" w:rsidRDefault="00B14A4A" w:rsidP="005778EF">
      <w:pPr>
        <w:ind w:firstLine="0"/>
      </w:pPr>
    </w:p>
    <w:p w14:paraId="37268A0E" w14:textId="77777777" w:rsidR="00B14A4A" w:rsidRPr="00613200" w:rsidRDefault="00B14A4A" w:rsidP="005778EF">
      <w:pPr>
        <w:ind w:firstLine="0"/>
      </w:pPr>
    </w:p>
    <w:sectPr w:rsidR="00B14A4A" w:rsidRPr="00613200" w:rsidSect="005778EF">
      <w:headerReference w:type="default" r:id="rId10"/>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F9E1C" w14:textId="77777777" w:rsidR="002C2A2D" w:rsidRDefault="002C2A2D" w:rsidP="00774F72">
      <w:pPr>
        <w:spacing w:line="240" w:lineRule="auto"/>
      </w:pPr>
      <w:r>
        <w:separator/>
      </w:r>
    </w:p>
  </w:endnote>
  <w:endnote w:type="continuationSeparator" w:id="0">
    <w:p w14:paraId="4BDF980E" w14:textId="77777777" w:rsidR="002C2A2D" w:rsidRDefault="002C2A2D" w:rsidP="00774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Journal">
    <w:altName w:val="Times New Roman"/>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01080"/>
      <w:docPartObj>
        <w:docPartGallery w:val="Page Numbers (Bottom of Page)"/>
        <w:docPartUnique/>
      </w:docPartObj>
    </w:sdtPr>
    <w:sdtContent>
      <w:p w14:paraId="216E8483" w14:textId="3279188A" w:rsidR="005778EF" w:rsidRDefault="005778EF" w:rsidP="00577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F73FE2C" w14:textId="77777777" w:rsidR="005778EF" w:rsidRDefault="005778EF" w:rsidP="005778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519910"/>
      <w:docPartObj>
        <w:docPartGallery w:val="Page Numbers (Bottom of Page)"/>
        <w:docPartUnique/>
      </w:docPartObj>
    </w:sdtPr>
    <w:sdtContent>
      <w:p w14:paraId="026B87FB" w14:textId="75AE81FC" w:rsidR="005778EF" w:rsidRDefault="005778EF" w:rsidP="00B14A4A">
        <w:pPr>
          <w:pStyle w:val="Footer"/>
          <w:framePr w:wrap="none" w:vAnchor="text" w:hAnchor="page" w:x="10521" w:y="20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5F2D6B5" w14:textId="2CBCE8EA" w:rsidR="005778EF" w:rsidRDefault="005778EF" w:rsidP="005778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3BA1" w14:textId="77777777" w:rsidR="002C2A2D" w:rsidRDefault="002C2A2D" w:rsidP="00774F72">
      <w:pPr>
        <w:spacing w:line="240" w:lineRule="auto"/>
      </w:pPr>
      <w:r>
        <w:separator/>
      </w:r>
    </w:p>
  </w:footnote>
  <w:footnote w:type="continuationSeparator" w:id="0">
    <w:p w14:paraId="7DB1E961" w14:textId="77777777" w:rsidR="002C2A2D" w:rsidRDefault="002C2A2D" w:rsidP="00774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39E4" w14:textId="2F97ACBC" w:rsidR="005778EF" w:rsidRDefault="00B14A4A">
    <w:pPr>
      <w:pStyle w:val="Header"/>
    </w:pPr>
    <w:r>
      <w:rPr>
        <w:noProof/>
        <w:sz w:val="20"/>
        <w:lang w:val="ru-RU"/>
      </w:rPr>
      <mc:AlternateContent>
        <mc:Choice Requires="wps">
          <w:drawing>
            <wp:anchor distT="0" distB="0" distL="114300" distR="114300" simplePos="0" relativeHeight="251661312" behindDoc="0" locked="0" layoutInCell="1" allowOverlap="1" wp14:anchorId="68CA65A9" wp14:editId="5946B5DF">
              <wp:simplePos x="0" y="0"/>
              <wp:positionH relativeFrom="column">
                <wp:posOffset>133350</wp:posOffset>
              </wp:positionH>
              <wp:positionV relativeFrom="paragraph">
                <wp:posOffset>-64135</wp:posOffset>
              </wp:positionV>
              <wp:extent cx="1882140" cy="163195"/>
              <wp:effectExtent l="0" t="0" r="0" b="0"/>
              <wp:wrapNone/>
              <wp:docPr id="1272891840" name="WordArt 24"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0800000">
                        <a:off x="0" y="0"/>
                        <a:ext cx="1882140" cy="1631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8CA65A9" id="_x0000_t202" coordsize="21600,21600" o:spt="202" path="m,l,21600r21600,l21600,xe">
              <v:stroke joinstyle="miter"/>
              <v:path gradientshapeok="t" o:connecttype="rect"/>
            </v:shapetype>
            <v:shape id="WordArt 24" o:spid="_x0000_s1076" type="#_x0000_t202" alt="КПІ ЗІС-7103.1409/2c.ПЗ" style="position:absolute;left:0;text-align:left;margin-left:10.5pt;margin-top:-5.05pt;width:148.2pt;height:12.8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" filled="f" stroked="f">
              <v:stroke joinstyle="round"/>
              <v:path arrowok="t"/>
              <v:textbox inset="0,0,0,0">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v:textbox>
            </v:shape>
          </w:pict>
        </mc:Fallback>
      </mc:AlternateContent>
    </w:r>
    <w:r w:rsidR="005778EF">
      <w:rPr>
        <w:noProof/>
      </w:rPr>
      <mc:AlternateContent>
        <mc:Choice Requires="wpg">
          <w:drawing>
            <wp:anchor distT="0" distB="0" distL="114300" distR="114300" simplePos="0" relativeHeight="251659264" behindDoc="0" locked="0" layoutInCell="1" allowOverlap="1" wp14:anchorId="756A1A9C" wp14:editId="537A68E3">
              <wp:simplePos x="0" y="0"/>
              <wp:positionH relativeFrom="page">
                <wp:posOffset>731547</wp:posOffset>
              </wp:positionH>
              <wp:positionV relativeFrom="page">
                <wp:posOffset>185389</wp:posOffset>
              </wp:positionV>
              <wp:extent cx="6597015" cy="10267315"/>
              <wp:effectExtent l="12700" t="12700" r="6985" b="6985"/>
              <wp:wrapNone/>
              <wp:docPr id="13652729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1503900255" name="Group 2"/>
                      <wpg:cNvGrpSpPr>
                        <a:grpSpLocks/>
                      </wpg:cNvGrpSpPr>
                      <wpg:grpSpPr bwMode="auto">
                        <a:xfrm>
                          <a:off x="1134" y="397"/>
                          <a:ext cx="10376" cy="16046"/>
                          <a:chOff x="0" y="0"/>
                          <a:chExt cx="20000" cy="20000"/>
                        </a:xfrm>
                      </wpg:grpSpPr>
                      <wps:wsp>
                        <wps:cNvPr id="332192599" name="Rectangle 3"/>
                        <wps:cNvSpPr>
                          <a:spLocks/>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15837833" name="Line 4"/>
                        <wps:cNvCnPr>
                          <a:cxnSpLocks/>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6243855" name="Line 5"/>
                        <wps:cNvCnPr>
                          <a:cxnSpLocks/>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8001986" name="Line 6"/>
                        <wps:cNvCnPr>
                          <a:cxnSpLocks/>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2588644" name="Line 7"/>
                        <wps:cNvCnPr>
                          <a:cxnSpLocks/>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3589755" name="Line 8"/>
                        <wps:cNvCnPr>
                          <a:cxnSpLocks/>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902882" name="Line 9"/>
                        <wps:cNvCnPr>
                          <a:cxnSpLocks/>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3670794" name="Line 10"/>
                        <wps:cNvCnPr>
                          <a:cxnSpLocks/>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9560217" name="Line 11"/>
                        <wps:cNvCnPr>
                          <a:cxnSpLocks/>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153475" name="Line 12"/>
                        <wps:cNvCnPr>
                          <a:cxnSpLocks/>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157410" name="Line 13"/>
                        <wps:cNvCnPr>
                          <a:cxnSpLocks/>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2040162" name="Rectangle 14"/>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4D1689" w14:textId="77777777" w:rsidR="005778EF" w:rsidRDefault="005778EF" w:rsidP="005778EF">
                              <w:pPr>
                                <w:pStyle w:val="a0"/>
                                <w:jc w:val="center"/>
                                <w:rPr>
                                  <w:sz w:val="18"/>
                                </w:rPr>
                              </w:pPr>
                              <w:r>
                                <w:rPr>
                                  <w:sz w:val="18"/>
                                </w:rPr>
                                <w:t>Змн.</w:t>
                              </w:r>
                            </w:p>
                          </w:txbxContent>
                        </wps:txbx>
                        <wps:bodyPr rot="0" vert="horz" wrap="square" lIns="12700" tIns="12700" rIns="12700" bIns="12700" anchor="t" anchorCtr="0" upright="1">
                          <a:noAutofit/>
                        </wps:bodyPr>
                      </wps:wsp>
                      <wps:wsp>
                        <wps:cNvPr id="1185943275" name="Rectangle 15"/>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5E7B30" w14:textId="77777777" w:rsidR="005778EF" w:rsidRDefault="005778EF" w:rsidP="005778EF">
                              <w:pPr>
                                <w:pStyle w:val="a0"/>
                                <w:jc w:val="center"/>
                                <w:rPr>
                                  <w:sz w:val="18"/>
                                </w:rPr>
                              </w:pPr>
                              <w:r>
                                <w:rPr>
                                  <w:sz w:val="18"/>
                                </w:rPr>
                                <w:t>Арк.</w:t>
                              </w:r>
                            </w:p>
                          </w:txbxContent>
                        </wps:txbx>
                        <wps:bodyPr rot="0" vert="horz" wrap="square" lIns="12700" tIns="12700" rIns="12700" bIns="12700" anchor="t" anchorCtr="0" upright="1">
                          <a:noAutofit/>
                        </wps:bodyPr>
                      </wps:wsp>
                      <wps:wsp>
                        <wps:cNvPr id="237087323" name="Rectangle 16"/>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EC4473" w14:textId="77777777" w:rsidR="005778EF" w:rsidRDefault="005778EF" w:rsidP="005778EF">
                              <w:pPr>
                                <w:pStyle w:val="a0"/>
                                <w:jc w:val="center"/>
                                <w:rPr>
                                  <w:sz w:val="18"/>
                                </w:rPr>
                              </w:pPr>
                              <w:r>
                                <w:rPr>
                                  <w:sz w:val="18"/>
                                </w:rPr>
                                <w:t>№ докум.</w:t>
                              </w:r>
                            </w:p>
                          </w:txbxContent>
                        </wps:txbx>
                        <wps:bodyPr rot="0" vert="horz" wrap="square" lIns="12700" tIns="12700" rIns="12700" bIns="12700" anchor="t" anchorCtr="0" upright="1">
                          <a:noAutofit/>
                        </wps:bodyPr>
                      </wps:wsp>
                      <wps:wsp>
                        <wps:cNvPr id="2021235621" name="Rectangle 17"/>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32F511" w14:textId="77777777" w:rsidR="005778EF" w:rsidRDefault="005778EF" w:rsidP="005778EF">
                              <w:pPr>
                                <w:pStyle w:val="a0"/>
                                <w:jc w:val="center"/>
                                <w:rPr>
                                  <w:sz w:val="18"/>
                                </w:rPr>
                              </w:pPr>
                              <w:r>
                                <w:rPr>
                                  <w:sz w:val="18"/>
                                </w:rPr>
                                <w:t>Підпис</w:t>
                              </w:r>
                            </w:p>
                          </w:txbxContent>
                        </wps:txbx>
                        <wps:bodyPr rot="0" vert="horz" wrap="square" lIns="12700" tIns="12700" rIns="12700" bIns="12700" anchor="t" anchorCtr="0" upright="1">
                          <a:noAutofit/>
                        </wps:bodyPr>
                      </wps:wsp>
                      <wps:wsp>
                        <wps:cNvPr id="80764690" name="Rectangle 18"/>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4F348" w14:textId="77777777" w:rsidR="005778EF" w:rsidRDefault="005778EF" w:rsidP="005778EF">
                              <w:pPr>
                                <w:pStyle w:val="a0"/>
                                <w:jc w:val="center"/>
                                <w:rPr>
                                  <w:sz w:val="18"/>
                                </w:rPr>
                              </w:pPr>
                              <w:r>
                                <w:rPr>
                                  <w:sz w:val="18"/>
                                </w:rPr>
                                <w:t>Дата</w:t>
                              </w:r>
                            </w:p>
                          </w:txbxContent>
                        </wps:txbx>
                        <wps:bodyPr rot="0" vert="horz" wrap="square" lIns="12700" tIns="12700" rIns="12700" bIns="12700" anchor="t" anchorCtr="0" upright="1">
                          <a:noAutofit/>
                        </wps:bodyPr>
                      </wps:wsp>
                      <wps:wsp>
                        <wps:cNvPr id="1554404941" name="Rectangle 19"/>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695F51" w14:textId="77777777" w:rsidR="005778EF" w:rsidRDefault="005778EF" w:rsidP="005778EF">
                              <w:pPr>
                                <w:pStyle w:val="a0"/>
                                <w:jc w:val="center"/>
                                <w:rPr>
                                  <w:sz w:val="18"/>
                                </w:rPr>
                              </w:pPr>
                              <w:r>
                                <w:rPr>
                                  <w:sz w:val="18"/>
                                </w:rPr>
                                <w:t>Арк.</w:t>
                              </w:r>
                            </w:p>
                          </w:txbxContent>
                        </wps:txbx>
                        <wps:bodyPr rot="0" vert="horz" wrap="square" lIns="12700" tIns="12700" rIns="12700" bIns="12700" anchor="t" anchorCtr="0" upright="1">
                          <a:noAutofit/>
                        </wps:bodyPr>
                      </wps:wsp>
                      <wps:wsp>
                        <wps:cNvPr id="317303193" name="Rectangle 20"/>
                        <wps:cNvSpPr>
                          <a:spLocks/>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ABD0" w14:textId="77777777" w:rsidR="005778EF" w:rsidRDefault="005778EF" w:rsidP="005778EF">
                              <w:pPr>
                                <w:pStyle w:val="a0"/>
                                <w:jc w:val="center"/>
                                <w:rPr>
                                  <w:sz w:val="24"/>
                                </w:rPr>
                              </w:pPr>
                            </w:p>
                          </w:txbxContent>
                        </wps:txbx>
                        <wps:bodyPr rot="0" vert="horz" wrap="square" lIns="12700" tIns="12700" rIns="12700" bIns="12700" anchor="t" anchorCtr="0" upright="1">
                          <a:noAutofit/>
                        </wps:bodyPr>
                      </wps:wsp>
                      <wps:wsp>
                        <wps:cNvPr id="369203649" name="Rectangle 21"/>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wps:txbx>
                        <wps:bodyPr rot="0" vert="horz" wrap="square" lIns="12700" tIns="12700" rIns="12700" bIns="12700" anchor="t" anchorCtr="0" upright="1">
                          <a:noAutofit/>
                        </wps:bodyPr>
                      </wps:wsp>
                    </wpg:grpSp>
                    <wps:wsp>
                      <wps:cNvPr id="1300095328" name="Line 22"/>
                      <wps:cNvCnPr>
                        <a:cxnSpLocks/>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715926988" name="Line 23"/>
                      <wps:cNvCnPr>
                        <a:cxnSpLocks/>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6A1A9C" id="Group 1" o:spid="_x0000_s1077" style="position:absolute;left:0;text-align:left;margin-left:57.6pt;margin-top:14.6pt;width:519.45pt;height:808.45pt;z-index:251659264;mso-position-horizontal-relative:page;mso-position-vertical-relative:page" coordorigin="1128,389" coordsize="10382,16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">
              <v:group id="Group 2" o:spid="_x0000_s1078" style="position:absolute;left:1134;top:397;width:10376;height:16046" coordsize="20000,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">
                <v:rect id="Rectangle 3" o:spid="_x0000_s1079"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" filled="f" strokeweight="2pt">
                  <v:path arrowok="t"/>
                </v:rect>
                <v:line id="Line 4" o:spid="_x0000_s1080"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" strokeweight="2pt">
                  <o:lock v:ext="edit" shapetype="f"/>
                </v:line>
                <v:line id="Line 5" o:spid="_x0000_s1081"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" strokeweight="2pt">
                  <o:lock v:ext="edit" shapetype="f"/>
                </v:line>
                <v:line id="Line 6" o:spid="_x0000_s1082"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" strokeweight="2pt">
                  <o:lock v:ext="edit" shapetype="f"/>
                </v:line>
                <v:line id="Line 7" o:spid="_x0000_s1083"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" strokeweight="2pt">
                  <o:lock v:ext="edit" shapetype="f"/>
                </v:line>
                <v:line id="Line 8" o:spid="_x0000_s1084"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" strokeweight="2pt">
                  <o:lock v:ext="edit" shapetype="f"/>
                </v:line>
                <v:line id="Line 9" o:spid="_x0000_s1085"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" strokeweight="2pt">
                  <o:lock v:ext="edit" shapetype="f"/>
                </v:line>
                <v:line id="Line 10" o:spid="_x0000_s1086"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" strokeweight="2pt">
                  <o:lock v:ext="edit" shapetype="f"/>
                </v:line>
                <v:line id="Line 11" o:spid="_x0000_s1087"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" strokeweight="1pt">
                  <o:lock v:ext="edit" shapetype="f"/>
                </v:line>
                <v:line id="Line 12" o:spid="_x0000_s1088"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" strokeweight="2pt">
                  <o:lock v:ext="edit" shapetype="f"/>
                </v:line>
                <v:line id="Line 13" o:spid="_x0000_s1089"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" strokeweight="1pt">
                  <o:lock v:ext="edit" shapetype="f"/>
                </v:line>
                <v:rect id="Rectangle 14" o:spid="_x0000_s1090"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" filled="f" stroked="f" strokeweight=".25pt">
                  <v:path arrowok="t"/>
                  <v:textbox inset="1pt,1pt,1pt,1pt">
                    <w:txbxContent>
                      <w:p w14:paraId="024D1689" w14:textId="77777777" w:rsidR="005778EF" w:rsidRDefault="005778EF" w:rsidP="005778EF">
                        <w:pPr>
                          <w:pStyle w:val="a0"/>
                          <w:jc w:val="center"/>
                          <w:rPr>
                            <w:sz w:val="18"/>
                          </w:rPr>
                        </w:pPr>
                        <w:r>
                          <w:rPr>
                            <w:sz w:val="18"/>
                          </w:rPr>
                          <w:t>Змн.</w:t>
                        </w:r>
                      </w:p>
                    </w:txbxContent>
                  </v:textbox>
                </v:rect>
                <v:rect id="Rectangle 15" o:spid="_x0000_s1091"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" filled="f" stroked="f" strokeweight=".25pt">
                  <v:path arrowok="t"/>
                  <v:textbox inset="1pt,1pt,1pt,1pt">
                    <w:txbxContent>
                      <w:p w14:paraId="065E7B30" w14:textId="77777777" w:rsidR="005778EF" w:rsidRDefault="005778EF" w:rsidP="005778EF">
                        <w:pPr>
                          <w:pStyle w:val="a0"/>
                          <w:jc w:val="center"/>
                          <w:rPr>
                            <w:sz w:val="18"/>
                          </w:rPr>
                        </w:pPr>
                        <w:r>
                          <w:rPr>
                            <w:sz w:val="18"/>
                          </w:rPr>
                          <w:t>Арк.</w:t>
                        </w:r>
                      </w:p>
                    </w:txbxContent>
                  </v:textbox>
                </v:rect>
                <v:rect id="Rectangle 16" o:spid="_x0000_s1092"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" filled="f" stroked="f" strokeweight=".25pt">
                  <v:path arrowok="t"/>
                  <v:textbox inset="1pt,1pt,1pt,1pt">
                    <w:txbxContent>
                      <w:p w14:paraId="68EC4473" w14:textId="77777777" w:rsidR="005778EF" w:rsidRDefault="005778EF" w:rsidP="005778EF">
                        <w:pPr>
                          <w:pStyle w:val="a0"/>
                          <w:jc w:val="center"/>
                          <w:rPr>
                            <w:sz w:val="18"/>
                          </w:rPr>
                        </w:pPr>
                        <w:r>
                          <w:rPr>
                            <w:sz w:val="18"/>
                          </w:rPr>
                          <w:t>№ докум.</w:t>
                        </w:r>
                      </w:p>
                    </w:txbxContent>
                  </v:textbox>
                </v:rect>
                <v:rect id="Rectangle 17" o:spid="_x0000_s1093"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" filled="f" stroked="f" strokeweight=".25pt">
                  <v:path arrowok="t"/>
                  <v:textbox inset="1pt,1pt,1pt,1pt">
                    <w:txbxContent>
                      <w:p w14:paraId="7932F511" w14:textId="77777777" w:rsidR="005778EF" w:rsidRDefault="005778EF" w:rsidP="005778EF">
                        <w:pPr>
                          <w:pStyle w:val="a0"/>
                          <w:jc w:val="center"/>
                          <w:rPr>
                            <w:sz w:val="18"/>
                          </w:rPr>
                        </w:pPr>
                        <w:r>
                          <w:rPr>
                            <w:sz w:val="18"/>
                          </w:rPr>
                          <w:t>Підпис</w:t>
                        </w:r>
                      </w:p>
                    </w:txbxContent>
                  </v:textbox>
                </v:rect>
                <v:rect id="Rectangle 18" o:spid="_x0000_s1094"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" filled="f" stroked="f" strokeweight=".25pt">
                  <v:path arrowok="t"/>
                  <v:textbox inset="1pt,1pt,1pt,1pt">
                    <w:txbxContent>
                      <w:p w14:paraId="4EB4F348" w14:textId="77777777" w:rsidR="005778EF" w:rsidRDefault="005778EF" w:rsidP="005778EF">
                        <w:pPr>
                          <w:pStyle w:val="a0"/>
                          <w:jc w:val="center"/>
                          <w:rPr>
                            <w:sz w:val="18"/>
                          </w:rPr>
                        </w:pPr>
                        <w:r>
                          <w:rPr>
                            <w:sz w:val="18"/>
                          </w:rPr>
                          <w:t>Дата</w:t>
                        </w:r>
                      </w:p>
                    </w:txbxContent>
                  </v:textbox>
                </v:rect>
                <v:rect id="Rectangle 19" o:spid="_x0000_s1095"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" filled="f" stroked="f" strokeweight=".25pt">
                  <v:path arrowok="t"/>
                  <v:textbox inset="1pt,1pt,1pt,1pt">
                    <w:txbxContent>
                      <w:p w14:paraId="26695F51" w14:textId="77777777" w:rsidR="005778EF" w:rsidRDefault="005778EF" w:rsidP="005778EF">
                        <w:pPr>
                          <w:pStyle w:val="a0"/>
                          <w:jc w:val="center"/>
                          <w:rPr>
                            <w:sz w:val="18"/>
                          </w:rPr>
                        </w:pPr>
                        <w:r>
                          <w:rPr>
                            <w:sz w:val="18"/>
                          </w:rPr>
                          <w:t>Арк.</w:t>
                        </w:r>
                      </w:p>
                    </w:txbxContent>
                  </v:textbox>
                </v:rect>
                <v:rect id="Rectangle 20" o:spid="_x0000_s1096"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" filled="f" stroked="f" strokeweight=".25pt">
                  <v:path arrowok="t"/>
                  <v:textbox inset="1pt,1pt,1pt,1pt">
                    <w:txbxContent>
                      <w:p w14:paraId="7CC5ABD0" w14:textId="77777777" w:rsidR="005778EF" w:rsidRDefault="005778EF" w:rsidP="005778EF">
                        <w:pPr>
                          <w:pStyle w:val="a0"/>
                          <w:jc w:val="center"/>
                          <w:rPr>
                            <w:sz w:val="24"/>
                          </w:rPr>
                        </w:pPr>
                      </w:p>
                    </w:txbxContent>
                  </v:textbox>
                </v:rect>
                <v:rect id="Rectangle 21" o:spid="_x0000_s1097"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" filled="f" stroked="f" strokeweight=".25pt">
                  <v:path arrowok="t"/>
                  <v:textbox inset="1pt,1pt,1pt,1pt">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v:textbox>
                </v:rect>
              </v:group>
              <v:line id="Line 22" o:spid="_x0000_s1098" style="position:absolute;visibility:visible;mso-wrap-style:square" from="1128,1187" to="5079,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" strokeweight="1.75pt">
                <o:lock v:ext="edit" shapetype="f"/>
              </v:line>
              <v:line id="Line 23" o:spid="_x0000_s1099" style="position:absolute;flip:y;visibility:visible;mso-wrap-style:square" from="5064,389" to="5064,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" strokeweight="1.75pt">
                <o:lock v:ext="edit" shapetype="f"/>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9DF"/>
    <w:multiLevelType w:val="hybridMultilevel"/>
    <w:tmpl w:val="BAE0BDEE"/>
    <w:lvl w:ilvl="0" w:tplc="98B6FCAC">
      <w:start w:val="1"/>
      <w:numFmt w:val="bullet"/>
      <w:pStyle w:val="2"/>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D273D"/>
    <w:multiLevelType w:val="hybridMultilevel"/>
    <w:tmpl w:val="A7FE23CE"/>
    <w:lvl w:ilvl="0" w:tplc="9552D52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E0BA8"/>
    <w:multiLevelType w:val="multilevel"/>
    <w:tmpl w:val="DA709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91C13"/>
    <w:multiLevelType w:val="multilevel"/>
    <w:tmpl w:val="75CA3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44677"/>
    <w:multiLevelType w:val="multilevel"/>
    <w:tmpl w:val="F67C8E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25A3D"/>
    <w:multiLevelType w:val="hybridMultilevel"/>
    <w:tmpl w:val="AB521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BA7AFB"/>
    <w:multiLevelType w:val="hybridMultilevel"/>
    <w:tmpl w:val="674C6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E9070D"/>
    <w:multiLevelType w:val="multilevel"/>
    <w:tmpl w:val="3D4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06CA"/>
    <w:multiLevelType w:val="multilevel"/>
    <w:tmpl w:val="3DF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C762C"/>
    <w:multiLevelType w:val="multilevel"/>
    <w:tmpl w:val="76A8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0ED0818"/>
    <w:multiLevelType w:val="multilevel"/>
    <w:tmpl w:val="5856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A1832"/>
    <w:multiLevelType w:val="multilevel"/>
    <w:tmpl w:val="E24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37251F"/>
    <w:multiLevelType w:val="multilevel"/>
    <w:tmpl w:val="972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50720"/>
    <w:multiLevelType w:val="multilevel"/>
    <w:tmpl w:val="0276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33118"/>
    <w:multiLevelType w:val="multilevel"/>
    <w:tmpl w:val="540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D15FB"/>
    <w:multiLevelType w:val="multilevel"/>
    <w:tmpl w:val="D444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5A1E88"/>
    <w:multiLevelType w:val="multilevel"/>
    <w:tmpl w:val="FE022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B3360"/>
    <w:multiLevelType w:val="hybridMultilevel"/>
    <w:tmpl w:val="872AE2F0"/>
    <w:lvl w:ilvl="0" w:tplc="9162C9A0">
      <w:numFmt w:val="bullet"/>
      <w:lvlText w:val="-"/>
      <w:lvlJc w:val="left"/>
      <w:pPr>
        <w:ind w:left="1069" w:hanging="360"/>
      </w:pPr>
      <w:rPr>
        <w:rFonts w:ascii="Times New Roman" w:eastAsia="Times New Roman" w:hAnsi="Times New Roman" w:cs="Times New Roman" w:hint="default"/>
        <w:sz w:val="28"/>
        <w:szCs w:val="28"/>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AD12BAF"/>
    <w:multiLevelType w:val="hybridMultilevel"/>
    <w:tmpl w:val="7A62A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7646E5"/>
    <w:multiLevelType w:val="multilevel"/>
    <w:tmpl w:val="F2EE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41728"/>
    <w:multiLevelType w:val="multilevel"/>
    <w:tmpl w:val="2CC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41D7F"/>
    <w:multiLevelType w:val="multilevel"/>
    <w:tmpl w:val="8250A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386826">
    <w:abstractNumId w:val="6"/>
  </w:num>
  <w:num w:numId="2" w16cid:durableId="1408066128">
    <w:abstractNumId w:val="5"/>
  </w:num>
  <w:num w:numId="3" w16cid:durableId="1855917720">
    <w:abstractNumId w:val="19"/>
  </w:num>
  <w:num w:numId="4" w16cid:durableId="395201142">
    <w:abstractNumId w:val="1"/>
  </w:num>
  <w:num w:numId="5" w16cid:durableId="1405645902">
    <w:abstractNumId w:val="10"/>
  </w:num>
  <w:num w:numId="6" w16cid:durableId="679627038">
    <w:abstractNumId w:val="18"/>
  </w:num>
  <w:num w:numId="7" w16cid:durableId="1456295745">
    <w:abstractNumId w:val="20"/>
  </w:num>
  <w:num w:numId="8" w16cid:durableId="632949192">
    <w:abstractNumId w:val="3"/>
  </w:num>
  <w:num w:numId="9" w16cid:durableId="1674919611">
    <w:abstractNumId w:val="2"/>
  </w:num>
  <w:num w:numId="10" w16cid:durableId="1082140253">
    <w:abstractNumId w:val="4"/>
  </w:num>
  <w:num w:numId="11" w16cid:durableId="1805808576">
    <w:abstractNumId w:val="21"/>
  </w:num>
  <w:num w:numId="12" w16cid:durableId="1285962446">
    <w:abstractNumId w:val="7"/>
  </w:num>
  <w:num w:numId="13" w16cid:durableId="1135369421">
    <w:abstractNumId w:val="15"/>
  </w:num>
  <w:num w:numId="14" w16cid:durableId="1655908916">
    <w:abstractNumId w:val="8"/>
  </w:num>
  <w:num w:numId="15" w16cid:durableId="1387412890">
    <w:abstractNumId w:val="13"/>
  </w:num>
  <w:num w:numId="16" w16cid:durableId="2116291758">
    <w:abstractNumId w:val="17"/>
  </w:num>
  <w:num w:numId="17" w16cid:durableId="313410333">
    <w:abstractNumId w:val="22"/>
  </w:num>
  <w:num w:numId="18" w16cid:durableId="2123070448">
    <w:abstractNumId w:val="14"/>
  </w:num>
  <w:num w:numId="19" w16cid:durableId="2048293883">
    <w:abstractNumId w:val="12"/>
  </w:num>
  <w:num w:numId="20" w16cid:durableId="351416918">
    <w:abstractNumId w:val="9"/>
  </w:num>
  <w:num w:numId="21" w16cid:durableId="1528251427">
    <w:abstractNumId w:val="11"/>
  </w:num>
  <w:num w:numId="22" w16cid:durableId="1076440386">
    <w:abstractNumId w:val="0"/>
  </w:num>
  <w:num w:numId="23" w16cid:durableId="205719436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Дмитрий Лулзовский">
    <w15:presenceInfo w15:providerId="Windows Live" w15:userId="abc29bab0c1fb2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2E"/>
    <w:rsid w:val="00047562"/>
    <w:rsid w:val="0007604B"/>
    <w:rsid w:val="000C3F8D"/>
    <w:rsid w:val="001348B8"/>
    <w:rsid w:val="00187F6B"/>
    <w:rsid w:val="001B5A60"/>
    <w:rsid w:val="00244D40"/>
    <w:rsid w:val="00296403"/>
    <w:rsid w:val="002C2A2D"/>
    <w:rsid w:val="002D52D1"/>
    <w:rsid w:val="002F7AF6"/>
    <w:rsid w:val="00336EC6"/>
    <w:rsid w:val="00396FAF"/>
    <w:rsid w:val="003F254F"/>
    <w:rsid w:val="0041565A"/>
    <w:rsid w:val="00422F9E"/>
    <w:rsid w:val="004237AB"/>
    <w:rsid w:val="00495378"/>
    <w:rsid w:val="004D7E2A"/>
    <w:rsid w:val="0053131A"/>
    <w:rsid w:val="00574B31"/>
    <w:rsid w:val="005778EF"/>
    <w:rsid w:val="005C56AD"/>
    <w:rsid w:val="005F2B64"/>
    <w:rsid w:val="00613200"/>
    <w:rsid w:val="0071321E"/>
    <w:rsid w:val="00733266"/>
    <w:rsid w:val="00745202"/>
    <w:rsid w:val="007677C0"/>
    <w:rsid w:val="00774F72"/>
    <w:rsid w:val="007E3E2D"/>
    <w:rsid w:val="008742D3"/>
    <w:rsid w:val="008A04DE"/>
    <w:rsid w:val="008D47D7"/>
    <w:rsid w:val="00966EB9"/>
    <w:rsid w:val="00A166B9"/>
    <w:rsid w:val="00A50118"/>
    <w:rsid w:val="00AA1453"/>
    <w:rsid w:val="00AD1155"/>
    <w:rsid w:val="00B14A4A"/>
    <w:rsid w:val="00B16BD4"/>
    <w:rsid w:val="00B71403"/>
    <w:rsid w:val="00B942E3"/>
    <w:rsid w:val="00BC3970"/>
    <w:rsid w:val="00BE1784"/>
    <w:rsid w:val="00BF04EA"/>
    <w:rsid w:val="00C72F76"/>
    <w:rsid w:val="00DB52C2"/>
    <w:rsid w:val="00E5737C"/>
    <w:rsid w:val="00EE0418"/>
    <w:rsid w:val="00F96D2E"/>
    <w:rsid w:val="00FF1CE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62D70"/>
  <w15:chartTrackingRefBased/>
  <w15:docId w15:val="{9F5DC5CC-4EA6-1D48-908D-B5E1D803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1A"/>
    <w:pPr>
      <w:spacing w:line="360" w:lineRule="auto"/>
      <w:ind w:firstLine="709"/>
      <w:jc w:val="both"/>
    </w:pPr>
    <w:rPr>
      <w:rFonts w:ascii="Times New Roman" w:eastAsia="Times New Roman" w:hAnsi="Times New Roman" w:cs="Times New Roman"/>
      <w:kern w:val="0"/>
      <w:lang w:val="uk-UA" w:eastAsia="ru-RU"/>
      <w14:ligatures w14:val="none"/>
    </w:rPr>
  </w:style>
  <w:style w:type="paragraph" w:styleId="Heading1">
    <w:name w:val="heading 1"/>
    <w:basedOn w:val="ListParagraph"/>
    <w:next w:val="Normal"/>
    <w:link w:val="Heading1Char"/>
    <w:uiPriority w:val="9"/>
    <w:qFormat/>
    <w:rsid w:val="00B14A4A"/>
    <w:pPr>
      <w:pageBreakBefore/>
      <w:numPr>
        <w:numId w:val="5"/>
      </w:numPr>
      <w:suppressAutoHyphens/>
      <w:spacing w:after="240" w:line="360" w:lineRule="auto"/>
      <w:jc w:val="center"/>
      <w:outlineLvl w:val="0"/>
    </w:pPr>
    <w:rPr>
      <w:b/>
      <w:caps/>
      <w:sz w:val="28"/>
      <w:lang w:val="uk-UA" w:eastAsia="ru-RU"/>
    </w:rPr>
  </w:style>
  <w:style w:type="paragraph" w:styleId="Heading2">
    <w:name w:val="heading 2"/>
    <w:aliases w:val="Знак,Знак Знак Знак"/>
    <w:basedOn w:val="ListParagraph"/>
    <w:next w:val="Normal"/>
    <w:link w:val="Heading2Char"/>
    <w:uiPriority w:val="9"/>
    <w:qFormat/>
    <w:rsid w:val="00B14A4A"/>
    <w:pPr>
      <w:keepNext/>
      <w:numPr>
        <w:ilvl w:val="1"/>
        <w:numId w:val="5"/>
      </w:numPr>
      <w:spacing w:before="240" w:after="240" w:line="360" w:lineRule="auto"/>
      <w:jc w:val="both"/>
      <w:outlineLvl w:val="1"/>
    </w:pPr>
    <w:rPr>
      <w:b/>
      <w:sz w:val="28"/>
      <w:lang w:val="uk-UA" w:eastAsia="ru-RU"/>
    </w:rPr>
  </w:style>
  <w:style w:type="paragraph" w:styleId="Heading3">
    <w:name w:val="heading 3"/>
    <w:basedOn w:val="ListParagraph"/>
    <w:next w:val="Normal"/>
    <w:link w:val="Heading3Char"/>
    <w:uiPriority w:val="9"/>
    <w:qFormat/>
    <w:rsid w:val="00B14A4A"/>
    <w:pPr>
      <w:keepNext/>
      <w:numPr>
        <w:ilvl w:val="2"/>
        <w:numId w:val="5"/>
      </w:numPr>
      <w:spacing w:before="240" w:after="240" w:line="360" w:lineRule="auto"/>
      <w:outlineLvl w:val="2"/>
    </w:pPr>
    <w:rPr>
      <w:i/>
      <w:sz w:val="28"/>
      <w:lang w:val="uk-UA" w:eastAsia="ru-RU"/>
    </w:rPr>
  </w:style>
  <w:style w:type="paragraph" w:styleId="Heading4">
    <w:name w:val="heading 4"/>
    <w:basedOn w:val="Normal"/>
    <w:next w:val="Normal"/>
    <w:link w:val="Heading4Char"/>
    <w:uiPriority w:val="9"/>
    <w:unhideWhenUsed/>
    <w:qFormat/>
    <w:rsid w:val="00B14A4A"/>
    <w:pPr>
      <w:keepNext/>
      <w:keepLines/>
      <w:numPr>
        <w:ilvl w:val="3"/>
        <w:numId w:val="5"/>
      </w:numPr>
      <w:spacing w:before="40"/>
      <w:contextualSpacing/>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9"/>
    <w:unhideWhenUsed/>
    <w:qFormat/>
    <w:rsid w:val="00B14A4A"/>
    <w:pPr>
      <w:keepNext/>
      <w:keepLines/>
      <w:numPr>
        <w:ilvl w:val="4"/>
        <w:numId w:val="5"/>
      </w:numPr>
      <w:spacing w:before="40"/>
      <w:contextualSpacing/>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9"/>
    <w:unhideWhenUsed/>
    <w:qFormat/>
    <w:rsid w:val="00B14A4A"/>
    <w:pPr>
      <w:keepNext/>
      <w:keepLines/>
      <w:numPr>
        <w:ilvl w:val="5"/>
        <w:numId w:val="5"/>
      </w:numPr>
      <w:spacing w:before="40"/>
      <w:contextualSpacing/>
      <w:outlineLvl w:val="5"/>
    </w:pPr>
    <w:rPr>
      <w:rFonts w:asciiTheme="majorHAnsi" w:eastAsiaTheme="majorEastAsia" w:hAnsiTheme="majorHAnsi" w:cstheme="majorBidi"/>
      <w:color w:val="1F3763" w:themeColor="accent1" w:themeShade="7F"/>
      <w:sz w:val="28"/>
    </w:rPr>
  </w:style>
  <w:style w:type="paragraph" w:styleId="Heading7">
    <w:name w:val="heading 7"/>
    <w:basedOn w:val="Normal"/>
    <w:next w:val="Normal"/>
    <w:link w:val="Heading7Char"/>
    <w:uiPriority w:val="99"/>
    <w:unhideWhenUsed/>
    <w:qFormat/>
    <w:rsid w:val="00B14A4A"/>
    <w:pPr>
      <w:keepNext/>
      <w:keepLines/>
      <w:numPr>
        <w:ilvl w:val="6"/>
        <w:numId w:val="5"/>
      </w:numPr>
      <w:spacing w:before="40"/>
      <w:contextualSpacing/>
      <w:outlineLvl w:val="6"/>
    </w:pPr>
    <w:rPr>
      <w:rFonts w:asciiTheme="majorHAnsi" w:eastAsiaTheme="majorEastAsia" w:hAnsiTheme="majorHAnsi" w:cstheme="majorBidi"/>
      <w:i/>
      <w:iCs/>
      <w:color w:val="1F3763" w:themeColor="accent1" w:themeShade="7F"/>
      <w:sz w:val="28"/>
    </w:rPr>
  </w:style>
  <w:style w:type="paragraph" w:styleId="Heading8">
    <w:name w:val="heading 8"/>
    <w:basedOn w:val="Normal"/>
    <w:next w:val="Normal"/>
    <w:link w:val="Heading8Char"/>
    <w:uiPriority w:val="99"/>
    <w:unhideWhenUsed/>
    <w:qFormat/>
    <w:rsid w:val="00B14A4A"/>
    <w:pPr>
      <w:keepNext/>
      <w:keepLines/>
      <w:numPr>
        <w:ilvl w:val="7"/>
        <w:numId w:val="5"/>
      </w:numPr>
      <w:spacing w:before="40"/>
      <w:contextualSpacing/>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B14A4A"/>
    <w:pPr>
      <w:keepNext/>
      <w:keepLines/>
      <w:numPr>
        <w:ilvl w:val="8"/>
        <w:numId w:val="5"/>
      </w:numPr>
      <w:spacing w:before="40"/>
      <w:contextualSpacing/>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НАЗВАНИЕ РАЗДЕЛА"/>
    <w:basedOn w:val="Normal"/>
    <w:next w:val="Normal"/>
    <w:autoRedefine/>
    <w:rsid w:val="0053131A"/>
    <w:pPr>
      <w:keepNext/>
      <w:keepLines/>
      <w:pageBreakBefore/>
      <w:spacing w:before="120" w:after="120"/>
      <w:ind w:firstLine="0"/>
      <w:jc w:val="center"/>
    </w:pPr>
    <w:rPr>
      <w:b/>
      <w:caps/>
      <w:sz w:val="32"/>
      <w:szCs w:val="32"/>
      <w:lang w:val="ru-RU"/>
    </w:rPr>
  </w:style>
  <w:style w:type="paragraph" w:styleId="NormalWeb">
    <w:name w:val="Normal (Web)"/>
    <w:basedOn w:val="Normal"/>
    <w:uiPriority w:val="99"/>
    <w:unhideWhenUsed/>
    <w:rsid w:val="0053131A"/>
    <w:pPr>
      <w:spacing w:before="100" w:beforeAutospacing="1" w:after="100" w:afterAutospacing="1" w:line="240" w:lineRule="auto"/>
      <w:ind w:firstLine="0"/>
      <w:jc w:val="left"/>
    </w:pPr>
    <w:rPr>
      <w:lang w:val="en-UA" w:eastAsia="en-GB"/>
    </w:rPr>
  </w:style>
  <w:style w:type="character" w:customStyle="1" w:styleId="apple-tab-span">
    <w:name w:val="apple-tab-span"/>
    <w:basedOn w:val="DefaultParagraphFont"/>
    <w:rsid w:val="0053131A"/>
  </w:style>
  <w:style w:type="paragraph" w:styleId="Header">
    <w:name w:val="header"/>
    <w:basedOn w:val="Normal"/>
    <w:link w:val="HeaderChar"/>
    <w:uiPriority w:val="99"/>
    <w:unhideWhenUsed/>
    <w:rsid w:val="00774F72"/>
    <w:pPr>
      <w:tabs>
        <w:tab w:val="center" w:pos="4513"/>
        <w:tab w:val="right" w:pos="9026"/>
      </w:tabs>
      <w:spacing w:line="240" w:lineRule="auto"/>
    </w:pPr>
  </w:style>
  <w:style w:type="character" w:customStyle="1" w:styleId="HeaderChar">
    <w:name w:val="Header Char"/>
    <w:basedOn w:val="DefaultParagraphFont"/>
    <w:link w:val="Header"/>
    <w:uiPriority w:val="99"/>
    <w:rsid w:val="00774F72"/>
    <w:rPr>
      <w:rFonts w:ascii="Times New Roman" w:eastAsia="Times New Roman" w:hAnsi="Times New Roman" w:cs="Times New Roman"/>
      <w:kern w:val="0"/>
      <w:lang w:val="uk-UA" w:eastAsia="ru-RU"/>
      <w14:ligatures w14:val="none"/>
    </w:rPr>
  </w:style>
  <w:style w:type="paragraph" w:styleId="Footer">
    <w:name w:val="footer"/>
    <w:basedOn w:val="Normal"/>
    <w:link w:val="FooterChar"/>
    <w:uiPriority w:val="99"/>
    <w:unhideWhenUsed/>
    <w:rsid w:val="00774F72"/>
    <w:pPr>
      <w:tabs>
        <w:tab w:val="center" w:pos="4513"/>
        <w:tab w:val="right" w:pos="9026"/>
      </w:tabs>
      <w:spacing w:line="240" w:lineRule="auto"/>
    </w:pPr>
  </w:style>
  <w:style w:type="character" w:customStyle="1" w:styleId="FooterChar">
    <w:name w:val="Footer Char"/>
    <w:basedOn w:val="DefaultParagraphFont"/>
    <w:link w:val="Footer"/>
    <w:uiPriority w:val="99"/>
    <w:rsid w:val="00774F72"/>
    <w:rPr>
      <w:rFonts w:ascii="Times New Roman" w:eastAsia="Times New Roman" w:hAnsi="Times New Roman" w:cs="Times New Roman"/>
      <w:kern w:val="0"/>
      <w:lang w:val="uk-UA" w:eastAsia="ru-RU"/>
      <w14:ligatures w14:val="none"/>
    </w:rPr>
  </w:style>
  <w:style w:type="character" w:styleId="PageNumber">
    <w:name w:val="page number"/>
    <w:basedOn w:val="DefaultParagraphFont"/>
    <w:uiPriority w:val="99"/>
    <w:semiHidden/>
    <w:unhideWhenUsed/>
    <w:rsid w:val="00774F72"/>
  </w:style>
  <w:style w:type="paragraph" w:customStyle="1" w:styleId="a0">
    <w:name w:val="Чертежный"/>
    <w:rsid w:val="005778EF"/>
    <w:pPr>
      <w:jc w:val="both"/>
    </w:pPr>
    <w:rPr>
      <w:rFonts w:ascii="ISOCPEUR" w:eastAsia="Times New Roman" w:hAnsi="ISOCPEUR" w:cs="Times New Roman"/>
      <w:i/>
      <w:kern w:val="0"/>
      <w:sz w:val="28"/>
      <w:szCs w:val="20"/>
      <w:lang w:val="uk-UA" w:eastAsia="ru-RU"/>
      <w14:ligatures w14:val="none"/>
    </w:rPr>
  </w:style>
  <w:style w:type="paragraph" w:styleId="TOC1">
    <w:name w:val="toc 1"/>
    <w:basedOn w:val="Normal"/>
    <w:next w:val="Normal"/>
    <w:autoRedefine/>
    <w:uiPriority w:val="39"/>
    <w:rsid w:val="00FF1CE3"/>
    <w:pPr>
      <w:tabs>
        <w:tab w:val="right" w:leader="dot" w:pos="9016"/>
      </w:tabs>
      <w:spacing w:before="120" w:after="120"/>
      <w:jc w:val="left"/>
    </w:pPr>
    <w:rPr>
      <w:b/>
      <w:bCs/>
      <w:caps/>
    </w:rPr>
  </w:style>
  <w:style w:type="paragraph" w:styleId="TOC2">
    <w:name w:val="toc 2"/>
    <w:basedOn w:val="Normal"/>
    <w:next w:val="Normal"/>
    <w:autoRedefine/>
    <w:uiPriority w:val="39"/>
    <w:rsid w:val="00B14A4A"/>
    <w:pPr>
      <w:ind w:left="240"/>
      <w:jc w:val="left"/>
    </w:pPr>
    <w:rPr>
      <w:smallCaps/>
    </w:rPr>
  </w:style>
  <w:style w:type="paragraph" w:styleId="TOC3">
    <w:name w:val="toc 3"/>
    <w:basedOn w:val="Normal"/>
    <w:next w:val="Normal"/>
    <w:autoRedefine/>
    <w:uiPriority w:val="39"/>
    <w:rsid w:val="00B14A4A"/>
    <w:pPr>
      <w:ind w:left="480"/>
      <w:jc w:val="left"/>
    </w:pPr>
    <w:rPr>
      <w:i/>
      <w:iCs/>
    </w:rPr>
  </w:style>
  <w:style w:type="character" w:styleId="Hyperlink">
    <w:name w:val="Hyperlink"/>
    <w:uiPriority w:val="99"/>
    <w:rsid w:val="00B14A4A"/>
    <w:rPr>
      <w:color w:val="0000FF"/>
      <w:u w:val="single"/>
    </w:rPr>
  </w:style>
  <w:style w:type="character" w:customStyle="1" w:styleId="Heading1Char">
    <w:name w:val="Heading 1 Char"/>
    <w:basedOn w:val="DefaultParagraphFont"/>
    <w:link w:val="Heading1"/>
    <w:uiPriority w:val="9"/>
    <w:rsid w:val="00B14A4A"/>
    <w:rPr>
      <w:rFonts w:ascii="Times New Roman" w:eastAsia="Times New Roman" w:hAnsi="Times New Roman" w:cs="Times New Roman"/>
      <w:b/>
      <w:caps/>
      <w:kern w:val="0"/>
      <w:sz w:val="28"/>
      <w:lang w:val="uk-UA" w:eastAsia="ru-RU"/>
      <w14:ligatures w14:val="none"/>
    </w:rPr>
  </w:style>
  <w:style w:type="character" w:customStyle="1" w:styleId="Heading2Char">
    <w:name w:val="Heading 2 Char"/>
    <w:aliases w:val="Знак Char,Знак Знак Знак Char"/>
    <w:basedOn w:val="DefaultParagraphFont"/>
    <w:link w:val="Heading2"/>
    <w:uiPriority w:val="9"/>
    <w:rsid w:val="00B14A4A"/>
    <w:rPr>
      <w:rFonts w:ascii="Times New Roman" w:eastAsia="Times New Roman" w:hAnsi="Times New Roman" w:cs="Times New Roman"/>
      <w:b/>
      <w:kern w:val="0"/>
      <w:sz w:val="28"/>
      <w:lang w:val="uk-UA" w:eastAsia="ru-RU"/>
      <w14:ligatures w14:val="none"/>
    </w:rPr>
  </w:style>
  <w:style w:type="character" w:customStyle="1" w:styleId="Heading3Char">
    <w:name w:val="Heading 3 Char"/>
    <w:basedOn w:val="DefaultParagraphFont"/>
    <w:link w:val="Heading3"/>
    <w:uiPriority w:val="9"/>
    <w:rsid w:val="00B14A4A"/>
    <w:rPr>
      <w:rFonts w:ascii="Times New Roman" w:eastAsia="Times New Roman" w:hAnsi="Times New Roman" w:cs="Times New Roman"/>
      <w:i/>
      <w:kern w:val="0"/>
      <w:sz w:val="28"/>
      <w:lang w:val="uk-UA" w:eastAsia="ru-RU"/>
      <w14:ligatures w14:val="none"/>
    </w:rPr>
  </w:style>
  <w:style w:type="character" w:customStyle="1" w:styleId="Heading4Char">
    <w:name w:val="Heading 4 Char"/>
    <w:basedOn w:val="DefaultParagraphFont"/>
    <w:link w:val="Heading4"/>
    <w:uiPriority w:val="9"/>
    <w:rsid w:val="00B14A4A"/>
    <w:rPr>
      <w:rFonts w:asciiTheme="majorHAnsi" w:eastAsiaTheme="majorEastAsia" w:hAnsiTheme="majorHAnsi" w:cstheme="majorBidi"/>
      <w:i/>
      <w:iCs/>
      <w:color w:val="2F5496" w:themeColor="accent1" w:themeShade="BF"/>
      <w:kern w:val="0"/>
      <w:sz w:val="28"/>
      <w:lang w:val="uk-UA" w:eastAsia="ru-RU"/>
      <w14:ligatures w14:val="none"/>
    </w:rPr>
  </w:style>
  <w:style w:type="character" w:customStyle="1" w:styleId="Heading5Char">
    <w:name w:val="Heading 5 Char"/>
    <w:basedOn w:val="DefaultParagraphFont"/>
    <w:link w:val="Heading5"/>
    <w:uiPriority w:val="99"/>
    <w:rsid w:val="00B14A4A"/>
    <w:rPr>
      <w:rFonts w:asciiTheme="majorHAnsi" w:eastAsiaTheme="majorEastAsia" w:hAnsiTheme="majorHAnsi" w:cstheme="majorBidi"/>
      <w:color w:val="2F5496" w:themeColor="accent1" w:themeShade="BF"/>
      <w:kern w:val="0"/>
      <w:sz w:val="28"/>
      <w:lang w:val="uk-UA" w:eastAsia="ru-RU"/>
      <w14:ligatures w14:val="none"/>
    </w:rPr>
  </w:style>
  <w:style w:type="character" w:customStyle="1" w:styleId="Heading6Char">
    <w:name w:val="Heading 6 Char"/>
    <w:basedOn w:val="DefaultParagraphFont"/>
    <w:link w:val="Heading6"/>
    <w:uiPriority w:val="99"/>
    <w:rsid w:val="00B14A4A"/>
    <w:rPr>
      <w:rFonts w:asciiTheme="majorHAnsi" w:eastAsiaTheme="majorEastAsia" w:hAnsiTheme="majorHAnsi" w:cstheme="majorBidi"/>
      <w:color w:val="1F3763" w:themeColor="accent1" w:themeShade="7F"/>
      <w:kern w:val="0"/>
      <w:sz w:val="28"/>
      <w:lang w:val="uk-UA" w:eastAsia="ru-RU"/>
      <w14:ligatures w14:val="none"/>
    </w:rPr>
  </w:style>
  <w:style w:type="character" w:customStyle="1" w:styleId="Heading7Char">
    <w:name w:val="Heading 7 Char"/>
    <w:basedOn w:val="DefaultParagraphFont"/>
    <w:link w:val="Heading7"/>
    <w:uiPriority w:val="99"/>
    <w:rsid w:val="00B14A4A"/>
    <w:rPr>
      <w:rFonts w:asciiTheme="majorHAnsi" w:eastAsiaTheme="majorEastAsia" w:hAnsiTheme="majorHAnsi" w:cstheme="majorBidi"/>
      <w:i/>
      <w:iCs/>
      <w:color w:val="1F3763" w:themeColor="accent1" w:themeShade="7F"/>
      <w:kern w:val="0"/>
      <w:sz w:val="28"/>
      <w:lang w:val="uk-UA" w:eastAsia="ru-RU"/>
      <w14:ligatures w14:val="none"/>
    </w:rPr>
  </w:style>
  <w:style w:type="character" w:customStyle="1" w:styleId="Heading8Char">
    <w:name w:val="Heading 8 Char"/>
    <w:basedOn w:val="DefaultParagraphFont"/>
    <w:link w:val="Heading8"/>
    <w:uiPriority w:val="99"/>
    <w:rsid w:val="00B14A4A"/>
    <w:rPr>
      <w:rFonts w:asciiTheme="majorHAnsi" w:eastAsiaTheme="majorEastAsia" w:hAnsiTheme="majorHAnsi" w:cstheme="majorBidi"/>
      <w:color w:val="272727" w:themeColor="text1" w:themeTint="D8"/>
      <w:kern w:val="0"/>
      <w:sz w:val="21"/>
      <w:szCs w:val="21"/>
      <w:lang w:val="uk-UA" w:eastAsia="ru-RU"/>
      <w14:ligatures w14:val="none"/>
    </w:rPr>
  </w:style>
  <w:style w:type="character" w:customStyle="1" w:styleId="Heading9Char">
    <w:name w:val="Heading 9 Char"/>
    <w:basedOn w:val="DefaultParagraphFont"/>
    <w:link w:val="Heading9"/>
    <w:uiPriority w:val="99"/>
    <w:rsid w:val="00B14A4A"/>
    <w:rPr>
      <w:rFonts w:asciiTheme="majorHAnsi" w:eastAsiaTheme="majorEastAsia" w:hAnsiTheme="majorHAnsi" w:cstheme="majorBidi"/>
      <w:i/>
      <w:iCs/>
      <w:color w:val="272727" w:themeColor="text1" w:themeTint="D8"/>
      <w:kern w:val="0"/>
      <w:sz w:val="21"/>
      <w:szCs w:val="21"/>
      <w:lang w:val="uk-UA" w:eastAsia="ru-RU"/>
      <w14:ligatures w14:val="none"/>
    </w:rPr>
  </w:style>
  <w:style w:type="paragraph" w:styleId="ListParagraph">
    <w:name w:val="List Paragraph"/>
    <w:basedOn w:val="Normal"/>
    <w:uiPriority w:val="34"/>
    <w:qFormat/>
    <w:rsid w:val="00B14A4A"/>
    <w:pPr>
      <w:spacing w:line="240" w:lineRule="auto"/>
      <w:ind w:left="720" w:firstLine="0"/>
      <w:contextualSpacing/>
      <w:jc w:val="left"/>
    </w:pPr>
    <w:rPr>
      <w:lang w:val="en-UA" w:eastAsia="en-GB"/>
    </w:rPr>
  </w:style>
  <w:style w:type="character" w:styleId="Strong">
    <w:name w:val="Strong"/>
    <w:basedOn w:val="DefaultParagraphFont"/>
    <w:uiPriority w:val="22"/>
    <w:qFormat/>
    <w:rsid w:val="00B14A4A"/>
    <w:rPr>
      <w:b/>
      <w:bCs/>
    </w:rPr>
  </w:style>
  <w:style w:type="character" w:styleId="HTMLCode">
    <w:name w:val="HTML Code"/>
    <w:basedOn w:val="DefaultParagraphFont"/>
    <w:uiPriority w:val="99"/>
    <w:semiHidden/>
    <w:unhideWhenUsed/>
    <w:rsid w:val="00B14A4A"/>
    <w:rPr>
      <w:rFonts w:ascii="Courier New" w:eastAsia="Times New Roman" w:hAnsi="Courier New" w:cs="Courier New"/>
      <w:sz w:val="20"/>
      <w:szCs w:val="20"/>
    </w:rPr>
  </w:style>
  <w:style w:type="paragraph" w:styleId="Revision">
    <w:name w:val="Revision"/>
    <w:hidden/>
    <w:uiPriority w:val="99"/>
    <w:semiHidden/>
    <w:rsid w:val="0071321E"/>
    <w:rPr>
      <w:rFonts w:ascii="Times New Roman" w:eastAsia="Times New Roman" w:hAnsi="Times New Roman" w:cs="Times New Roman"/>
      <w:kern w:val="0"/>
      <w:lang w:val="uk-UA" w:eastAsia="ru-RU"/>
      <w14:ligatures w14:val="none"/>
    </w:rPr>
  </w:style>
  <w:style w:type="paragraph" w:customStyle="1" w:styleId="2">
    <w:name w:val="Список Маркированній 2"/>
    <w:basedOn w:val="Normal"/>
    <w:rsid w:val="00B942E3"/>
    <w:pPr>
      <w:numPr>
        <w:numId w:val="22"/>
      </w:numPr>
    </w:pPr>
  </w:style>
  <w:style w:type="character" w:customStyle="1" w:styleId="markedcontent">
    <w:name w:val="markedcontent"/>
    <w:basedOn w:val="DefaultParagraphFont"/>
    <w:rsid w:val="001348B8"/>
  </w:style>
  <w:style w:type="table" w:styleId="TableGrid">
    <w:name w:val="Table Grid"/>
    <w:basedOn w:val="TableNormal"/>
    <w:uiPriority w:val="39"/>
    <w:rsid w:val="0013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9341">
      <w:bodyDiv w:val="1"/>
      <w:marLeft w:val="0"/>
      <w:marRight w:val="0"/>
      <w:marTop w:val="0"/>
      <w:marBottom w:val="0"/>
      <w:divBdr>
        <w:top w:val="none" w:sz="0" w:space="0" w:color="auto"/>
        <w:left w:val="none" w:sz="0" w:space="0" w:color="auto"/>
        <w:bottom w:val="none" w:sz="0" w:space="0" w:color="auto"/>
        <w:right w:val="none" w:sz="0" w:space="0" w:color="auto"/>
      </w:divBdr>
      <w:divsChild>
        <w:div w:id="1596278916">
          <w:marLeft w:val="0"/>
          <w:marRight w:val="0"/>
          <w:marTop w:val="0"/>
          <w:marBottom w:val="0"/>
          <w:divBdr>
            <w:top w:val="none" w:sz="0" w:space="0" w:color="auto"/>
            <w:left w:val="none" w:sz="0" w:space="0" w:color="auto"/>
            <w:bottom w:val="none" w:sz="0" w:space="0" w:color="auto"/>
            <w:right w:val="none" w:sz="0" w:space="0" w:color="auto"/>
          </w:divBdr>
          <w:divsChild>
            <w:div w:id="490340965">
              <w:marLeft w:val="0"/>
              <w:marRight w:val="0"/>
              <w:marTop w:val="0"/>
              <w:marBottom w:val="0"/>
              <w:divBdr>
                <w:top w:val="none" w:sz="0" w:space="0" w:color="auto"/>
                <w:left w:val="none" w:sz="0" w:space="0" w:color="auto"/>
                <w:bottom w:val="none" w:sz="0" w:space="0" w:color="auto"/>
                <w:right w:val="none" w:sz="0" w:space="0" w:color="auto"/>
              </w:divBdr>
              <w:divsChild>
                <w:div w:id="12494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6096">
      <w:bodyDiv w:val="1"/>
      <w:marLeft w:val="0"/>
      <w:marRight w:val="0"/>
      <w:marTop w:val="0"/>
      <w:marBottom w:val="0"/>
      <w:divBdr>
        <w:top w:val="none" w:sz="0" w:space="0" w:color="auto"/>
        <w:left w:val="none" w:sz="0" w:space="0" w:color="auto"/>
        <w:bottom w:val="none" w:sz="0" w:space="0" w:color="auto"/>
        <w:right w:val="none" w:sz="0" w:space="0" w:color="auto"/>
      </w:divBdr>
    </w:div>
    <w:div w:id="1146431370">
      <w:bodyDiv w:val="1"/>
      <w:marLeft w:val="0"/>
      <w:marRight w:val="0"/>
      <w:marTop w:val="0"/>
      <w:marBottom w:val="0"/>
      <w:divBdr>
        <w:top w:val="none" w:sz="0" w:space="0" w:color="auto"/>
        <w:left w:val="none" w:sz="0" w:space="0" w:color="auto"/>
        <w:bottom w:val="none" w:sz="0" w:space="0" w:color="auto"/>
        <w:right w:val="none" w:sz="0" w:space="0" w:color="auto"/>
      </w:divBdr>
      <w:divsChild>
        <w:div w:id="611938407">
          <w:marLeft w:val="0"/>
          <w:marRight w:val="0"/>
          <w:marTop w:val="0"/>
          <w:marBottom w:val="0"/>
          <w:divBdr>
            <w:top w:val="none" w:sz="0" w:space="0" w:color="auto"/>
            <w:left w:val="none" w:sz="0" w:space="0" w:color="auto"/>
            <w:bottom w:val="none" w:sz="0" w:space="0" w:color="auto"/>
            <w:right w:val="none" w:sz="0" w:space="0" w:color="auto"/>
          </w:divBdr>
          <w:divsChild>
            <w:div w:id="1760642240">
              <w:marLeft w:val="0"/>
              <w:marRight w:val="0"/>
              <w:marTop w:val="0"/>
              <w:marBottom w:val="0"/>
              <w:divBdr>
                <w:top w:val="none" w:sz="0" w:space="0" w:color="auto"/>
                <w:left w:val="none" w:sz="0" w:space="0" w:color="auto"/>
                <w:bottom w:val="none" w:sz="0" w:space="0" w:color="auto"/>
                <w:right w:val="none" w:sz="0" w:space="0" w:color="auto"/>
              </w:divBdr>
              <w:divsChild>
                <w:div w:id="6098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562">
      <w:bodyDiv w:val="1"/>
      <w:marLeft w:val="0"/>
      <w:marRight w:val="0"/>
      <w:marTop w:val="0"/>
      <w:marBottom w:val="0"/>
      <w:divBdr>
        <w:top w:val="none" w:sz="0" w:space="0" w:color="auto"/>
        <w:left w:val="none" w:sz="0" w:space="0" w:color="auto"/>
        <w:bottom w:val="none" w:sz="0" w:space="0" w:color="auto"/>
        <w:right w:val="none" w:sz="0" w:space="0" w:color="auto"/>
      </w:divBdr>
      <w:divsChild>
        <w:div w:id="2126774848">
          <w:marLeft w:val="0"/>
          <w:marRight w:val="0"/>
          <w:marTop w:val="0"/>
          <w:marBottom w:val="0"/>
          <w:divBdr>
            <w:top w:val="none" w:sz="0" w:space="0" w:color="auto"/>
            <w:left w:val="none" w:sz="0" w:space="0" w:color="auto"/>
            <w:bottom w:val="none" w:sz="0" w:space="0" w:color="auto"/>
            <w:right w:val="none" w:sz="0" w:space="0" w:color="auto"/>
          </w:divBdr>
          <w:divsChild>
            <w:div w:id="1972859655">
              <w:marLeft w:val="0"/>
              <w:marRight w:val="0"/>
              <w:marTop w:val="0"/>
              <w:marBottom w:val="0"/>
              <w:divBdr>
                <w:top w:val="none" w:sz="0" w:space="0" w:color="auto"/>
                <w:left w:val="none" w:sz="0" w:space="0" w:color="auto"/>
                <w:bottom w:val="none" w:sz="0" w:space="0" w:color="auto"/>
                <w:right w:val="none" w:sz="0" w:space="0" w:color="auto"/>
              </w:divBdr>
              <w:divsChild>
                <w:div w:id="1837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2897">
      <w:bodyDiv w:val="1"/>
      <w:marLeft w:val="0"/>
      <w:marRight w:val="0"/>
      <w:marTop w:val="0"/>
      <w:marBottom w:val="0"/>
      <w:divBdr>
        <w:top w:val="none" w:sz="0" w:space="0" w:color="auto"/>
        <w:left w:val="none" w:sz="0" w:space="0" w:color="auto"/>
        <w:bottom w:val="none" w:sz="0" w:space="0" w:color="auto"/>
        <w:right w:val="none" w:sz="0" w:space="0" w:color="auto"/>
      </w:divBdr>
      <w:divsChild>
        <w:div w:id="1702515169">
          <w:marLeft w:val="0"/>
          <w:marRight w:val="0"/>
          <w:marTop w:val="0"/>
          <w:marBottom w:val="0"/>
          <w:divBdr>
            <w:top w:val="none" w:sz="0" w:space="0" w:color="auto"/>
            <w:left w:val="none" w:sz="0" w:space="0" w:color="auto"/>
            <w:bottom w:val="none" w:sz="0" w:space="0" w:color="auto"/>
            <w:right w:val="none" w:sz="0" w:space="0" w:color="auto"/>
          </w:divBdr>
          <w:divsChild>
            <w:div w:id="2127961937">
              <w:marLeft w:val="0"/>
              <w:marRight w:val="0"/>
              <w:marTop w:val="0"/>
              <w:marBottom w:val="0"/>
              <w:divBdr>
                <w:top w:val="none" w:sz="0" w:space="0" w:color="auto"/>
                <w:left w:val="none" w:sz="0" w:space="0" w:color="auto"/>
                <w:bottom w:val="none" w:sz="0" w:space="0" w:color="auto"/>
                <w:right w:val="none" w:sz="0" w:space="0" w:color="auto"/>
              </w:divBdr>
              <w:divsChild>
                <w:div w:id="204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0519">
      <w:bodyDiv w:val="1"/>
      <w:marLeft w:val="0"/>
      <w:marRight w:val="0"/>
      <w:marTop w:val="0"/>
      <w:marBottom w:val="0"/>
      <w:divBdr>
        <w:top w:val="none" w:sz="0" w:space="0" w:color="auto"/>
        <w:left w:val="none" w:sz="0" w:space="0" w:color="auto"/>
        <w:bottom w:val="none" w:sz="0" w:space="0" w:color="auto"/>
        <w:right w:val="none" w:sz="0" w:space="0" w:color="auto"/>
      </w:divBdr>
    </w:div>
    <w:div w:id="1346781356">
      <w:bodyDiv w:val="1"/>
      <w:marLeft w:val="0"/>
      <w:marRight w:val="0"/>
      <w:marTop w:val="0"/>
      <w:marBottom w:val="0"/>
      <w:divBdr>
        <w:top w:val="none" w:sz="0" w:space="0" w:color="auto"/>
        <w:left w:val="none" w:sz="0" w:space="0" w:color="auto"/>
        <w:bottom w:val="none" w:sz="0" w:space="0" w:color="auto"/>
        <w:right w:val="none" w:sz="0" w:space="0" w:color="auto"/>
      </w:divBdr>
    </w:div>
    <w:div w:id="1917662487">
      <w:bodyDiv w:val="1"/>
      <w:marLeft w:val="0"/>
      <w:marRight w:val="0"/>
      <w:marTop w:val="0"/>
      <w:marBottom w:val="0"/>
      <w:divBdr>
        <w:top w:val="none" w:sz="0" w:space="0" w:color="auto"/>
        <w:left w:val="none" w:sz="0" w:space="0" w:color="auto"/>
        <w:bottom w:val="none" w:sz="0" w:space="0" w:color="auto"/>
        <w:right w:val="none" w:sz="0" w:space="0" w:color="auto"/>
      </w:divBdr>
      <w:divsChild>
        <w:div w:id="566956528">
          <w:marLeft w:val="0"/>
          <w:marRight w:val="0"/>
          <w:marTop w:val="0"/>
          <w:marBottom w:val="0"/>
          <w:divBdr>
            <w:top w:val="none" w:sz="0" w:space="0" w:color="auto"/>
            <w:left w:val="none" w:sz="0" w:space="0" w:color="auto"/>
            <w:bottom w:val="none" w:sz="0" w:space="0" w:color="auto"/>
            <w:right w:val="none" w:sz="0" w:space="0" w:color="auto"/>
          </w:divBdr>
        </w:div>
        <w:div w:id="1053430461">
          <w:marLeft w:val="0"/>
          <w:marRight w:val="0"/>
          <w:marTop w:val="0"/>
          <w:marBottom w:val="0"/>
          <w:divBdr>
            <w:top w:val="none" w:sz="0" w:space="0" w:color="auto"/>
            <w:left w:val="none" w:sz="0" w:space="0" w:color="auto"/>
            <w:bottom w:val="none" w:sz="0" w:space="0" w:color="auto"/>
            <w:right w:val="none" w:sz="0" w:space="0" w:color="auto"/>
          </w:divBdr>
        </w:div>
      </w:divsChild>
    </w:div>
    <w:div w:id="2057001555">
      <w:bodyDiv w:val="1"/>
      <w:marLeft w:val="0"/>
      <w:marRight w:val="0"/>
      <w:marTop w:val="0"/>
      <w:marBottom w:val="0"/>
      <w:divBdr>
        <w:top w:val="none" w:sz="0" w:space="0" w:color="auto"/>
        <w:left w:val="none" w:sz="0" w:space="0" w:color="auto"/>
        <w:bottom w:val="none" w:sz="0" w:space="0" w:color="auto"/>
        <w:right w:val="none" w:sz="0" w:space="0" w:color="auto"/>
      </w:divBdr>
      <w:divsChild>
        <w:div w:id="2054382392">
          <w:marLeft w:val="0"/>
          <w:marRight w:val="0"/>
          <w:marTop w:val="0"/>
          <w:marBottom w:val="0"/>
          <w:divBdr>
            <w:top w:val="none" w:sz="0" w:space="0" w:color="auto"/>
            <w:left w:val="none" w:sz="0" w:space="0" w:color="auto"/>
            <w:bottom w:val="none" w:sz="0" w:space="0" w:color="auto"/>
            <w:right w:val="none" w:sz="0" w:space="0" w:color="auto"/>
          </w:divBdr>
        </w:div>
        <w:div w:id="214692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050B3-DB6C-C348-8C0C-A3A7F4A2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48</Pages>
  <Words>7042</Words>
  <Characters>40145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Лулзовский</dc:creator>
  <cp:keywords/>
  <dc:description/>
  <cp:lastModifiedBy>Дмитрий Лулзовский</cp:lastModifiedBy>
  <cp:revision>9</cp:revision>
  <dcterms:created xsi:type="dcterms:W3CDTF">2023-05-25T16:41:00Z</dcterms:created>
  <dcterms:modified xsi:type="dcterms:W3CDTF">2023-05-30T07:02:00Z</dcterms:modified>
</cp:coreProperties>
</file>